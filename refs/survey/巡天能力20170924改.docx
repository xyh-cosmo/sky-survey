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7F8B" w:rsidRPr="00637F8B" w:rsidRDefault="00637F8B" w:rsidP="00637F8B">
      <w:pPr>
        <w:rPr>
          <w:rStyle w:val="a5"/>
        </w:rPr>
      </w:pPr>
      <w:r w:rsidRPr="00826A06">
        <w:tab/>
      </w:r>
    </w:p>
    <w:tbl>
      <w:tblPr>
        <w:tblpPr w:leftFromText="180" w:rightFromText="180" w:vertAnchor="text" w:tblpXSpec="right" w:tblpY="1"/>
        <w:tblOverlap w:val="never"/>
        <w:tblW w:w="0" w:type="auto"/>
        <w:tblLayout w:type="fixed"/>
        <w:tblLook w:val="01E0"/>
      </w:tblPr>
      <w:tblGrid>
        <w:gridCol w:w="1587"/>
        <w:gridCol w:w="1928"/>
        <w:gridCol w:w="236"/>
      </w:tblGrid>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1"/>
            </w:pPr>
            <w:r w:rsidRPr="006B28D3">
              <w:t>编号</w:t>
            </w:r>
          </w:p>
        </w:tc>
        <w:tc>
          <w:tcPr>
            <w:tcW w:w="1928" w:type="dxa"/>
            <w:tcBorders>
              <w:top w:val="nil"/>
              <w:left w:val="nil"/>
              <w:bottom w:val="single" w:sz="4" w:space="0" w:color="auto"/>
              <w:right w:val="nil"/>
            </w:tcBorders>
            <w:shd w:val="clear" w:color="auto" w:fill="auto"/>
            <w:tcMar>
              <w:bottom w:w="0" w:type="dxa"/>
            </w:tcMar>
            <w:vAlign w:val="bottom"/>
          </w:tcPr>
          <w:p w:rsidR="00637F8B" w:rsidRPr="0012632B" w:rsidRDefault="00637F8B" w:rsidP="00637F8B">
            <w:pPr>
              <w:pStyle w:val="a4"/>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1"/>
            </w:pPr>
            <w:r w:rsidRPr="006B28D3">
              <w:rPr>
                <w:rFonts w:hint="eastAsia"/>
              </w:rPr>
              <w:t>密级</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637F8B" w:rsidP="00637F8B">
            <w:pPr>
              <w:pStyle w:val="a4"/>
            </w:pP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1"/>
            </w:pPr>
            <w:r w:rsidRPr="006B28D3">
              <w:t>阶段标记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12632B" w:rsidRDefault="002A3952" w:rsidP="00637F8B">
            <w:pPr>
              <w:pStyle w:val="a4"/>
            </w:pPr>
            <w:r>
              <w:rPr>
                <w:rFonts w:hint="eastAsia"/>
              </w:rPr>
              <w:t>M</w:t>
            </w:r>
          </w:p>
        </w:tc>
        <w:tc>
          <w:tcPr>
            <w:tcW w:w="236" w:type="dxa"/>
            <w:tcBorders>
              <w:top w:val="nil"/>
              <w:left w:val="nil"/>
              <w:bottom w:val="nil"/>
            </w:tcBorders>
            <w:shd w:val="clear" w:color="auto" w:fill="auto"/>
          </w:tcPr>
          <w:p w:rsidR="00637F8B" w:rsidRPr="00637F8B" w:rsidRDefault="00637F8B" w:rsidP="00637F8B"/>
        </w:tc>
      </w:tr>
      <w:tr w:rsidR="00637F8B" w:rsidRPr="0012632B" w:rsidTr="00A70E6C">
        <w:trPr>
          <w:trHeight w:hRule="exact" w:val="539"/>
        </w:trPr>
        <w:tc>
          <w:tcPr>
            <w:tcW w:w="1587" w:type="dxa"/>
            <w:tcBorders>
              <w:top w:val="nil"/>
              <w:bottom w:val="nil"/>
              <w:right w:val="nil"/>
            </w:tcBorders>
            <w:shd w:val="clear" w:color="auto" w:fill="auto"/>
            <w:tcMar>
              <w:left w:w="142" w:type="dxa"/>
              <w:right w:w="142" w:type="dxa"/>
            </w:tcMar>
            <w:vAlign w:val="bottom"/>
          </w:tcPr>
          <w:p w:rsidR="00637F8B" w:rsidRPr="00637F8B" w:rsidRDefault="00637F8B" w:rsidP="00637F8B">
            <w:pPr>
              <w:pStyle w:val="a1"/>
            </w:pPr>
            <w:r w:rsidRPr="006B28D3">
              <w:t>页数</w:t>
            </w:r>
          </w:p>
        </w:tc>
        <w:tc>
          <w:tcPr>
            <w:tcW w:w="1928" w:type="dxa"/>
            <w:tcBorders>
              <w:top w:val="single" w:sz="4" w:space="0" w:color="auto"/>
              <w:left w:val="nil"/>
              <w:bottom w:val="single" w:sz="4" w:space="0" w:color="auto"/>
              <w:right w:val="nil"/>
            </w:tcBorders>
            <w:shd w:val="clear" w:color="auto" w:fill="auto"/>
            <w:tcMar>
              <w:bottom w:w="0" w:type="dxa"/>
            </w:tcMar>
            <w:vAlign w:val="bottom"/>
          </w:tcPr>
          <w:p w:rsidR="00637F8B" w:rsidRPr="00637F8B" w:rsidRDefault="00C36F46" w:rsidP="00637F8B">
            <w:pPr>
              <w:pStyle w:val="a4"/>
            </w:pPr>
            <w:fldSimple w:instr=" NUMPAGES   \* MERGEFORMAT ">
              <w:ins w:id="0" w:author="詹虎" w:date="2017-09-25T00:23:00Z">
                <w:r w:rsidR="000B31F1">
                  <w:rPr>
                    <w:noProof/>
                  </w:rPr>
                  <w:t>10</w:t>
                </w:r>
              </w:ins>
              <w:ins w:id="1" w:author="zhan" w:date="2017-09-24T19:13:00Z">
                <w:del w:id="2" w:author="詹虎" w:date="2017-09-24T23:14:00Z">
                  <w:r w:rsidR="00BE0B38" w:rsidDel="00DC5E68">
                    <w:rPr>
                      <w:noProof/>
                    </w:rPr>
                    <w:delText>10</w:delText>
                  </w:r>
                </w:del>
              </w:ins>
              <w:del w:id="3" w:author="詹虎" w:date="2017-09-24T23:14:00Z">
                <w:r w:rsidR="001A3139" w:rsidDel="00DC5E68">
                  <w:rPr>
                    <w:noProof/>
                  </w:rPr>
                  <w:delText>14</w:delText>
                </w:r>
              </w:del>
            </w:fldSimple>
          </w:p>
        </w:tc>
        <w:tc>
          <w:tcPr>
            <w:tcW w:w="236" w:type="dxa"/>
            <w:tcBorders>
              <w:top w:val="nil"/>
              <w:left w:val="nil"/>
              <w:bottom w:val="nil"/>
            </w:tcBorders>
            <w:shd w:val="clear" w:color="auto" w:fill="auto"/>
          </w:tcPr>
          <w:p w:rsidR="00637F8B" w:rsidRPr="00637F8B" w:rsidRDefault="00637F8B" w:rsidP="00637F8B"/>
        </w:tc>
      </w:tr>
    </w:tbl>
    <w:p w:rsidR="00637F8B" w:rsidRPr="00637F8B" w:rsidRDefault="00637F8B" w:rsidP="00637F8B">
      <w:pPr>
        <w:rPr>
          <w:rStyle w:val="a5"/>
        </w:rPr>
      </w:pPr>
      <w:r>
        <w:rPr>
          <w:rStyle w:val="a5"/>
        </w:rPr>
        <w:br w:type="textWrapping" w:clear="all"/>
      </w:r>
    </w:p>
    <w:p w:rsidR="00637F8B" w:rsidRPr="00B2596A" w:rsidRDefault="00637F8B" w:rsidP="00637F8B">
      <w:pPr>
        <w:rPr>
          <w:rStyle w:val="a5"/>
        </w:rPr>
      </w:pPr>
    </w:p>
    <w:tbl>
      <w:tblPr>
        <w:tblW w:w="0" w:type="auto"/>
        <w:jc w:val="center"/>
        <w:tblLayout w:type="fixed"/>
        <w:tblCellMar>
          <w:left w:w="28" w:type="dxa"/>
          <w:right w:w="28" w:type="dxa"/>
        </w:tblCellMar>
        <w:tblLook w:val="01E0"/>
      </w:tblPr>
      <w:tblGrid>
        <w:gridCol w:w="1440"/>
        <w:gridCol w:w="5960"/>
      </w:tblGrid>
      <w:tr w:rsidR="00637F8B" w:rsidRPr="0012632B" w:rsidTr="00A70E6C">
        <w:trPr>
          <w:trHeight w:hRule="exact" w:val="737"/>
          <w:jc w:val="center"/>
        </w:trPr>
        <w:tc>
          <w:tcPr>
            <w:tcW w:w="1440" w:type="dxa"/>
            <w:shd w:val="clear" w:color="auto" w:fill="auto"/>
            <w:vAlign w:val="center"/>
          </w:tcPr>
          <w:p w:rsidR="00637F8B" w:rsidRPr="00637F8B" w:rsidRDefault="00637F8B" w:rsidP="00637F8B">
            <w:pPr>
              <w:rPr>
                <w:rStyle w:val="a5"/>
              </w:rPr>
            </w:pPr>
            <w:r w:rsidRPr="00A61B9F">
              <w:rPr>
                <w:rStyle w:val="a5"/>
              </w:rPr>
              <w:t>名称</w:t>
            </w:r>
          </w:p>
        </w:tc>
        <w:tc>
          <w:tcPr>
            <w:tcW w:w="5960" w:type="dxa"/>
            <w:tcBorders>
              <w:bottom w:val="single" w:sz="4" w:space="0" w:color="auto"/>
            </w:tcBorders>
            <w:shd w:val="clear" w:color="auto" w:fill="auto"/>
            <w:tcMar>
              <w:top w:w="113" w:type="dxa"/>
              <w:left w:w="113" w:type="dxa"/>
              <w:bottom w:w="113" w:type="dxa"/>
              <w:right w:w="113" w:type="dxa"/>
            </w:tcMar>
            <w:vAlign w:val="center"/>
          </w:tcPr>
          <w:p w:rsidR="00637F8B" w:rsidRPr="00637F8B" w:rsidRDefault="00857188" w:rsidP="00272EDA">
            <w:pPr>
              <w:pStyle w:val="a6"/>
            </w:pPr>
            <w:r w:rsidRPr="00C260D0">
              <w:rPr>
                <w:rFonts w:hint="eastAsia"/>
                <w:sz w:val="36"/>
              </w:rPr>
              <w:t>空间站光学巡天观测能力</w:t>
            </w:r>
            <w:r w:rsidR="00AD75ED" w:rsidRPr="00C260D0">
              <w:rPr>
                <w:rFonts w:hint="eastAsia"/>
                <w:sz w:val="36"/>
              </w:rPr>
              <w:t>分析报告</w:t>
            </w:r>
          </w:p>
        </w:tc>
      </w:tr>
      <w:tr w:rsidR="00637F8B" w:rsidRPr="0012632B" w:rsidTr="00A70E6C">
        <w:trPr>
          <w:trHeight w:val="794"/>
          <w:jc w:val="center"/>
        </w:trPr>
        <w:tc>
          <w:tcPr>
            <w:tcW w:w="7400" w:type="dxa"/>
            <w:gridSpan w:val="2"/>
            <w:tcBorders>
              <w:bottom w:val="single" w:sz="4" w:space="0" w:color="auto"/>
            </w:tcBorders>
            <w:shd w:val="clear" w:color="auto" w:fill="auto"/>
            <w:vAlign w:val="center"/>
          </w:tcPr>
          <w:p w:rsidR="00637F8B" w:rsidRPr="00E815A8" w:rsidRDefault="00637F8B" w:rsidP="00637F8B">
            <w:pPr>
              <w:pStyle w:val="a6"/>
            </w:pPr>
          </w:p>
        </w:tc>
      </w:tr>
    </w:tbl>
    <w:tbl>
      <w:tblPr>
        <w:tblpPr w:leftFromText="180" w:rightFromText="180" w:vertAnchor="text" w:horzAnchor="page" w:tblpX="1" w:tblpY="1912"/>
        <w:tblW w:w="0" w:type="auto"/>
        <w:tblBorders>
          <w:top w:val="single" w:sz="4" w:space="0" w:color="FF0000"/>
          <w:bottom w:val="single" w:sz="4" w:space="0" w:color="FF0000"/>
          <w:insideH w:val="single" w:sz="4" w:space="0" w:color="FF0000"/>
          <w:insideV w:val="single" w:sz="4" w:space="0" w:color="auto"/>
        </w:tblBorders>
        <w:tblLayout w:type="fixed"/>
        <w:tblLook w:val="0000"/>
      </w:tblPr>
      <w:tblGrid>
        <w:gridCol w:w="964"/>
        <w:gridCol w:w="8"/>
        <w:gridCol w:w="712"/>
        <w:gridCol w:w="8"/>
      </w:tblGrid>
      <w:tr w:rsidR="00637F8B" w:rsidRPr="004A133C" w:rsidTr="00A70E6C">
        <w:trPr>
          <w:cantSplit/>
          <w:trHeight w:val="567"/>
        </w:trPr>
        <w:tc>
          <w:tcPr>
            <w:tcW w:w="1692" w:type="dxa"/>
            <w:gridSpan w:val="4"/>
            <w:tcBorders>
              <w:top w:val="single" w:sz="12" w:space="0" w:color="FF0000"/>
            </w:tcBorders>
            <w:vAlign w:val="center"/>
          </w:tcPr>
          <w:p w:rsidR="00637F8B" w:rsidRPr="00637F8B" w:rsidRDefault="00637F8B" w:rsidP="00637F8B">
            <w:pPr>
              <w:pStyle w:val="a3"/>
              <w:spacing w:before="190"/>
            </w:pPr>
            <w:r w:rsidRPr="004A133C">
              <w:rPr>
                <w:rFonts w:hint="eastAsia"/>
              </w:rPr>
              <w:t>会签</w:t>
            </w:r>
          </w:p>
        </w:tc>
      </w:tr>
      <w:tr w:rsidR="00637F8B" w:rsidRPr="004A133C" w:rsidTr="00A70E6C">
        <w:trPr>
          <w:cantSplit/>
          <w:trHeight w:val="567"/>
        </w:trPr>
        <w:tc>
          <w:tcPr>
            <w:tcW w:w="1692" w:type="dxa"/>
            <w:gridSpan w:val="4"/>
            <w:vAlign w:val="center"/>
          </w:tcPr>
          <w:p w:rsidR="00637F8B" w:rsidRPr="00637F8B" w:rsidRDefault="00637F8B" w:rsidP="00637F8B">
            <w:pPr>
              <w:pStyle w:val="a3"/>
              <w:spacing w:before="190"/>
            </w:pPr>
          </w:p>
        </w:tc>
      </w:tr>
      <w:tr w:rsidR="00637F8B" w:rsidRPr="004A133C" w:rsidTr="00A70E6C">
        <w:trPr>
          <w:gridAfter w:val="1"/>
          <w:wAfter w:w="8" w:type="dxa"/>
          <w:trHeight w:val="567"/>
        </w:trPr>
        <w:tc>
          <w:tcPr>
            <w:tcW w:w="964" w:type="dxa"/>
            <w:tcBorders>
              <w:right w:val="single" w:sz="4" w:space="0" w:color="FF0000"/>
            </w:tcBorders>
            <w:vAlign w:val="center"/>
          </w:tcPr>
          <w:p w:rsidR="00637F8B" w:rsidRPr="00637F8B" w:rsidRDefault="00637F8B" w:rsidP="00637F8B">
            <w:pPr>
              <w:pStyle w:val="a3"/>
              <w:spacing w:before="190"/>
            </w:pPr>
          </w:p>
        </w:tc>
        <w:tc>
          <w:tcPr>
            <w:tcW w:w="720" w:type="dxa"/>
            <w:gridSpan w:val="2"/>
            <w:tcBorders>
              <w:left w:val="single" w:sz="4" w:space="0" w:color="FF0000"/>
            </w:tcBorders>
            <w:vAlign w:val="center"/>
          </w:tcPr>
          <w:p w:rsidR="00637F8B" w:rsidRPr="00637F8B" w:rsidRDefault="00637F8B" w:rsidP="00637F8B">
            <w:pPr>
              <w:pStyle w:val="a3"/>
              <w:spacing w:before="190"/>
            </w:pPr>
          </w:p>
        </w:tc>
      </w:tr>
      <w:tr w:rsidR="00637F8B" w:rsidRPr="004A133C" w:rsidTr="00A70E6C">
        <w:trPr>
          <w:cantSplit/>
          <w:trHeight w:val="567"/>
        </w:trPr>
        <w:tc>
          <w:tcPr>
            <w:tcW w:w="1692" w:type="dxa"/>
            <w:gridSpan w:val="4"/>
            <w:vAlign w:val="center"/>
          </w:tcPr>
          <w:p w:rsidR="00637F8B" w:rsidRPr="00637F8B" w:rsidRDefault="00637F8B" w:rsidP="00637F8B">
            <w:pPr>
              <w:pStyle w:val="a3"/>
              <w:spacing w:before="190"/>
            </w:pPr>
          </w:p>
        </w:tc>
      </w:tr>
      <w:tr w:rsidR="00637F8B" w:rsidRPr="004A133C" w:rsidTr="00A70E6C">
        <w:trPr>
          <w:trHeight w:val="567"/>
        </w:trPr>
        <w:tc>
          <w:tcPr>
            <w:tcW w:w="972" w:type="dxa"/>
            <w:gridSpan w:val="2"/>
            <w:tcBorders>
              <w:right w:val="single" w:sz="4" w:space="0" w:color="FF0000"/>
            </w:tcBorders>
            <w:vAlign w:val="center"/>
          </w:tcPr>
          <w:p w:rsidR="00637F8B" w:rsidRPr="00637F8B" w:rsidRDefault="00637F8B" w:rsidP="00637F8B">
            <w:pPr>
              <w:pStyle w:val="a3"/>
              <w:spacing w:before="190"/>
            </w:pPr>
          </w:p>
        </w:tc>
        <w:tc>
          <w:tcPr>
            <w:tcW w:w="720" w:type="dxa"/>
            <w:gridSpan w:val="2"/>
            <w:tcBorders>
              <w:left w:val="single" w:sz="4" w:space="0" w:color="FF0000"/>
            </w:tcBorders>
            <w:vAlign w:val="center"/>
          </w:tcPr>
          <w:p w:rsidR="00637F8B" w:rsidRPr="00637F8B" w:rsidRDefault="00637F8B" w:rsidP="00637F8B">
            <w:pPr>
              <w:pStyle w:val="a3"/>
              <w:spacing w:before="190"/>
            </w:pPr>
          </w:p>
        </w:tc>
      </w:tr>
      <w:tr w:rsidR="00637F8B" w:rsidRPr="004A133C" w:rsidTr="00A70E6C">
        <w:trPr>
          <w:trHeight w:val="567"/>
        </w:trPr>
        <w:tc>
          <w:tcPr>
            <w:tcW w:w="1692" w:type="dxa"/>
            <w:gridSpan w:val="4"/>
            <w:tcBorders>
              <w:bottom w:val="single" w:sz="4" w:space="0" w:color="FF0000"/>
            </w:tcBorders>
            <w:vAlign w:val="center"/>
          </w:tcPr>
          <w:p w:rsidR="00637F8B" w:rsidRPr="00637F8B" w:rsidRDefault="00637F8B" w:rsidP="00637F8B">
            <w:pPr>
              <w:pStyle w:val="a3"/>
              <w:spacing w:before="190"/>
            </w:pPr>
          </w:p>
        </w:tc>
      </w:tr>
      <w:tr w:rsidR="00637F8B" w:rsidRPr="004A133C" w:rsidTr="00A70E6C">
        <w:trPr>
          <w:trHeight w:val="567"/>
        </w:trPr>
        <w:tc>
          <w:tcPr>
            <w:tcW w:w="972" w:type="dxa"/>
            <w:gridSpan w:val="2"/>
            <w:tcBorders>
              <w:bottom w:val="single" w:sz="12" w:space="0" w:color="FF0000"/>
              <w:right w:val="single" w:sz="4" w:space="0" w:color="FF0000"/>
            </w:tcBorders>
            <w:vAlign w:val="center"/>
          </w:tcPr>
          <w:p w:rsidR="00637F8B" w:rsidRPr="00637F8B" w:rsidRDefault="00637F8B" w:rsidP="00637F8B">
            <w:pPr>
              <w:pStyle w:val="a3"/>
              <w:spacing w:before="190"/>
            </w:pPr>
          </w:p>
        </w:tc>
        <w:tc>
          <w:tcPr>
            <w:tcW w:w="720" w:type="dxa"/>
            <w:gridSpan w:val="2"/>
            <w:tcBorders>
              <w:left w:val="single" w:sz="4" w:space="0" w:color="FF0000"/>
              <w:bottom w:val="single" w:sz="12" w:space="0" w:color="FF0000"/>
            </w:tcBorders>
            <w:vAlign w:val="center"/>
          </w:tcPr>
          <w:p w:rsidR="00637F8B" w:rsidRPr="00637F8B" w:rsidRDefault="00637F8B" w:rsidP="00637F8B">
            <w:pPr>
              <w:pStyle w:val="a3"/>
              <w:spacing w:before="190"/>
            </w:pPr>
          </w:p>
        </w:tc>
      </w:tr>
    </w:tbl>
    <w:p w:rsidR="00637F8B" w:rsidRPr="00B2596A" w:rsidRDefault="00637F8B" w:rsidP="00637F8B">
      <w:pPr>
        <w:rPr>
          <w:rStyle w:val="a5"/>
        </w:rPr>
      </w:pPr>
    </w:p>
    <w:p w:rsidR="00637F8B" w:rsidRDefault="005061FB" w:rsidP="005061FB">
      <w:pPr>
        <w:tabs>
          <w:tab w:val="left" w:pos="6340"/>
        </w:tabs>
        <w:rPr>
          <w:rStyle w:val="a5"/>
        </w:rPr>
      </w:pPr>
      <w:r>
        <w:rPr>
          <w:rStyle w:val="a5"/>
        </w:rPr>
        <w:tab/>
      </w:r>
    </w:p>
    <w:p w:rsidR="00637F8B" w:rsidRDefault="00637F8B" w:rsidP="00637F8B">
      <w:pPr>
        <w:rPr>
          <w:rStyle w:val="a5"/>
        </w:rPr>
      </w:pPr>
    </w:p>
    <w:p w:rsidR="005061FB" w:rsidRDefault="005061FB" w:rsidP="00637F8B">
      <w:pPr>
        <w:rPr>
          <w:rStyle w:val="a5"/>
        </w:rPr>
      </w:pPr>
    </w:p>
    <w:p w:rsidR="005061FB" w:rsidRDefault="005061FB" w:rsidP="00637F8B">
      <w:pPr>
        <w:rPr>
          <w:rStyle w:val="a5"/>
        </w:rPr>
      </w:pPr>
    </w:p>
    <w:p w:rsidR="005061FB" w:rsidRPr="00A61B9F" w:rsidRDefault="005061FB" w:rsidP="00637F8B">
      <w:pPr>
        <w:rPr>
          <w:rStyle w:val="a5"/>
        </w:rPr>
      </w:pPr>
    </w:p>
    <w:tbl>
      <w:tblPr>
        <w:tblW w:w="0" w:type="auto"/>
        <w:jc w:val="center"/>
        <w:tblCellMar>
          <w:left w:w="142" w:type="dxa"/>
          <w:right w:w="142" w:type="dxa"/>
        </w:tblCellMar>
        <w:tblLook w:val="01E0"/>
      </w:tblPr>
      <w:tblGrid>
        <w:gridCol w:w="1701"/>
        <w:gridCol w:w="3774"/>
      </w:tblGrid>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2"/>
            </w:pPr>
            <w:r w:rsidRPr="006B28D3">
              <w:t>编写</w:t>
            </w:r>
          </w:p>
        </w:tc>
        <w:tc>
          <w:tcPr>
            <w:tcW w:w="3774" w:type="dxa"/>
            <w:tcBorders>
              <w:bottom w:val="single" w:sz="8" w:space="0" w:color="auto"/>
            </w:tcBorders>
            <w:shd w:val="clear" w:color="auto" w:fill="auto"/>
            <w:vAlign w:val="bottom"/>
          </w:tcPr>
          <w:p w:rsidR="005061FB" w:rsidRPr="00637F8B" w:rsidRDefault="00857188" w:rsidP="005061FB">
            <w:pPr>
              <w:pStyle w:val="a3"/>
              <w:spacing w:before="190"/>
            </w:pPr>
            <w:r>
              <w:rPr>
                <w:rFonts w:hint="eastAsia"/>
              </w:rPr>
              <w:t>张</w:t>
            </w:r>
            <w:r>
              <w:rPr>
                <w:rFonts w:hint="eastAsia"/>
              </w:rPr>
              <w:t xml:space="preserve">  </w:t>
            </w:r>
            <w:r>
              <w:rPr>
                <w:rFonts w:hint="eastAsia"/>
              </w:rPr>
              <w:t>鑫</w:t>
            </w: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2"/>
            </w:pPr>
            <w:r w:rsidRPr="006B28D3">
              <w:t>审核</w:t>
            </w:r>
          </w:p>
        </w:tc>
        <w:tc>
          <w:tcPr>
            <w:tcW w:w="3774" w:type="dxa"/>
            <w:tcBorders>
              <w:top w:val="single" w:sz="8" w:space="0" w:color="auto"/>
              <w:bottom w:val="single" w:sz="8" w:space="0" w:color="auto"/>
            </w:tcBorders>
            <w:shd w:val="clear" w:color="auto" w:fill="auto"/>
            <w:vAlign w:val="bottom"/>
          </w:tcPr>
          <w:p w:rsidR="005061FB" w:rsidRPr="00637F8B" w:rsidRDefault="00857188" w:rsidP="005061FB">
            <w:pPr>
              <w:pStyle w:val="a3"/>
              <w:spacing w:before="190"/>
            </w:pPr>
            <w:r>
              <w:rPr>
                <w:rFonts w:hint="eastAsia"/>
              </w:rPr>
              <w:t>曹</w:t>
            </w:r>
            <w:r>
              <w:rPr>
                <w:rFonts w:hint="eastAsia"/>
              </w:rPr>
              <w:t xml:space="preserve">  </w:t>
            </w:r>
            <w:r>
              <w:rPr>
                <w:rFonts w:hint="eastAsia"/>
              </w:rPr>
              <w:t>莉</w:t>
            </w:r>
          </w:p>
        </w:tc>
      </w:tr>
      <w:tr w:rsidR="005061FB" w:rsidRPr="0012632B" w:rsidTr="00637F8B">
        <w:trPr>
          <w:trHeight w:val="567"/>
          <w:jc w:val="center"/>
        </w:trPr>
        <w:tc>
          <w:tcPr>
            <w:tcW w:w="1701" w:type="dxa"/>
            <w:shd w:val="clear" w:color="auto" w:fill="auto"/>
            <w:vAlign w:val="bottom"/>
          </w:tcPr>
          <w:p w:rsidR="005061FB" w:rsidRPr="00637F8B" w:rsidRDefault="005061FB" w:rsidP="005061FB">
            <w:pPr>
              <w:pStyle w:val="a2"/>
            </w:pPr>
            <w:r w:rsidRPr="006B28D3">
              <w:t>批准</w:t>
            </w:r>
          </w:p>
        </w:tc>
        <w:tc>
          <w:tcPr>
            <w:tcW w:w="3774" w:type="dxa"/>
            <w:tcBorders>
              <w:top w:val="single" w:sz="8" w:space="0" w:color="auto"/>
              <w:bottom w:val="single" w:sz="8" w:space="0" w:color="auto"/>
            </w:tcBorders>
            <w:shd w:val="clear" w:color="auto" w:fill="auto"/>
            <w:vAlign w:val="bottom"/>
          </w:tcPr>
          <w:p w:rsidR="005061FB" w:rsidRPr="00637F8B" w:rsidRDefault="00857188" w:rsidP="005061FB">
            <w:pPr>
              <w:pStyle w:val="a3"/>
              <w:spacing w:before="190"/>
            </w:pPr>
            <w:r>
              <w:rPr>
                <w:rFonts w:hint="eastAsia"/>
              </w:rPr>
              <w:t>詹</w:t>
            </w:r>
            <w:r>
              <w:rPr>
                <w:rFonts w:hint="eastAsia"/>
              </w:rPr>
              <w:t xml:space="preserve">  </w:t>
            </w:r>
            <w:r>
              <w:rPr>
                <w:rFonts w:hint="eastAsia"/>
              </w:rPr>
              <w:t>虎</w:t>
            </w:r>
          </w:p>
        </w:tc>
      </w:tr>
    </w:tbl>
    <w:p w:rsidR="00637F8B" w:rsidRPr="00E9693A" w:rsidRDefault="00637F8B" w:rsidP="00637F8B">
      <w:pPr>
        <w:pStyle w:val="a1"/>
        <w:rPr>
          <w:rStyle w:val="a5"/>
        </w:rPr>
      </w:pPr>
    </w:p>
    <w:p w:rsidR="00637F8B" w:rsidRPr="00637F8B" w:rsidRDefault="00637F8B" w:rsidP="00637F8B">
      <w:pPr>
        <w:pStyle w:val="a3"/>
        <w:spacing w:before="190"/>
        <w:rPr>
          <w:rStyle w:val="a5"/>
        </w:rPr>
      </w:pPr>
      <w:r w:rsidRPr="004A6544">
        <w:rPr>
          <w:rStyle w:val="a5"/>
          <w:rFonts w:hint="eastAsia"/>
        </w:rPr>
        <w:t>中国科学院</w:t>
      </w:r>
      <w:r w:rsidR="005061FB">
        <w:rPr>
          <w:rStyle w:val="a5"/>
          <w:rFonts w:hint="eastAsia"/>
        </w:rPr>
        <w:t>国家</w:t>
      </w:r>
      <w:r w:rsidR="005061FB">
        <w:rPr>
          <w:rStyle w:val="a5"/>
        </w:rPr>
        <w:t>天文台</w:t>
      </w:r>
    </w:p>
    <w:p w:rsidR="00637F8B" w:rsidRPr="00637F8B" w:rsidRDefault="00857188" w:rsidP="00637F8B">
      <w:pPr>
        <w:pStyle w:val="a3"/>
        <w:spacing w:before="190"/>
      </w:pPr>
      <w:r>
        <w:rPr>
          <w:rFonts w:hint="eastAsia"/>
        </w:rPr>
        <w:t>2017</w:t>
      </w:r>
      <w:r w:rsidR="00637F8B" w:rsidRPr="00C06214">
        <w:rPr>
          <w:rFonts w:hint="eastAsia"/>
        </w:rPr>
        <w:t>年</w:t>
      </w:r>
      <w:r>
        <w:rPr>
          <w:rFonts w:hint="eastAsia"/>
        </w:rPr>
        <w:t>9</w:t>
      </w:r>
      <w:r w:rsidR="00637F8B" w:rsidRPr="00637F8B">
        <w:rPr>
          <w:rFonts w:hint="eastAsia"/>
        </w:rPr>
        <w:t>月</w:t>
      </w:r>
      <w:r>
        <w:rPr>
          <w:rFonts w:hint="eastAsia"/>
        </w:rPr>
        <w:t>2</w:t>
      </w:r>
      <w:r w:rsidR="002A3952">
        <w:rPr>
          <w:rFonts w:hint="eastAsia"/>
        </w:rPr>
        <w:t>4</w:t>
      </w:r>
      <w:r w:rsidR="00637F8B" w:rsidRPr="00637F8B">
        <w:rPr>
          <w:rFonts w:hint="eastAsia"/>
        </w:rPr>
        <w:t>日</w:t>
      </w:r>
    </w:p>
    <w:p w:rsidR="00637F8B" w:rsidRPr="00C06214" w:rsidRDefault="00637F8B" w:rsidP="00637F8B">
      <w:pPr>
        <w:pStyle w:val="a4"/>
      </w:pPr>
    </w:p>
    <w:p w:rsidR="00637F8B" w:rsidRPr="00637F8B" w:rsidDel="004C3026" w:rsidRDefault="00637F8B" w:rsidP="00C02CAE">
      <w:pPr>
        <w:pStyle w:val="a3"/>
        <w:spacing w:before="190"/>
        <w:rPr>
          <w:del w:id="4" w:author="詹虎" w:date="2017-09-24T22:47:00Z"/>
          <w:rStyle w:val="a5"/>
        </w:rPr>
      </w:pPr>
      <w:r w:rsidRPr="00E9693A">
        <w:br w:type="page"/>
      </w:r>
      <w:ins w:id="5" w:author="詹虎" w:date="2017-09-24T22:47:00Z">
        <w:r w:rsidR="004C3026" w:rsidRPr="00637F8B" w:rsidDel="004C3026">
          <w:rPr>
            <w:rStyle w:val="a5"/>
          </w:rPr>
          <w:lastRenderedPageBreak/>
          <w:t xml:space="preserve"> </w:t>
        </w:r>
      </w:ins>
      <w:del w:id="6" w:author="詹虎" w:date="2017-09-24T22:47:00Z">
        <w:r w:rsidRPr="00637F8B" w:rsidDel="004C3026">
          <w:rPr>
            <w:rStyle w:val="a5"/>
          </w:rPr>
          <w:delText>目录</w:delText>
        </w:r>
      </w:del>
    </w:p>
    <w:p w:rsidR="001333DA" w:rsidRDefault="001333DA">
      <w:pPr>
        <w:pStyle w:val="a3"/>
        <w:spacing w:before="190"/>
        <w:rPr>
          <w:del w:id="7" w:author="詹虎" w:date="2017-09-24T22:47:00Z"/>
        </w:rPr>
        <w:pPrChange w:id="8" w:author="詹虎" w:date="2017-09-24T23:01:00Z">
          <w:pPr/>
        </w:pPrChange>
      </w:pPr>
    </w:p>
    <w:p w:rsidR="001333DA" w:rsidRDefault="00C36F46">
      <w:pPr>
        <w:pStyle w:val="a3"/>
        <w:spacing w:before="190"/>
        <w:rPr>
          <w:ins w:id="9" w:author="zhan" w:date="2017-09-24T19:13:00Z"/>
          <w:del w:id="10" w:author="詹虎" w:date="2017-09-24T22:45:00Z"/>
          <w:rFonts w:asciiTheme="minorHAnsi" w:hAnsiTheme="minorHAnsi" w:cstheme="minorBidi"/>
          <w:noProof/>
          <w:kern w:val="2"/>
          <w:szCs w:val="22"/>
        </w:rPr>
        <w:pPrChange w:id="11" w:author="詹虎" w:date="2017-09-24T23:01:00Z">
          <w:pPr>
            <w:pStyle w:val="TOC2"/>
            <w:tabs>
              <w:tab w:val="right" w:leader="dot" w:pos="8777"/>
            </w:tabs>
            <w:ind w:left="560"/>
          </w:pPr>
        </w:pPrChange>
      </w:pPr>
      <w:del w:id="12" w:author="詹虎" w:date="2017-09-24T22:47:00Z">
        <w:r w:rsidDel="004C3026">
          <w:fldChar w:fldCharType="begin"/>
        </w:r>
        <w:r w:rsidR="00637F8B" w:rsidDel="004C3026">
          <w:delInstrText xml:space="preserve"> TOC \o "2-3" \t "</w:delInstrText>
        </w:r>
        <w:r w:rsidR="00637F8B" w:rsidDel="004C3026">
          <w:delInstrText>标题</w:delInstrText>
        </w:r>
        <w:r w:rsidR="00637F8B" w:rsidDel="004C3026">
          <w:delInstrText xml:space="preserve"> 1,1,</w:delInstrText>
        </w:r>
        <w:r w:rsidR="00637F8B" w:rsidDel="004C3026">
          <w:delInstrText>附录</w:delInstrText>
        </w:r>
        <w:r w:rsidR="00637F8B" w:rsidDel="004C3026">
          <w:delInstrText xml:space="preserve">,1" </w:delInstrText>
        </w:r>
        <w:r w:rsidDel="004C3026">
          <w:fldChar w:fldCharType="separate"/>
        </w:r>
      </w:del>
      <w:ins w:id="13" w:author="zhan" w:date="2017-09-24T19:13:00Z">
        <w:del w:id="14" w:author="詹虎" w:date="2017-09-24T22:45:00Z">
          <w:r w:rsidR="00BE0B38" w:rsidDel="004C3026">
            <w:rPr>
              <w:noProof/>
            </w:rPr>
            <w:delText>2.1</w:delText>
          </w:r>
          <w:r w:rsidR="00BE0B38" w:rsidDel="004C3026">
            <w:rPr>
              <w:rFonts w:hint="eastAsia"/>
              <w:noProof/>
            </w:rPr>
            <w:delText xml:space="preserve"> </w:delText>
          </w:r>
          <w:r w:rsidR="00BE0B38" w:rsidDel="004C3026">
            <w:rPr>
              <w:rFonts w:hint="eastAsia"/>
              <w:noProof/>
            </w:rPr>
            <w:delText>计算方法</w:delText>
          </w:r>
          <w:r w:rsidR="00BE0B38" w:rsidDel="004C3026">
            <w:rPr>
              <w:noProof/>
            </w:rPr>
            <w:tab/>
            <w:delText>3</w:delText>
          </w:r>
        </w:del>
      </w:ins>
    </w:p>
    <w:p w:rsidR="001333DA" w:rsidRDefault="00BE0B38">
      <w:pPr>
        <w:pStyle w:val="a3"/>
        <w:spacing w:before="190"/>
        <w:rPr>
          <w:ins w:id="15" w:author="zhan" w:date="2017-09-24T19:13:00Z"/>
          <w:del w:id="16" w:author="詹虎" w:date="2017-09-24T22:45:00Z"/>
          <w:rFonts w:asciiTheme="minorHAnsi" w:hAnsiTheme="minorHAnsi" w:cstheme="minorBidi"/>
          <w:noProof/>
          <w:kern w:val="2"/>
          <w:szCs w:val="22"/>
        </w:rPr>
        <w:pPrChange w:id="17" w:author="詹虎" w:date="2017-09-24T23:01:00Z">
          <w:pPr>
            <w:pStyle w:val="TOC2"/>
            <w:tabs>
              <w:tab w:val="right" w:leader="dot" w:pos="8777"/>
            </w:tabs>
            <w:ind w:left="560"/>
          </w:pPr>
        </w:pPrChange>
      </w:pPr>
      <w:ins w:id="18" w:author="zhan" w:date="2017-09-24T19:13:00Z">
        <w:del w:id="19" w:author="詹虎" w:date="2017-09-24T22:45:00Z">
          <w:r w:rsidDel="004C3026">
            <w:rPr>
              <w:noProof/>
            </w:rPr>
            <w:delText>2.2</w:delText>
          </w:r>
          <w:r w:rsidDel="004C3026">
            <w:rPr>
              <w:rFonts w:hint="eastAsia"/>
              <w:noProof/>
            </w:rPr>
            <w:delText xml:space="preserve"> </w:delText>
          </w:r>
          <w:r w:rsidDel="004C3026">
            <w:rPr>
              <w:rFonts w:hint="eastAsia"/>
              <w:noProof/>
            </w:rPr>
            <w:delText>计算参数</w:delText>
          </w:r>
          <w:r w:rsidDel="004C3026">
            <w:rPr>
              <w:noProof/>
            </w:rPr>
            <w:tab/>
            <w:delText>4</w:delText>
          </w:r>
        </w:del>
      </w:ins>
    </w:p>
    <w:p w:rsidR="001333DA" w:rsidRDefault="00BE0B38">
      <w:pPr>
        <w:pStyle w:val="a3"/>
        <w:spacing w:before="190"/>
        <w:rPr>
          <w:ins w:id="20" w:author="zhan" w:date="2017-09-24T19:13:00Z"/>
          <w:del w:id="21" w:author="詹虎" w:date="2017-09-24T22:45:00Z"/>
          <w:rFonts w:asciiTheme="minorHAnsi" w:hAnsiTheme="minorHAnsi" w:cstheme="minorBidi"/>
          <w:noProof/>
          <w:kern w:val="2"/>
          <w:szCs w:val="22"/>
        </w:rPr>
        <w:pPrChange w:id="22" w:author="詹虎" w:date="2017-09-24T23:01:00Z">
          <w:pPr>
            <w:pStyle w:val="TOC2"/>
            <w:tabs>
              <w:tab w:val="right" w:leader="dot" w:pos="8777"/>
            </w:tabs>
            <w:ind w:left="560"/>
          </w:pPr>
        </w:pPrChange>
      </w:pPr>
      <w:ins w:id="23" w:author="zhan" w:date="2017-09-24T19:13:00Z">
        <w:del w:id="24" w:author="詹虎" w:date="2017-09-24T22:45:00Z">
          <w:r w:rsidDel="004C3026">
            <w:rPr>
              <w:noProof/>
            </w:rPr>
            <w:delText>2.3</w:delText>
          </w:r>
          <w:r w:rsidDel="004C3026">
            <w:rPr>
              <w:rFonts w:hint="eastAsia"/>
              <w:noProof/>
            </w:rPr>
            <w:delText xml:space="preserve"> </w:delText>
          </w:r>
          <w:r w:rsidDel="004C3026">
            <w:rPr>
              <w:rFonts w:hint="eastAsia"/>
              <w:noProof/>
            </w:rPr>
            <w:delText>计算结果</w:delText>
          </w:r>
          <w:r w:rsidDel="004C3026">
            <w:rPr>
              <w:noProof/>
            </w:rPr>
            <w:tab/>
            <w:delText>6</w:delText>
          </w:r>
        </w:del>
      </w:ins>
    </w:p>
    <w:p w:rsidR="001333DA" w:rsidRDefault="00BE0B38">
      <w:pPr>
        <w:pStyle w:val="a3"/>
        <w:spacing w:before="190"/>
        <w:rPr>
          <w:ins w:id="25" w:author="zhan" w:date="2017-09-24T19:13:00Z"/>
          <w:del w:id="26" w:author="詹虎" w:date="2017-09-24T22:45:00Z"/>
          <w:rFonts w:asciiTheme="minorHAnsi" w:hAnsiTheme="minorHAnsi" w:cstheme="minorBidi"/>
          <w:noProof/>
          <w:kern w:val="2"/>
          <w:szCs w:val="22"/>
        </w:rPr>
        <w:pPrChange w:id="27" w:author="詹虎" w:date="2017-09-24T23:01:00Z">
          <w:pPr>
            <w:pStyle w:val="TOC2"/>
            <w:tabs>
              <w:tab w:val="right" w:leader="dot" w:pos="8777"/>
            </w:tabs>
            <w:ind w:left="560"/>
          </w:pPr>
        </w:pPrChange>
      </w:pPr>
      <w:ins w:id="28" w:author="zhan" w:date="2017-09-24T19:13:00Z">
        <w:del w:id="29" w:author="詹虎" w:date="2017-09-24T22:45:00Z">
          <w:r w:rsidDel="004C3026">
            <w:rPr>
              <w:noProof/>
            </w:rPr>
            <w:delText>3.1</w:delText>
          </w:r>
          <w:r w:rsidDel="004C3026">
            <w:rPr>
              <w:rFonts w:hint="eastAsia"/>
              <w:noProof/>
            </w:rPr>
            <w:delText xml:space="preserve"> </w:delText>
          </w:r>
          <w:r w:rsidDel="004C3026">
            <w:rPr>
              <w:rFonts w:hint="eastAsia"/>
              <w:noProof/>
            </w:rPr>
            <w:delText>巡天规划概述</w:delText>
          </w:r>
          <w:r w:rsidDel="004C3026">
            <w:rPr>
              <w:noProof/>
            </w:rPr>
            <w:tab/>
            <w:delText>6</w:delText>
          </w:r>
        </w:del>
      </w:ins>
    </w:p>
    <w:p w:rsidR="001333DA" w:rsidRDefault="00BE0B38">
      <w:pPr>
        <w:pStyle w:val="a3"/>
        <w:spacing w:before="190"/>
        <w:rPr>
          <w:ins w:id="30" w:author="zhan" w:date="2017-09-24T19:13:00Z"/>
          <w:del w:id="31" w:author="詹虎" w:date="2017-09-24T22:45:00Z"/>
          <w:rFonts w:asciiTheme="minorHAnsi" w:hAnsiTheme="minorHAnsi" w:cstheme="minorBidi"/>
          <w:noProof/>
          <w:kern w:val="2"/>
          <w:szCs w:val="22"/>
        </w:rPr>
        <w:pPrChange w:id="32" w:author="詹虎" w:date="2017-09-24T23:01:00Z">
          <w:pPr>
            <w:pStyle w:val="TOC2"/>
            <w:tabs>
              <w:tab w:val="right" w:leader="dot" w:pos="8777"/>
            </w:tabs>
            <w:ind w:left="560"/>
          </w:pPr>
        </w:pPrChange>
      </w:pPr>
      <w:ins w:id="33" w:author="zhan" w:date="2017-09-24T19:13:00Z">
        <w:del w:id="34" w:author="詹虎" w:date="2017-09-24T22:45:00Z">
          <w:r w:rsidDel="004C3026">
            <w:rPr>
              <w:noProof/>
            </w:rPr>
            <w:delText>3.2</w:delText>
          </w:r>
          <w:r w:rsidDel="004C3026">
            <w:rPr>
              <w:rFonts w:hint="eastAsia"/>
              <w:noProof/>
            </w:rPr>
            <w:delText xml:space="preserve"> </w:delText>
          </w:r>
          <w:r w:rsidDel="004C3026">
            <w:rPr>
              <w:rFonts w:hint="eastAsia"/>
              <w:noProof/>
            </w:rPr>
            <w:delText>巡天规划条件</w:delText>
          </w:r>
          <w:r w:rsidDel="004C3026">
            <w:rPr>
              <w:noProof/>
            </w:rPr>
            <w:tab/>
            <w:delText>7</w:delText>
          </w:r>
        </w:del>
      </w:ins>
    </w:p>
    <w:p w:rsidR="001333DA" w:rsidRDefault="00BE0B38">
      <w:pPr>
        <w:pStyle w:val="a3"/>
        <w:spacing w:before="190"/>
        <w:rPr>
          <w:ins w:id="35" w:author="zhan" w:date="2017-09-24T19:13:00Z"/>
          <w:del w:id="36" w:author="詹虎" w:date="2017-09-24T22:45:00Z"/>
          <w:rFonts w:asciiTheme="minorHAnsi" w:hAnsiTheme="minorHAnsi" w:cstheme="minorBidi"/>
          <w:noProof/>
          <w:kern w:val="2"/>
          <w:szCs w:val="22"/>
        </w:rPr>
        <w:pPrChange w:id="37" w:author="詹虎" w:date="2017-09-24T23:01:00Z">
          <w:pPr>
            <w:pStyle w:val="TOC2"/>
            <w:tabs>
              <w:tab w:val="right" w:leader="dot" w:pos="8777"/>
            </w:tabs>
            <w:ind w:left="560"/>
          </w:pPr>
        </w:pPrChange>
      </w:pPr>
      <w:ins w:id="38" w:author="zhan" w:date="2017-09-24T19:13:00Z">
        <w:del w:id="39" w:author="詹虎" w:date="2017-09-24T22:45:00Z">
          <w:r w:rsidDel="004C3026">
            <w:rPr>
              <w:noProof/>
            </w:rPr>
            <w:delText>3.3</w:delText>
          </w:r>
          <w:r w:rsidDel="004C3026">
            <w:rPr>
              <w:rFonts w:hint="eastAsia"/>
              <w:noProof/>
            </w:rPr>
            <w:delText xml:space="preserve"> </w:delText>
          </w:r>
          <w:r w:rsidDel="004C3026">
            <w:rPr>
              <w:rFonts w:hint="eastAsia"/>
              <w:noProof/>
            </w:rPr>
            <w:delText>巡天规划策略</w:delText>
          </w:r>
          <w:r w:rsidDel="004C3026">
            <w:rPr>
              <w:noProof/>
            </w:rPr>
            <w:tab/>
            <w:delText>8</w:delText>
          </w:r>
        </w:del>
      </w:ins>
    </w:p>
    <w:p w:rsidR="001333DA" w:rsidRDefault="00BE0B38">
      <w:pPr>
        <w:pStyle w:val="a3"/>
        <w:spacing w:before="190"/>
        <w:rPr>
          <w:ins w:id="40" w:author="zhan" w:date="2017-09-24T19:13:00Z"/>
          <w:del w:id="41" w:author="詹虎" w:date="2017-09-24T22:45:00Z"/>
          <w:rFonts w:asciiTheme="minorHAnsi" w:hAnsiTheme="minorHAnsi" w:cstheme="minorBidi"/>
          <w:noProof/>
          <w:kern w:val="2"/>
          <w:szCs w:val="22"/>
        </w:rPr>
        <w:pPrChange w:id="42" w:author="詹虎" w:date="2017-09-24T23:01:00Z">
          <w:pPr>
            <w:pStyle w:val="TOC2"/>
            <w:tabs>
              <w:tab w:val="right" w:leader="dot" w:pos="8777"/>
            </w:tabs>
            <w:ind w:left="560"/>
          </w:pPr>
        </w:pPrChange>
      </w:pPr>
      <w:ins w:id="43" w:author="zhan" w:date="2017-09-24T19:13:00Z">
        <w:del w:id="44" w:author="詹虎" w:date="2017-09-24T22:45:00Z">
          <w:r w:rsidDel="004C3026">
            <w:rPr>
              <w:noProof/>
            </w:rPr>
            <w:delText>3.4</w:delText>
          </w:r>
          <w:r w:rsidDel="004C3026">
            <w:rPr>
              <w:rFonts w:hint="eastAsia"/>
              <w:noProof/>
            </w:rPr>
            <w:delText xml:space="preserve"> </w:delText>
          </w:r>
          <w:r w:rsidDel="004C3026">
            <w:rPr>
              <w:rFonts w:hint="eastAsia"/>
              <w:noProof/>
            </w:rPr>
            <w:delText>巡天规划结果</w:delText>
          </w:r>
          <w:r w:rsidDel="004C3026">
            <w:rPr>
              <w:noProof/>
            </w:rPr>
            <w:tab/>
            <w:delText>9</w:delText>
          </w:r>
        </w:del>
      </w:ins>
    </w:p>
    <w:p w:rsidR="001333DA" w:rsidRDefault="00D63A50">
      <w:pPr>
        <w:pStyle w:val="a3"/>
        <w:spacing w:before="190"/>
        <w:rPr>
          <w:del w:id="45" w:author="詹虎" w:date="2017-09-24T22:45:00Z"/>
          <w:rFonts w:asciiTheme="minorHAnsi" w:hAnsiTheme="minorHAnsi" w:cstheme="minorBidi"/>
          <w:noProof/>
          <w:kern w:val="2"/>
          <w:szCs w:val="22"/>
        </w:rPr>
        <w:pPrChange w:id="46" w:author="詹虎" w:date="2017-09-24T23:01:00Z">
          <w:pPr>
            <w:pStyle w:val="TOC1"/>
            <w:ind w:firstLine="2"/>
          </w:pPr>
        </w:pPrChange>
      </w:pPr>
      <w:del w:id="47" w:author="詹虎" w:date="2017-09-24T22:45:00Z">
        <w:r w:rsidDel="004C3026">
          <w:rPr>
            <w:noProof/>
          </w:rPr>
          <w:delText>1</w:delText>
        </w:r>
        <w:r w:rsidDel="004C3026">
          <w:rPr>
            <w:rFonts w:asciiTheme="minorHAnsi" w:hAnsiTheme="minorHAnsi" w:cstheme="minorBidi"/>
            <w:noProof/>
            <w:kern w:val="2"/>
            <w:szCs w:val="22"/>
          </w:rPr>
          <w:tab/>
        </w:r>
        <w:r w:rsidDel="004C3026">
          <w:rPr>
            <w:rFonts w:hint="eastAsia"/>
            <w:noProof/>
          </w:rPr>
          <w:delText>巡天任务指标</w:delText>
        </w:r>
        <w:r w:rsidDel="004C3026">
          <w:rPr>
            <w:noProof/>
          </w:rPr>
          <w:tab/>
        </w:r>
        <w:r w:rsidR="001A3139" w:rsidDel="004C3026">
          <w:rPr>
            <w:noProof/>
          </w:rPr>
          <w:delText>3</w:delText>
        </w:r>
      </w:del>
    </w:p>
    <w:p w:rsidR="001333DA" w:rsidRDefault="00D63A50">
      <w:pPr>
        <w:pStyle w:val="a3"/>
        <w:spacing w:before="190"/>
        <w:rPr>
          <w:del w:id="48" w:author="詹虎" w:date="2017-09-24T22:45:00Z"/>
          <w:rFonts w:asciiTheme="minorHAnsi" w:hAnsiTheme="minorHAnsi" w:cstheme="minorBidi"/>
          <w:noProof/>
          <w:kern w:val="2"/>
          <w:szCs w:val="22"/>
        </w:rPr>
        <w:pPrChange w:id="49" w:author="詹虎" w:date="2017-09-24T23:01:00Z">
          <w:pPr>
            <w:pStyle w:val="TOC1"/>
            <w:ind w:firstLine="2"/>
          </w:pPr>
        </w:pPrChange>
      </w:pPr>
      <w:del w:id="50" w:author="詹虎" w:date="2017-09-24T22:45:00Z">
        <w:r w:rsidDel="004C3026">
          <w:rPr>
            <w:noProof/>
          </w:rPr>
          <w:delText>2</w:delText>
        </w:r>
        <w:r w:rsidDel="004C3026">
          <w:rPr>
            <w:rFonts w:asciiTheme="minorHAnsi" w:hAnsiTheme="minorHAnsi" w:cstheme="minorBidi"/>
            <w:noProof/>
            <w:kern w:val="2"/>
            <w:szCs w:val="22"/>
          </w:rPr>
          <w:tab/>
        </w:r>
        <w:r w:rsidDel="004C3026">
          <w:rPr>
            <w:rFonts w:hint="eastAsia"/>
            <w:noProof/>
          </w:rPr>
          <w:delText>巡天深度（极限星等）分析</w:delText>
        </w:r>
        <w:r w:rsidDel="004C3026">
          <w:rPr>
            <w:noProof/>
          </w:rPr>
          <w:tab/>
        </w:r>
        <w:r w:rsidR="001A3139" w:rsidDel="004C3026">
          <w:rPr>
            <w:noProof/>
          </w:rPr>
          <w:delText>3</w:delText>
        </w:r>
      </w:del>
    </w:p>
    <w:p w:rsidR="001333DA" w:rsidRDefault="00D63A50">
      <w:pPr>
        <w:pStyle w:val="a3"/>
        <w:spacing w:before="190"/>
        <w:rPr>
          <w:del w:id="51" w:author="詹虎" w:date="2017-09-24T22:45:00Z"/>
          <w:rFonts w:asciiTheme="minorHAnsi" w:hAnsiTheme="minorHAnsi" w:cstheme="minorBidi"/>
          <w:noProof/>
          <w:kern w:val="2"/>
          <w:szCs w:val="22"/>
        </w:rPr>
        <w:pPrChange w:id="52" w:author="詹虎" w:date="2017-09-24T23:01:00Z">
          <w:pPr>
            <w:pStyle w:val="TOC2"/>
            <w:tabs>
              <w:tab w:val="right" w:leader="dot" w:pos="8777"/>
            </w:tabs>
            <w:ind w:left="560"/>
          </w:pPr>
        </w:pPrChange>
      </w:pPr>
      <w:del w:id="53" w:author="詹虎" w:date="2017-09-24T22:45:00Z">
        <w:r w:rsidDel="004C3026">
          <w:rPr>
            <w:noProof/>
          </w:rPr>
          <w:delText>2.1</w:delText>
        </w:r>
        <w:r w:rsidDel="004C3026">
          <w:rPr>
            <w:rFonts w:hint="eastAsia"/>
            <w:noProof/>
          </w:rPr>
          <w:delText xml:space="preserve"> </w:delText>
        </w:r>
        <w:r w:rsidDel="004C3026">
          <w:rPr>
            <w:rFonts w:hint="eastAsia"/>
            <w:noProof/>
          </w:rPr>
          <w:delText>计算方法</w:delText>
        </w:r>
        <w:r w:rsidDel="004C3026">
          <w:rPr>
            <w:noProof/>
          </w:rPr>
          <w:tab/>
        </w:r>
        <w:r w:rsidR="001A3139" w:rsidDel="004C3026">
          <w:rPr>
            <w:noProof/>
          </w:rPr>
          <w:delText>3</w:delText>
        </w:r>
      </w:del>
    </w:p>
    <w:p w:rsidR="001333DA" w:rsidRDefault="00D63A50">
      <w:pPr>
        <w:pStyle w:val="a3"/>
        <w:spacing w:before="190"/>
        <w:rPr>
          <w:del w:id="54" w:author="詹虎" w:date="2017-09-24T22:45:00Z"/>
          <w:rFonts w:asciiTheme="minorHAnsi" w:hAnsiTheme="minorHAnsi" w:cstheme="minorBidi"/>
          <w:noProof/>
          <w:kern w:val="2"/>
          <w:szCs w:val="22"/>
        </w:rPr>
        <w:pPrChange w:id="55" w:author="詹虎" w:date="2017-09-24T23:01:00Z">
          <w:pPr>
            <w:pStyle w:val="TOC2"/>
            <w:tabs>
              <w:tab w:val="right" w:leader="dot" w:pos="8777"/>
            </w:tabs>
            <w:ind w:left="560"/>
          </w:pPr>
        </w:pPrChange>
      </w:pPr>
      <w:del w:id="56" w:author="詹虎" w:date="2017-09-24T22:45:00Z">
        <w:r w:rsidDel="004C3026">
          <w:rPr>
            <w:noProof/>
          </w:rPr>
          <w:delText>2.2</w:delText>
        </w:r>
        <w:r w:rsidDel="004C3026">
          <w:rPr>
            <w:rFonts w:hint="eastAsia"/>
            <w:noProof/>
          </w:rPr>
          <w:delText xml:space="preserve"> </w:delText>
        </w:r>
        <w:r w:rsidDel="004C3026">
          <w:rPr>
            <w:rFonts w:hint="eastAsia"/>
            <w:noProof/>
          </w:rPr>
          <w:delText>计算参数</w:delText>
        </w:r>
        <w:r w:rsidDel="004C3026">
          <w:rPr>
            <w:noProof/>
          </w:rPr>
          <w:tab/>
        </w:r>
        <w:r w:rsidR="001A3139" w:rsidDel="004C3026">
          <w:rPr>
            <w:noProof/>
          </w:rPr>
          <w:delText>4</w:delText>
        </w:r>
      </w:del>
    </w:p>
    <w:p w:rsidR="001333DA" w:rsidRDefault="00D63A50">
      <w:pPr>
        <w:pStyle w:val="a3"/>
        <w:spacing w:before="190"/>
        <w:rPr>
          <w:del w:id="57" w:author="詹虎" w:date="2017-09-24T22:45:00Z"/>
          <w:rFonts w:asciiTheme="minorHAnsi" w:hAnsiTheme="minorHAnsi" w:cstheme="minorBidi"/>
          <w:noProof/>
          <w:kern w:val="2"/>
          <w:szCs w:val="22"/>
        </w:rPr>
        <w:pPrChange w:id="58" w:author="詹虎" w:date="2017-09-24T23:01:00Z">
          <w:pPr>
            <w:pStyle w:val="TOC2"/>
            <w:tabs>
              <w:tab w:val="right" w:leader="dot" w:pos="8777"/>
            </w:tabs>
            <w:ind w:left="560"/>
          </w:pPr>
        </w:pPrChange>
      </w:pPr>
      <w:del w:id="59" w:author="詹虎" w:date="2017-09-24T22:45:00Z">
        <w:r w:rsidDel="004C3026">
          <w:rPr>
            <w:noProof/>
          </w:rPr>
          <w:delText>2.3</w:delText>
        </w:r>
        <w:r w:rsidDel="004C3026">
          <w:rPr>
            <w:rFonts w:hint="eastAsia"/>
            <w:noProof/>
          </w:rPr>
          <w:delText xml:space="preserve"> </w:delText>
        </w:r>
        <w:r w:rsidDel="004C3026">
          <w:rPr>
            <w:rFonts w:hint="eastAsia"/>
            <w:noProof/>
          </w:rPr>
          <w:delText>计算结果</w:delText>
        </w:r>
        <w:r w:rsidDel="004C3026">
          <w:rPr>
            <w:noProof/>
          </w:rPr>
          <w:tab/>
        </w:r>
        <w:r w:rsidR="001A3139" w:rsidDel="004C3026">
          <w:rPr>
            <w:noProof/>
          </w:rPr>
          <w:delText>6</w:delText>
        </w:r>
      </w:del>
    </w:p>
    <w:p w:rsidR="001333DA" w:rsidRDefault="00D63A50">
      <w:pPr>
        <w:pStyle w:val="a3"/>
        <w:spacing w:before="190"/>
        <w:rPr>
          <w:del w:id="60" w:author="詹虎" w:date="2017-09-24T22:45:00Z"/>
          <w:rFonts w:asciiTheme="minorHAnsi" w:hAnsiTheme="minorHAnsi" w:cstheme="minorBidi"/>
          <w:noProof/>
          <w:kern w:val="2"/>
          <w:szCs w:val="22"/>
        </w:rPr>
        <w:pPrChange w:id="61" w:author="詹虎" w:date="2017-09-24T23:01:00Z">
          <w:pPr>
            <w:pStyle w:val="TOC1"/>
            <w:ind w:firstLine="2"/>
          </w:pPr>
        </w:pPrChange>
      </w:pPr>
      <w:del w:id="62" w:author="詹虎" w:date="2017-09-24T22:45:00Z">
        <w:r w:rsidDel="004C3026">
          <w:rPr>
            <w:noProof/>
          </w:rPr>
          <w:delText>3</w:delText>
        </w:r>
        <w:r w:rsidDel="004C3026">
          <w:rPr>
            <w:rFonts w:asciiTheme="minorHAnsi" w:hAnsiTheme="minorHAnsi" w:cstheme="minorBidi"/>
            <w:noProof/>
            <w:kern w:val="2"/>
            <w:szCs w:val="22"/>
          </w:rPr>
          <w:tab/>
        </w:r>
        <w:r w:rsidDel="004C3026">
          <w:rPr>
            <w:rFonts w:hint="eastAsia"/>
            <w:noProof/>
          </w:rPr>
          <w:delText>巡天规划与覆盖面积分析</w:delText>
        </w:r>
        <w:r w:rsidDel="004C3026">
          <w:rPr>
            <w:noProof/>
          </w:rPr>
          <w:tab/>
        </w:r>
        <w:r w:rsidR="001A3139" w:rsidDel="004C3026">
          <w:rPr>
            <w:noProof/>
          </w:rPr>
          <w:delText>6</w:delText>
        </w:r>
      </w:del>
    </w:p>
    <w:p w:rsidR="001333DA" w:rsidRDefault="00D63A50">
      <w:pPr>
        <w:pStyle w:val="a3"/>
        <w:spacing w:before="190"/>
        <w:rPr>
          <w:del w:id="63" w:author="詹虎" w:date="2017-09-24T22:45:00Z"/>
          <w:rFonts w:asciiTheme="minorHAnsi" w:hAnsiTheme="minorHAnsi" w:cstheme="minorBidi"/>
          <w:noProof/>
          <w:kern w:val="2"/>
          <w:szCs w:val="22"/>
        </w:rPr>
        <w:pPrChange w:id="64" w:author="詹虎" w:date="2017-09-24T23:01:00Z">
          <w:pPr>
            <w:pStyle w:val="TOC2"/>
            <w:tabs>
              <w:tab w:val="right" w:leader="dot" w:pos="8777"/>
            </w:tabs>
            <w:ind w:left="560"/>
          </w:pPr>
        </w:pPrChange>
      </w:pPr>
      <w:del w:id="65" w:author="詹虎" w:date="2017-09-24T22:45:00Z">
        <w:r w:rsidDel="004C3026">
          <w:rPr>
            <w:noProof/>
          </w:rPr>
          <w:delText>3.1</w:delText>
        </w:r>
        <w:r w:rsidDel="004C3026">
          <w:rPr>
            <w:rFonts w:hint="eastAsia"/>
            <w:noProof/>
          </w:rPr>
          <w:delText xml:space="preserve"> </w:delText>
        </w:r>
        <w:r w:rsidDel="004C3026">
          <w:rPr>
            <w:rFonts w:hint="eastAsia"/>
            <w:noProof/>
          </w:rPr>
          <w:delText>巡天规划任务概述</w:delText>
        </w:r>
        <w:r w:rsidDel="004C3026">
          <w:rPr>
            <w:noProof/>
          </w:rPr>
          <w:tab/>
        </w:r>
        <w:r w:rsidR="001A3139" w:rsidDel="004C3026">
          <w:rPr>
            <w:noProof/>
          </w:rPr>
          <w:delText>7</w:delText>
        </w:r>
      </w:del>
    </w:p>
    <w:p w:rsidR="001333DA" w:rsidRDefault="00D63A50">
      <w:pPr>
        <w:pStyle w:val="a3"/>
        <w:spacing w:before="190"/>
        <w:rPr>
          <w:del w:id="66" w:author="詹虎" w:date="2017-09-24T22:45:00Z"/>
          <w:rFonts w:asciiTheme="minorHAnsi" w:hAnsiTheme="minorHAnsi" w:cstheme="minorBidi"/>
          <w:noProof/>
          <w:kern w:val="2"/>
          <w:szCs w:val="22"/>
        </w:rPr>
        <w:pPrChange w:id="67" w:author="詹虎" w:date="2017-09-24T23:01:00Z">
          <w:pPr>
            <w:pStyle w:val="TOC2"/>
            <w:tabs>
              <w:tab w:val="right" w:leader="dot" w:pos="8777"/>
            </w:tabs>
            <w:ind w:left="560"/>
          </w:pPr>
        </w:pPrChange>
      </w:pPr>
      <w:del w:id="68" w:author="詹虎" w:date="2017-09-24T22:45:00Z">
        <w:r w:rsidDel="004C3026">
          <w:rPr>
            <w:noProof/>
          </w:rPr>
          <w:delText>3.2</w:delText>
        </w:r>
        <w:r w:rsidDel="004C3026">
          <w:rPr>
            <w:rFonts w:hint="eastAsia"/>
            <w:noProof/>
          </w:rPr>
          <w:delText xml:space="preserve"> </w:delText>
        </w:r>
        <w:r w:rsidDel="004C3026">
          <w:rPr>
            <w:rFonts w:hint="eastAsia"/>
            <w:noProof/>
          </w:rPr>
          <w:delText>巡天规划条件</w:delText>
        </w:r>
        <w:r w:rsidDel="004C3026">
          <w:rPr>
            <w:noProof/>
          </w:rPr>
          <w:tab/>
        </w:r>
        <w:r w:rsidR="001A3139" w:rsidDel="004C3026">
          <w:rPr>
            <w:noProof/>
          </w:rPr>
          <w:delText>7</w:delText>
        </w:r>
      </w:del>
    </w:p>
    <w:p w:rsidR="001333DA" w:rsidRDefault="00D63A50">
      <w:pPr>
        <w:pStyle w:val="a3"/>
        <w:spacing w:before="190"/>
        <w:rPr>
          <w:del w:id="69" w:author="詹虎" w:date="2017-09-24T22:45:00Z"/>
          <w:rFonts w:asciiTheme="minorHAnsi" w:hAnsiTheme="minorHAnsi" w:cstheme="minorBidi"/>
          <w:noProof/>
          <w:kern w:val="2"/>
          <w:szCs w:val="22"/>
        </w:rPr>
        <w:pPrChange w:id="70" w:author="詹虎" w:date="2017-09-24T23:01:00Z">
          <w:pPr>
            <w:pStyle w:val="TOC2"/>
            <w:tabs>
              <w:tab w:val="right" w:leader="dot" w:pos="8777"/>
            </w:tabs>
            <w:ind w:left="560"/>
          </w:pPr>
        </w:pPrChange>
      </w:pPr>
      <w:del w:id="71" w:author="詹虎" w:date="2017-09-24T22:45:00Z">
        <w:r w:rsidDel="004C3026">
          <w:rPr>
            <w:noProof/>
          </w:rPr>
          <w:delText>3.3</w:delText>
        </w:r>
        <w:r w:rsidDel="004C3026">
          <w:rPr>
            <w:rFonts w:hint="eastAsia"/>
            <w:noProof/>
          </w:rPr>
          <w:delText xml:space="preserve"> </w:delText>
        </w:r>
        <w:r w:rsidDel="004C3026">
          <w:rPr>
            <w:rFonts w:hint="eastAsia"/>
            <w:noProof/>
          </w:rPr>
          <w:delText>巡天规划中的方法及策略</w:delText>
        </w:r>
        <w:r w:rsidDel="004C3026">
          <w:rPr>
            <w:noProof/>
          </w:rPr>
          <w:tab/>
        </w:r>
        <w:r w:rsidR="001A3139" w:rsidDel="004C3026">
          <w:rPr>
            <w:noProof/>
          </w:rPr>
          <w:delText>9</w:delText>
        </w:r>
      </w:del>
    </w:p>
    <w:p w:rsidR="001333DA" w:rsidRDefault="00D63A50">
      <w:pPr>
        <w:pStyle w:val="a3"/>
        <w:spacing w:before="190"/>
        <w:rPr>
          <w:del w:id="72" w:author="詹虎" w:date="2017-09-24T22:45:00Z"/>
          <w:rFonts w:asciiTheme="minorHAnsi" w:hAnsiTheme="minorHAnsi" w:cstheme="minorBidi"/>
          <w:noProof/>
          <w:kern w:val="2"/>
          <w:szCs w:val="22"/>
        </w:rPr>
        <w:pPrChange w:id="73" w:author="詹虎" w:date="2017-09-24T23:01:00Z">
          <w:pPr>
            <w:pStyle w:val="TOC2"/>
            <w:tabs>
              <w:tab w:val="right" w:leader="dot" w:pos="8777"/>
            </w:tabs>
            <w:ind w:left="560"/>
          </w:pPr>
        </w:pPrChange>
      </w:pPr>
      <w:del w:id="74" w:author="詹虎" w:date="2017-09-24T22:45:00Z">
        <w:r w:rsidDel="004C3026">
          <w:rPr>
            <w:noProof/>
          </w:rPr>
          <w:delText>3.4</w:delText>
        </w:r>
        <w:r w:rsidDel="004C3026">
          <w:rPr>
            <w:rFonts w:hint="eastAsia"/>
            <w:noProof/>
          </w:rPr>
          <w:delText xml:space="preserve"> </w:delText>
        </w:r>
        <w:r w:rsidDel="004C3026">
          <w:rPr>
            <w:rFonts w:hint="eastAsia"/>
            <w:noProof/>
          </w:rPr>
          <w:delText>巡天规划结果</w:delText>
        </w:r>
        <w:r w:rsidDel="004C3026">
          <w:rPr>
            <w:noProof/>
          </w:rPr>
          <w:tab/>
        </w:r>
        <w:r w:rsidR="001A3139" w:rsidDel="004C3026">
          <w:rPr>
            <w:noProof/>
          </w:rPr>
          <w:delText>12</w:delText>
        </w:r>
      </w:del>
    </w:p>
    <w:p w:rsidR="001333DA" w:rsidRDefault="00C36F46" w:rsidP="00441927">
      <w:pPr>
        <w:pStyle w:val="a3"/>
        <w:spacing w:before="190"/>
        <w:ind w:firstLine="3"/>
        <w:rPr>
          <w:del w:id="75" w:author="詹虎" w:date="2017-09-24T22:47:00Z"/>
        </w:rPr>
        <w:pPrChange w:id="76" w:author="詹虎" w:date="2017-09-25T00:02:00Z">
          <w:pPr>
            <w:pStyle w:val="TOC1"/>
            <w:ind w:firstLine="2"/>
          </w:pPr>
        </w:pPrChange>
      </w:pPr>
      <w:del w:id="77" w:author="詹虎" w:date="2017-09-24T22:47:00Z">
        <w:r w:rsidDel="004C3026">
          <w:fldChar w:fldCharType="end"/>
        </w:r>
      </w:del>
    </w:p>
    <w:p w:rsidR="001333DA" w:rsidRDefault="001333DA">
      <w:pPr>
        <w:pStyle w:val="a3"/>
        <w:spacing w:before="190"/>
        <w:rPr>
          <w:del w:id="78" w:author="詹虎" w:date="2017-09-24T22:47:00Z"/>
        </w:rPr>
        <w:pPrChange w:id="79" w:author="詹虎" w:date="2017-09-24T23:01:00Z">
          <w:pPr/>
        </w:pPrChange>
      </w:pPr>
    </w:p>
    <w:customXmlInsRangeStart w:id="80" w:author="詹虎" w:date="2017-09-24T22:46:00Z"/>
    <w:sdt>
      <w:sdtPr>
        <w:rPr>
          <w:rFonts w:ascii="Times New Roman" w:eastAsia="宋体" w:hAnsi="Times New Roman" w:cs="Times New Roman"/>
          <w:bCs w:val="0"/>
          <w:color w:val="auto"/>
          <w:szCs w:val="24"/>
        </w:rPr>
        <w:id w:val="123798954"/>
        <w:docPartObj>
          <w:docPartGallery w:val="Table of Contents"/>
          <w:docPartUnique/>
        </w:docPartObj>
      </w:sdtPr>
      <w:sdtContent>
        <w:customXmlInsRangeEnd w:id="80"/>
        <w:p w:rsidR="001333DA" w:rsidRDefault="00C36F46">
          <w:pPr>
            <w:pStyle w:val="TOCHeading"/>
            <w:spacing w:before="190"/>
            <w:jc w:val="center"/>
            <w:rPr>
              <w:ins w:id="81" w:author="詹虎" w:date="2017-09-24T22:46:00Z"/>
            </w:rPr>
            <w:pPrChange w:id="82" w:author="詹虎" w:date="2017-09-24T22:47:00Z">
              <w:pPr>
                <w:pStyle w:val="TOCHeading"/>
                <w:spacing w:before="190"/>
              </w:pPr>
            </w:pPrChange>
          </w:pPr>
          <w:ins w:id="83" w:author="詹虎" w:date="2017-09-24T22:47:00Z">
            <w:r w:rsidRPr="00C36F46">
              <w:rPr>
                <w:rFonts w:hint="eastAsia"/>
                <w:b/>
                <w:sz w:val="36"/>
                <w:rPrChange w:id="84" w:author="詹虎" w:date="2017-09-24T22:47:00Z">
                  <w:rPr>
                    <w:rFonts w:hint="eastAsia"/>
                  </w:rPr>
                </w:rPrChange>
              </w:rPr>
              <w:t>目录</w:t>
            </w:r>
          </w:ins>
        </w:p>
        <w:p w:rsidR="000B31F1" w:rsidRDefault="00C36F46" w:rsidP="003D3E91">
          <w:pPr>
            <w:pStyle w:val="TOC1"/>
            <w:ind w:firstLine="2"/>
            <w:rPr>
              <w:ins w:id="85" w:author="詹虎" w:date="2017-09-25T00:23:00Z"/>
              <w:rFonts w:asciiTheme="minorHAnsi" w:hAnsiTheme="minorHAnsi" w:cstheme="minorBidi"/>
              <w:b w:val="0"/>
              <w:noProof/>
              <w:kern w:val="2"/>
              <w:szCs w:val="22"/>
            </w:rPr>
          </w:pPr>
          <w:ins w:id="86" w:author="詹虎" w:date="2017-09-24T22:46:00Z">
            <w:r w:rsidRPr="00C36F46">
              <w:fldChar w:fldCharType="begin"/>
            </w:r>
            <w:r w:rsidR="004C3026">
              <w:instrText xml:space="preserve"> TOC \o "1-3" \h \z \u </w:instrText>
            </w:r>
            <w:r w:rsidRPr="00C36F46">
              <w:fldChar w:fldCharType="separate"/>
            </w:r>
          </w:ins>
          <w:ins w:id="87" w:author="詹虎" w:date="2017-09-25T00:23:00Z">
            <w:r w:rsidR="000B31F1" w:rsidRPr="003D3E91">
              <w:rPr>
                <w:rStyle w:val="Hyperlink"/>
                <w:noProof/>
              </w:rPr>
              <w:fldChar w:fldCharType="begin"/>
            </w:r>
            <w:r w:rsidR="000B31F1" w:rsidRPr="003D3E91">
              <w:rPr>
                <w:rStyle w:val="Hyperlink"/>
                <w:noProof/>
              </w:rPr>
              <w:instrText xml:space="preserve"> </w:instrText>
            </w:r>
            <w:r w:rsidR="000B31F1">
              <w:rPr>
                <w:noProof/>
              </w:rPr>
              <w:instrText>HYPERLINK \l "_Toc494062314"</w:instrText>
            </w:r>
            <w:r w:rsidR="000B31F1" w:rsidRPr="003D3E91">
              <w:rPr>
                <w:rStyle w:val="Hyperlink"/>
                <w:noProof/>
              </w:rPr>
              <w:instrText xml:space="preserve"> </w:instrText>
            </w:r>
            <w:r w:rsidR="000B31F1" w:rsidRPr="003D3E91">
              <w:rPr>
                <w:rStyle w:val="Hyperlink"/>
                <w:noProof/>
              </w:rPr>
            </w:r>
            <w:r w:rsidR="000B31F1" w:rsidRPr="003D3E91">
              <w:rPr>
                <w:rStyle w:val="Hyperlink"/>
                <w:noProof/>
              </w:rPr>
              <w:fldChar w:fldCharType="separate"/>
            </w:r>
            <w:r w:rsidR="000B31F1" w:rsidRPr="003D3E91">
              <w:rPr>
                <w:rStyle w:val="Hyperlink"/>
                <w:noProof/>
              </w:rPr>
              <w:t>1</w:t>
            </w:r>
            <w:r w:rsidR="000B31F1">
              <w:rPr>
                <w:rFonts w:asciiTheme="minorHAnsi" w:hAnsiTheme="minorHAnsi" w:cstheme="minorBidi"/>
                <w:b w:val="0"/>
                <w:noProof/>
                <w:kern w:val="2"/>
                <w:szCs w:val="22"/>
              </w:rPr>
              <w:tab/>
            </w:r>
            <w:r w:rsidR="000B31F1" w:rsidRPr="003D3E91">
              <w:rPr>
                <w:rStyle w:val="Hyperlink"/>
                <w:rFonts w:hint="eastAsia"/>
                <w:noProof/>
              </w:rPr>
              <w:t>巡天任务指标</w:t>
            </w:r>
            <w:r w:rsidR="000B31F1">
              <w:rPr>
                <w:noProof/>
                <w:webHidden/>
              </w:rPr>
              <w:tab/>
            </w:r>
            <w:r w:rsidR="000B31F1">
              <w:rPr>
                <w:noProof/>
                <w:webHidden/>
              </w:rPr>
              <w:fldChar w:fldCharType="begin"/>
            </w:r>
            <w:r w:rsidR="000B31F1">
              <w:rPr>
                <w:noProof/>
                <w:webHidden/>
              </w:rPr>
              <w:instrText xml:space="preserve"> PAGEREF _Toc494062314 \h </w:instrText>
            </w:r>
            <w:r w:rsidR="000B31F1">
              <w:rPr>
                <w:noProof/>
                <w:webHidden/>
              </w:rPr>
            </w:r>
          </w:ins>
          <w:r w:rsidR="000B31F1">
            <w:rPr>
              <w:noProof/>
              <w:webHidden/>
            </w:rPr>
            <w:fldChar w:fldCharType="separate"/>
          </w:r>
          <w:ins w:id="88" w:author="詹虎" w:date="2017-09-25T00:23:00Z">
            <w:r w:rsidR="000B31F1">
              <w:rPr>
                <w:noProof/>
                <w:webHidden/>
              </w:rPr>
              <w:t>3</w:t>
            </w:r>
            <w:r w:rsidR="000B31F1">
              <w:rPr>
                <w:noProof/>
                <w:webHidden/>
              </w:rPr>
              <w:fldChar w:fldCharType="end"/>
            </w:r>
            <w:r w:rsidR="000B31F1" w:rsidRPr="003D3E91">
              <w:rPr>
                <w:rStyle w:val="Hyperlink"/>
                <w:noProof/>
              </w:rPr>
              <w:fldChar w:fldCharType="end"/>
            </w:r>
          </w:ins>
        </w:p>
        <w:p w:rsidR="000B31F1" w:rsidRDefault="000B31F1" w:rsidP="003D3E91">
          <w:pPr>
            <w:pStyle w:val="TOC1"/>
            <w:ind w:firstLine="2"/>
            <w:rPr>
              <w:ins w:id="89" w:author="詹虎" w:date="2017-09-25T00:23:00Z"/>
              <w:rFonts w:asciiTheme="minorHAnsi" w:hAnsiTheme="minorHAnsi" w:cstheme="minorBidi"/>
              <w:b w:val="0"/>
              <w:noProof/>
              <w:kern w:val="2"/>
              <w:szCs w:val="22"/>
            </w:rPr>
          </w:pPr>
          <w:ins w:id="90"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"_Toc494062315"</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2</w:t>
            </w:r>
            <w:r>
              <w:rPr>
                <w:rFonts w:asciiTheme="minorHAnsi" w:hAnsiTheme="minorHAnsi" w:cstheme="minorBidi"/>
                <w:b w:val="0"/>
                <w:noProof/>
                <w:kern w:val="2"/>
                <w:szCs w:val="22"/>
              </w:rPr>
              <w:tab/>
            </w:r>
            <w:r w:rsidRPr="003D3E91">
              <w:rPr>
                <w:rStyle w:val="Hyperlink"/>
                <w:rFonts w:hint="eastAsia"/>
                <w:noProof/>
              </w:rPr>
              <w:t>巡天探测深度分析</w:t>
            </w:r>
            <w:r>
              <w:rPr>
                <w:noProof/>
                <w:webHidden/>
              </w:rPr>
              <w:tab/>
            </w:r>
            <w:r>
              <w:rPr>
                <w:noProof/>
                <w:webHidden/>
              </w:rPr>
              <w:fldChar w:fldCharType="begin"/>
            </w:r>
            <w:r>
              <w:rPr>
                <w:noProof/>
                <w:webHidden/>
              </w:rPr>
              <w:instrText xml:space="preserve"> PAGEREF _Toc494062315 \h </w:instrText>
            </w:r>
            <w:r>
              <w:rPr>
                <w:noProof/>
                <w:webHidden/>
              </w:rPr>
            </w:r>
          </w:ins>
          <w:r>
            <w:rPr>
              <w:noProof/>
              <w:webHidden/>
            </w:rPr>
            <w:fldChar w:fldCharType="separate"/>
          </w:r>
          <w:ins w:id="91" w:author="詹虎" w:date="2017-09-25T00:23:00Z">
            <w:r>
              <w:rPr>
                <w:noProof/>
                <w:webHidden/>
              </w:rPr>
              <w:t>3</w:t>
            </w:r>
            <w:r>
              <w:rPr>
                <w:noProof/>
                <w:webHidden/>
              </w:rPr>
              <w:fldChar w:fldCharType="end"/>
            </w:r>
            <w:r w:rsidRPr="003D3E91">
              <w:rPr>
                <w:rStyle w:val="Hyperlink"/>
                <w:noProof/>
              </w:rPr>
              <w:fldChar w:fldCharType="end"/>
            </w:r>
          </w:ins>
        </w:p>
        <w:p w:rsidR="000B31F1" w:rsidRDefault="000B31F1" w:rsidP="00737E52">
          <w:pPr>
            <w:pStyle w:val="TOC2"/>
            <w:tabs>
              <w:tab w:val="right" w:leader="dot" w:pos="8777"/>
            </w:tabs>
            <w:ind w:left="560"/>
            <w:rPr>
              <w:ins w:id="92" w:author="詹虎" w:date="2017-09-25T00:23:00Z"/>
              <w:rFonts w:asciiTheme="minorHAnsi" w:hAnsiTheme="minorHAnsi" w:cstheme="minorBidi"/>
              <w:noProof/>
              <w:kern w:val="2"/>
              <w:szCs w:val="22"/>
            </w:rPr>
            <w:pPrChange w:id="93" w:author="詹虎" w:date="2017-09-25T00:26:00Z">
              <w:pPr>
                <w:pStyle w:val="TOC2"/>
                <w:tabs>
                  <w:tab w:val="right" w:leader="dot" w:pos="8777"/>
                </w:tabs>
                <w:ind w:left="560"/>
              </w:pPr>
            </w:pPrChange>
          </w:pPr>
          <w:ins w:id="94"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"_Toc494062316"</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2.1</w:t>
            </w:r>
            <w:r w:rsidRPr="003D3E91">
              <w:rPr>
                <w:rStyle w:val="Hyperlink"/>
                <w:rFonts w:hint="eastAsia"/>
                <w:noProof/>
              </w:rPr>
              <w:t xml:space="preserve"> </w:t>
            </w:r>
            <w:r w:rsidRPr="003D3E91">
              <w:rPr>
                <w:rStyle w:val="Hyperlink"/>
                <w:rFonts w:hint="eastAsia"/>
                <w:noProof/>
              </w:rPr>
              <w:t>计算方法</w:t>
            </w:r>
            <w:r>
              <w:rPr>
                <w:noProof/>
                <w:webHidden/>
              </w:rPr>
              <w:tab/>
            </w:r>
            <w:r>
              <w:rPr>
                <w:noProof/>
                <w:webHidden/>
              </w:rPr>
              <w:fldChar w:fldCharType="begin"/>
            </w:r>
            <w:r>
              <w:rPr>
                <w:noProof/>
                <w:webHidden/>
              </w:rPr>
              <w:instrText xml:space="preserve"> PAGEREF _Toc494062316 \h </w:instrText>
            </w:r>
            <w:r>
              <w:rPr>
                <w:noProof/>
                <w:webHidden/>
              </w:rPr>
            </w:r>
          </w:ins>
          <w:r>
            <w:rPr>
              <w:noProof/>
              <w:webHidden/>
            </w:rPr>
            <w:fldChar w:fldCharType="separate"/>
          </w:r>
          <w:ins w:id="95" w:author="詹虎" w:date="2017-09-25T00:23:00Z">
            <w:r>
              <w:rPr>
                <w:noProof/>
                <w:webHidden/>
              </w:rPr>
              <w:t>3</w:t>
            </w:r>
            <w:r>
              <w:rPr>
                <w:noProof/>
                <w:webHidden/>
              </w:rPr>
              <w:fldChar w:fldCharType="end"/>
            </w:r>
            <w:r w:rsidRPr="003D3E91">
              <w:rPr>
                <w:rStyle w:val="Hyperlink"/>
                <w:noProof/>
              </w:rPr>
              <w:fldChar w:fldCharType="end"/>
            </w:r>
          </w:ins>
        </w:p>
        <w:p w:rsidR="000B31F1" w:rsidRDefault="000B31F1" w:rsidP="00737E52">
          <w:pPr>
            <w:pStyle w:val="TOC2"/>
            <w:tabs>
              <w:tab w:val="right" w:leader="dot" w:pos="8777"/>
            </w:tabs>
            <w:ind w:left="560"/>
            <w:rPr>
              <w:ins w:id="96" w:author="詹虎" w:date="2017-09-25T00:23:00Z"/>
              <w:rFonts w:asciiTheme="minorHAnsi" w:hAnsiTheme="minorHAnsi" w:cstheme="minorBidi"/>
              <w:noProof/>
              <w:kern w:val="2"/>
              <w:szCs w:val="22"/>
            </w:rPr>
            <w:pPrChange w:id="97" w:author="詹虎" w:date="2017-09-25T00:26:00Z">
              <w:pPr>
                <w:pStyle w:val="TOC2"/>
                <w:tabs>
                  <w:tab w:val="right" w:leader="dot" w:pos="8777"/>
                </w:tabs>
                <w:ind w:left="560"/>
              </w:pPr>
            </w:pPrChange>
          </w:pPr>
          <w:ins w:id="98"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"_Toc494062319"</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2.2</w:t>
            </w:r>
            <w:r w:rsidRPr="003D3E91">
              <w:rPr>
                <w:rStyle w:val="Hyperlink"/>
                <w:rFonts w:hint="eastAsia"/>
                <w:noProof/>
              </w:rPr>
              <w:t xml:space="preserve"> </w:t>
            </w:r>
            <w:r w:rsidRPr="003D3E91">
              <w:rPr>
                <w:rStyle w:val="Hyperlink"/>
                <w:rFonts w:hint="eastAsia"/>
                <w:noProof/>
              </w:rPr>
              <w:t>计算参数</w:t>
            </w:r>
            <w:r>
              <w:rPr>
                <w:noProof/>
                <w:webHidden/>
              </w:rPr>
              <w:tab/>
            </w:r>
            <w:r>
              <w:rPr>
                <w:noProof/>
                <w:webHidden/>
              </w:rPr>
              <w:fldChar w:fldCharType="begin"/>
            </w:r>
            <w:r>
              <w:rPr>
                <w:noProof/>
                <w:webHidden/>
              </w:rPr>
              <w:instrText xml:space="preserve"> PAGEREF _Toc494062319 \h </w:instrText>
            </w:r>
            <w:r>
              <w:rPr>
                <w:noProof/>
                <w:webHidden/>
              </w:rPr>
            </w:r>
          </w:ins>
          <w:r>
            <w:rPr>
              <w:noProof/>
              <w:webHidden/>
            </w:rPr>
            <w:fldChar w:fldCharType="separate"/>
          </w:r>
          <w:ins w:id="99" w:author="詹虎" w:date="2017-09-25T00:23:00Z">
            <w:r>
              <w:rPr>
                <w:noProof/>
                <w:webHidden/>
              </w:rPr>
              <w:t>4</w:t>
            </w:r>
            <w:r>
              <w:rPr>
                <w:noProof/>
                <w:webHidden/>
              </w:rPr>
              <w:fldChar w:fldCharType="end"/>
            </w:r>
            <w:r w:rsidRPr="003D3E91">
              <w:rPr>
                <w:rStyle w:val="Hyperlink"/>
                <w:noProof/>
              </w:rPr>
              <w:fldChar w:fldCharType="end"/>
            </w:r>
          </w:ins>
        </w:p>
        <w:p w:rsidR="000B31F1" w:rsidRDefault="000B31F1" w:rsidP="00737E52">
          <w:pPr>
            <w:pStyle w:val="TOC2"/>
            <w:tabs>
              <w:tab w:val="right" w:leader="dot" w:pos="8777"/>
            </w:tabs>
            <w:ind w:left="560"/>
            <w:rPr>
              <w:ins w:id="100" w:author="詹虎" w:date="2017-09-25T00:23:00Z"/>
              <w:rFonts w:asciiTheme="minorHAnsi" w:hAnsiTheme="minorHAnsi" w:cstheme="minorBidi"/>
              <w:noProof/>
              <w:kern w:val="2"/>
              <w:szCs w:val="22"/>
            </w:rPr>
            <w:pPrChange w:id="101" w:author="詹虎" w:date="2017-09-25T00:26:00Z">
              <w:pPr>
                <w:pStyle w:val="TOC2"/>
                <w:tabs>
                  <w:tab w:val="right" w:leader="dot" w:pos="8777"/>
                </w:tabs>
                <w:ind w:left="560"/>
              </w:pPr>
            </w:pPrChange>
          </w:pPr>
          <w:ins w:id="102"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"_Toc494062320"</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2.3</w:t>
            </w:r>
            <w:r w:rsidRPr="003D3E91">
              <w:rPr>
                <w:rStyle w:val="Hyperlink"/>
                <w:rFonts w:hint="eastAsia"/>
                <w:noProof/>
              </w:rPr>
              <w:t xml:space="preserve"> </w:t>
            </w:r>
            <w:r w:rsidRPr="003D3E91">
              <w:rPr>
                <w:rStyle w:val="Hyperlink"/>
                <w:rFonts w:hint="eastAsia"/>
                <w:noProof/>
              </w:rPr>
              <w:t>计算结果</w:t>
            </w:r>
            <w:r>
              <w:rPr>
                <w:noProof/>
                <w:webHidden/>
              </w:rPr>
              <w:tab/>
            </w:r>
            <w:r>
              <w:rPr>
                <w:noProof/>
                <w:webHidden/>
              </w:rPr>
              <w:fldChar w:fldCharType="begin"/>
            </w:r>
            <w:r>
              <w:rPr>
                <w:noProof/>
                <w:webHidden/>
              </w:rPr>
              <w:instrText xml:space="preserve"> PAGEREF _Toc494062320 \h </w:instrText>
            </w:r>
            <w:r>
              <w:rPr>
                <w:noProof/>
                <w:webHidden/>
              </w:rPr>
            </w:r>
          </w:ins>
          <w:r>
            <w:rPr>
              <w:noProof/>
              <w:webHidden/>
            </w:rPr>
            <w:fldChar w:fldCharType="separate"/>
          </w:r>
          <w:ins w:id="103" w:author="詹虎" w:date="2017-09-25T00:23:00Z">
            <w:r>
              <w:rPr>
                <w:noProof/>
                <w:webHidden/>
              </w:rPr>
              <w:t>6</w:t>
            </w:r>
            <w:r>
              <w:rPr>
                <w:noProof/>
                <w:webHidden/>
              </w:rPr>
              <w:fldChar w:fldCharType="end"/>
            </w:r>
            <w:r w:rsidRPr="003D3E91">
              <w:rPr>
                <w:rStyle w:val="Hyperlink"/>
                <w:noProof/>
              </w:rPr>
              <w:fldChar w:fldCharType="end"/>
            </w:r>
          </w:ins>
        </w:p>
        <w:p w:rsidR="000B31F1" w:rsidRDefault="000B31F1" w:rsidP="003D3E91">
          <w:pPr>
            <w:pStyle w:val="TOC1"/>
            <w:ind w:firstLine="2"/>
            <w:rPr>
              <w:ins w:id="104" w:author="詹虎" w:date="2017-09-25T00:23:00Z"/>
              <w:rFonts w:asciiTheme="minorHAnsi" w:hAnsiTheme="minorHAnsi" w:cstheme="minorBidi"/>
              <w:b w:val="0"/>
              <w:noProof/>
              <w:kern w:val="2"/>
              <w:szCs w:val="22"/>
            </w:rPr>
          </w:pPr>
          <w:ins w:id="105"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"_Toc494062322"</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3</w:t>
            </w:r>
            <w:r>
              <w:rPr>
                <w:rFonts w:asciiTheme="minorHAnsi" w:hAnsiTheme="minorHAnsi" w:cstheme="minorBidi"/>
                <w:b w:val="0"/>
                <w:noProof/>
                <w:kern w:val="2"/>
                <w:szCs w:val="22"/>
              </w:rPr>
              <w:tab/>
            </w:r>
            <w:r w:rsidRPr="003D3E91">
              <w:rPr>
                <w:rStyle w:val="Hyperlink"/>
                <w:rFonts w:hint="eastAsia"/>
                <w:noProof/>
              </w:rPr>
              <w:t>巡天规划与完成情况分析</w:t>
            </w:r>
            <w:r>
              <w:rPr>
                <w:noProof/>
                <w:webHidden/>
              </w:rPr>
              <w:tab/>
            </w:r>
            <w:r>
              <w:rPr>
                <w:noProof/>
                <w:webHidden/>
              </w:rPr>
              <w:fldChar w:fldCharType="begin"/>
            </w:r>
            <w:r>
              <w:rPr>
                <w:noProof/>
                <w:webHidden/>
              </w:rPr>
              <w:instrText xml:space="preserve"> PAGEREF _Toc494062322 \h </w:instrText>
            </w:r>
            <w:r>
              <w:rPr>
                <w:noProof/>
                <w:webHidden/>
              </w:rPr>
            </w:r>
          </w:ins>
          <w:r>
            <w:rPr>
              <w:noProof/>
              <w:webHidden/>
            </w:rPr>
            <w:fldChar w:fldCharType="separate"/>
          </w:r>
          <w:ins w:id="106" w:author="詹虎" w:date="2017-09-25T00:23:00Z">
            <w:r>
              <w:rPr>
                <w:noProof/>
                <w:webHidden/>
              </w:rPr>
              <w:t>7</w:t>
            </w:r>
            <w:r>
              <w:rPr>
                <w:noProof/>
                <w:webHidden/>
              </w:rPr>
              <w:fldChar w:fldCharType="end"/>
            </w:r>
            <w:r w:rsidRPr="003D3E91">
              <w:rPr>
                <w:rStyle w:val="Hyperlink"/>
                <w:noProof/>
              </w:rPr>
              <w:fldChar w:fldCharType="end"/>
            </w:r>
          </w:ins>
        </w:p>
        <w:p w:rsidR="000B31F1" w:rsidRDefault="000B31F1" w:rsidP="00737E52">
          <w:pPr>
            <w:pStyle w:val="TOC2"/>
            <w:tabs>
              <w:tab w:val="right" w:leader="dot" w:pos="8777"/>
            </w:tabs>
            <w:ind w:left="560"/>
            <w:rPr>
              <w:ins w:id="107" w:author="詹虎" w:date="2017-09-25T00:23:00Z"/>
              <w:rFonts w:asciiTheme="minorHAnsi" w:hAnsiTheme="minorHAnsi" w:cstheme="minorBidi"/>
              <w:noProof/>
              <w:kern w:val="2"/>
              <w:szCs w:val="22"/>
            </w:rPr>
            <w:pPrChange w:id="108" w:author="詹虎" w:date="2017-09-25T00:26:00Z">
              <w:pPr>
                <w:pStyle w:val="TOC2"/>
                <w:tabs>
                  <w:tab w:val="right" w:leader="dot" w:pos="8777"/>
                </w:tabs>
                <w:ind w:left="560"/>
              </w:pPr>
            </w:pPrChange>
          </w:pPr>
          <w:ins w:id="109"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"_Toc494062323"</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3.1</w:t>
            </w:r>
            <w:r w:rsidRPr="003D3E91">
              <w:rPr>
                <w:rStyle w:val="Hyperlink"/>
                <w:rFonts w:hint="eastAsia"/>
                <w:noProof/>
              </w:rPr>
              <w:t xml:space="preserve"> </w:t>
            </w:r>
            <w:r w:rsidRPr="003D3E91">
              <w:rPr>
                <w:rStyle w:val="Hyperlink"/>
                <w:rFonts w:hint="eastAsia"/>
                <w:noProof/>
              </w:rPr>
              <w:t>巡天规划条件</w:t>
            </w:r>
            <w:r>
              <w:rPr>
                <w:noProof/>
                <w:webHidden/>
              </w:rPr>
              <w:tab/>
            </w:r>
            <w:r>
              <w:rPr>
                <w:noProof/>
                <w:webHidden/>
              </w:rPr>
              <w:fldChar w:fldCharType="begin"/>
            </w:r>
            <w:r>
              <w:rPr>
                <w:noProof/>
                <w:webHidden/>
              </w:rPr>
              <w:instrText xml:space="preserve"> PAGEREF _Toc494062323 \h </w:instrText>
            </w:r>
            <w:r>
              <w:rPr>
                <w:noProof/>
                <w:webHidden/>
              </w:rPr>
            </w:r>
          </w:ins>
          <w:r>
            <w:rPr>
              <w:noProof/>
              <w:webHidden/>
            </w:rPr>
            <w:fldChar w:fldCharType="separate"/>
          </w:r>
          <w:ins w:id="110" w:author="詹虎" w:date="2017-09-25T00:23:00Z">
            <w:r>
              <w:rPr>
                <w:noProof/>
                <w:webHidden/>
              </w:rPr>
              <w:t>7</w:t>
            </w:r>
            <w:r>
              <w:rPr>
                <w:noProof/>
                <w:webHidden/>
              </w:rPr>
              <w:fldChar w:fldCharType="end"/>
            </w:r>
            <w:r w:rsidRPr="003D3E91">
              <w:rPr>
                <w:rStyle w:val="Hyperlink"/>
                <w:noProof/>
              </w:rPr>
              <w:fldChar w:fldCharType="end"/>
            </w:r>
          </w:ins>
        </w:p>
        <w:p w:rsidR="000B31F1" w:rsidRDefault="000B31F1" w:rsidP="00737E52">
          <w:pPr>
            <w:pStyle w:val="TOC2"/>
            <w:tabs>
              <w:tab w:val="right" w:leader="dot" w:pos="8777"/>
            </w:tabs>
            <w:ind w:left="560"/>
            <w:rPr>
              <w:ins w:id="111" w:author="詹虎" w:date="2017-09-25T00:23:00Z"/>
              <w:rFonts w:asciiTheme="minorHAnsi" w:hAnsiTheme="minorHAnsi" w:cstheme="minorBidi"/>
              <w:noProof/>
              <w:kern w:val="2"/>
              <w:szCs w:val="22"/>
            </w:rPr>
            <w:pPrChange w:id="112" w:author="詹虎" w:date="2017-09-25T00:26:00Z">
              <w:pPr>
                <w:pStyle w:val="TOC2"/>
                <w:tabs>
                  <w:tab w:val="right" w:leader="dot" w:pos="8777"/>
                </w:tabs>
                <w:ind w:left="560"/>
              </w:pPr>
            </w:pPrChange>
          </w:pPr>
          <w:ins w:id="113"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"_Toc494062326"</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3.2</w:t>
            </w:r>
            <w:r w:rsidRPr="003D3E91">
              <w:rPr>
                <w:rStyle w:val="Hyperlink"/>
                <w:rFonts w:hint="eastAsia"/>
                <w:noProof/>
              </w:rPr>
              <w:t xml:space="preserve"> </w:t>
            </w:r>
            <w:r w:rsidRPr="003D3E91">
              <w:rPr>
                <w:rStyle w:val="Hyperlink"/>
                <w:rFonts w:hint="eastAsia"/>
                <w:noProof/>
              </w:rPr>
              <w:t>巡天规划策略</w:t>
            </w:r>
            <w:r>
              <w:rPr>
                <w:noProof/>
                <w:webHidden/>
              </w:rPr>
              <w:tab/>
            </w:r>
            <w:r>
              <w:rPr>
                <w:noProof/>
                <w:webHidden/>
              </w:rPr>
              <w:fldChar w:fldCharType="begin"/>
            </w:r>
            <w:r>
              <w:rPr>
                <w:noProof/>
                <w:webHidden/>
              </w:rPr>
              <w:instrText xml:space="preserve"> PAGEREF _Toc494062326 \h </w:instrText>
            </w:r>
            <w:r>
              <w:rPr>
                <w:noProof/>
                <w:webHidden/>
              </w:rPr>
            </w:r>
          </w:ins>
          <w:r>
            <w:rPr>
              <w:noProof/>
              <w:webHidden/>
            </w:rPr>
            <w:fldChar w:fldCharType="separate"/>
          </w:r>
          <w:ins w:id="114" w:author="詹虎" w:date="2017-09-25T00:23:00Z">
            <w:r>
              <w:rPr>
                <w:noProof/>
                <w:webHidden/>
              </w:rPr>
              <w:t>8</w:t>
            </w:r>
            <w:r>
              <w:rPr>
                <w:noProof/>
                <w:webHidden/>
              </w:rPr>
              <w:fldChar w:fldCharType="end"/>
            </w:r>
            <w:r w:rsidRPr="003D3E91">
              <w:rPr>
                <w:rStyle w:val="Hyperlink"/>
                <w:noProof/>
              </w:rPr>
              <w:fldChar w:fldCharType="end"/>
            </w:r>
          </w:ins>
        </w:p>
        <w:p w:rsidR="000B31F1" w:rsidRDefault="000B31F1" w:rsidP="00737E52">
          <w:pPr>
            <w:pStyle w:val="TOC2"/>
            <w:tabs>
              <w:tab w:val="right" w:leader="dot" w:pos="8777"/>
            </w:tabs>
            <w:ind w:left="560"/>
            <w:rPr>
              <w:ins w:id="115" w:author="詹虎" w:date="2017-09-25T00:23:00Z"/>
              <w:rFonts w:asciiTheme="minorHAnsi" w:hAnsiTheme="minorHAnsi" w:cstheme="minorBidi"/>
              <w:noProof/>
              <w:kern w:val="2"/>
              <w:szCs w:val="22"/>
            </w:rPr>
            <w:pPrChange w:id="116" w:author="詹虎" w:date="2017-09-25T00:26:00Z">
              <w:pPr>
                <w:pStyle w:val="TOC2"/>
                <w:tabs>
                  <w:tab w:val="right" w:leader="dot" w:pos="8777"/>
                </w:tabs>
                <w:ind w:left="560"/>
              </w:pPr>
            </w:pPrChange>
          </w:pPr>
          <w:ins w:id="117" w:author="詹虎" w:date="2017-09-25T00:23:00Z">
            <w:r w:rsidRPr="003D3E91">
              <w:rPr>
                <w:rStyle w:val="Hyperlink"/>
                <w:noProof/>
              </w:rPr>
              <w:fldChar w:fldCharType="begin"/>
            </w:r>
            <w:r w:rsidRPr="003D3E91">
              <w:rPr>
                <w:rStyle w:val="Hyperlink"/>
                <w:noProof/>
              </w:rPr>
              <w:instrText xml:space="preserve"> </w:instrText>
            </w:r>
            <w:r>
              <w:rPr>
                <w:noProof/>
              </w:rPr>
              <w:instrText>HYPERLINK \l "_Toc494062327"</w:instrText>
            </w:r>
            <w:r w:rsidRPr="003D3E91">
              <w:rPr>
                <w:rStyle w:val="Hyperlink"/>
                <w:noProof/>
              </w:rPr>
              <w:instrText xml:space="preserve"> </w:instrText>
            </w:r>
            <w:r w:rsidRPr="003D3E91">
              <w:rPr>
                <w:rStyle w:val="Hyperlink"/>
                <w:noProof/>
              </w:rPr>
            </w:r>
            <w:r w:rsidRPr="003D3E91">
              <w:rPr>
                <w:rStyle w:val="Hyperlink"/>
                <w:noProof/>
              </w:rPr>
              <w:fldChar w:fldCharType="separate"/>
            </w:r>
            <w:r w:rsidRPr="003D3E91">
              <w:rPr>
                <w:rStyle w:val="Hyperlink"/>
                <w:noProof/>
              </w:rPr>
              <w:t>3.3</w:t>
            </w:r>
            <w:r w:rsidRPr="003D3E91">
              <w:rPr>
                <w:rStyle w:val="Hyperlink"/>
                <w:rFonts w:hint="eastAsia"/>
                <w:noProof/>
              </w:rPr>
              <w:t xml:space="preserve"> </w:t>
            </w:r>
            <w:r w:rsidRPr="003D3E91">
              <w:rPr>
                <w:rStyle w:val="Hyperlink"/>
                <w:rFonts w:hint="eastAsia"/>
                <w:noProof/>
              </w:rPr>
              <w:t>巡天规划结果</w:t>
            </w:r>
            <w:r>
              <w:rPr>
                <w:noProof/>
                <w:webHidden/>
              </w:rPr>
              <w:tab/>
            </w:r>
            <w:r>
              <w:rPr>
                <w:noProof/>
                <w:webHidden/>
              </w:rPr>
              <w:fldChar w:fldCharType="begin"/>
            </w:r>
            <w:r>
              <w:rPr>
                <w:noProof/>
                <w:webHidden/>
              </w:rPr>
              <w:instrText xml:space="preserve"> PAGEREF _Toc494062327 \h </w:instrText>
            </w:r>
            <w:r>
              <w:rPr>
                <w:noProof/>
                <w:webHidden/>
              </w:rPr>
            </w:r>
          </w:ins>
          <w:r>
            <w:rPr>
              <w:noProof/>
              <w:webHidden/>
            </w:rPr>
            <w:fldChar w:fldCharType="separate"/>
          </w:r>
          <w:ins w:id="118" w:author="詹虎" w:date="2017-09-25T00:23:00Z">
            <w:r>
              <w:rPr>
                <w:noProof/>
                <w:webHidden/>
              </w:rPr>
              <w:t>9</w:t>
            </w:r>
            <w:r>
              <w:rPr>
                <w:noProof/>
                <w:webHidden/>
              </w:rPr>
              <w:fldChar w:fldCharType="end"/>
            </w:r>
            <w:r w:rsidRPr="003D3E91">
              <w:rPr>
                <w:rStyle w:val="Hyperlink"/>
                <w:noProof/>
              </w:rPr>
              <w:fldChar w:fldCharType="end"/>
            </w:r>
          </w:ins>
        </w:p>
        <w:p w:rsidR="004C3026" w:rsidDel="000B31F1" w:rsidRDefault="004C3026" w:rsidP="000B31F1">
          <w:pPr>
            <w:pStyle w:val="TOC1"/>
            <w:ind w:firstLine="2"/>
            <w:rPr>
              <w:del w:id="119" w:author="詹虎" w:date="2017-09-25T00:23:00Z"/>
              <w:rFonts w:asciiTheme="minorHAnsi" w:hAnsiTheme="minorHAnsi" w:cstheme="minorBidi"/>
              <w:b w:val="0"/>
              <w:noProof/>
              <w:kern w:val="2"/>
              <w:szCs w:val="22"/>
            </w:rPr>
            <w:pPrChange w:id="120" w:author="詹虎" w:date="2017-09-25T00:23:00Z">
              <w:pPr>
                <w:pStyle w:val="TOC1"/>
                <w:ind w:firstLine="2"/>
              </w:pPr>
            </w:pPrChange>
          </w:pPr>
          <w:del w:id="121" w:author="詹虎" w:date="2017-09-25T00:23:00Z">
            <w:r w:rsidRPr="000B31F1" w:rsidDel="000B31F1">
              <w:rPr>
                <w:noProof/>
                <w:rPrChange w:id="122" w:author="詹虎" w:date="2017-09-25T00:23:00Z">
                  <w:rPr>
                    <w:rStyle w:val="Hyperlink"/>
                    <w:noProof/>
                  </w:rPr>
                </w:rPrChange>
              </w:rPr>
              <w:delText>1</w:delText>
            </w:r>
            <w:r w:rsidDel="000B31F1">
              <w:rPr>
                <w:rFonts w:asciiTheme="minorHAnsi" w:hAnsiTheme="minorHAnsi" w:cstheme="minorBidi"/>
                <w:b w:val="0"/>
                <w:noProof/>
                <w:kern w:val="2"/>
                <w:szCs w:val="22"/>
              </w:rPr>
              <w:tab/>
            </w:r>
            <w:r w:rsidRPr="000B31F1" w:rsidDel="000B31F1">
              <w:rPr>
                <w:rFonts w:hint="eastAsia"/>
                <w:noProof/>
                <w:rPrChange w:id="123" w:author="詹虎" w:date="2017-09-25T00:23:00Z">
                  <w:rPr>
                    <w:rStyle w:val="Hyperlink"/>
                    <w:rFonts w:hint="eastAsia"/>
                    <w:noProof/>
                  </w:rPr>
                </w:rPrChange>
              </w:rPr>
              <w:delText>巡天任务指标</w:delText>
            </w:r>
            <w:r w:rsidDel="000B31F1">
              <w:rPr>
                <w:noProof/>
                <w:webHidden/>
              </w:rPr>
              <w:tab/>
            </w:r>
            <w:r w:rsidR="00DC5E68" w:rsidDel="000B31F1">
              <w:rPr>
                <w:noProof/>
                <w:webHidden/>
              </w:rPr>
              <w:delText>3</w:delText>
            </w:r>
          </w:del>
        </w:p>
        <w:p w:rsidR="004C3026" w:rsidDel="000B31F1" w:rsidRDefault="004C3026" w:rsidP="00A65ECD">
          <w:pPr>
            <w:pStyle w:val="TOC1"/>
            <w:ind w:firstLine="2"/>
            <w:rPr>
              <w:del w:id="124" w:author="詹虎" w:date="2017-09-25T00:23:00Z"/>
              <w:rFonts w:asciiTheme="minorHAnsi" w:hAnsiTheme="minorHAnsi" w:cstheme="minorBidi"/>
              <w:b w:val="0"/>
              <w:noProof/>
              <w:kern w:val="2"/>
              <w:szCs w:val="22"/>
            </w:rPr>
          </w:pPr>
          <w:del w:id="125" w:author="詹虎" w:date="2017-09-25T00:23:00Z">
            <w:r w:rsidRPr="000B31F1" w:rsidDel="000B31F1">
              <w:rPr>
                <w:noProof/>
                <w:rPrChange w:id="126" w:author="詹虎" w:date="2017-09-25T00:23:00Z">
                  <w:rPr>
                    <w:rStyle w:val="Hyperlink"/>
                    <w:noProof/>
                  </w:rPr>
                </w:rPrChange>
              </w:rPr>
              <w:delText>2</w:delText>
            </w:r>
            <w:r w:rsidDel="000B31F1">
              <w:rPr>
                <w:rFonts w:asciiTheme="minorHAnsi" w:hAnsiTheme="minorHAnsi" w:cstheme="minorBidi"/>
                <w:b w:val="0"/>
                <w:noProof/>
                <w:kern w:val="2"/>
                <w:szCs w:val="22"/>
              </w:rPr>
              <w:tab/>
            </w:r>
            <w:r w:rsidRPr="000B31F1" w:rsidDel="000B31F1">
              <w:rPr>
                <w:rFonts w:hint="eastAsia"/>
                <w:noProof/>
                <w:rPrChange w:id="127" w:author="詹虎" w:date="2017-09-25T00:23:00Z">
                  <w:rPr>
                    <w:rStyle w:val="Hyperlink"/>
                    <w:rFonts w:hint="eastAsia"/>
                    <w:noProof/>
                  </w:rPr>
                </w:rPrChange>
              </w:rPr>
              <w:delText>巡天探测深度分析</w:delText>
            </w:r>
            <w:r w:rsidDel="000B31F1">
              <w:rPr>
                <w:noProof/>
                <w:webHidden/>
              </w:rPr>
              <w:tab/>
            </w:r>
            <w:r w:rsidR="00DC5E68" w:rsidDel="000B31F1">
              <w:rPr>
                <w:noProof/>
                <w:webHidden/>
              </w:rPr>
              <w:delText>3</w:delText>
            </w:r>
          </w:del>
        </w:p>
        <w:p w:rsidR="004C3026" w:rsidDel="000B31F1" w:rsidRDefault="004C3026" w:rsidP="004C3026">
          <w:pPr>
            <w:pStyle w:val="TOC2"/>
            <w:tabs>
              <w:tab w:val="right" w:leader="dot" w:pos="8777"/>
            </w:tabs>
            <w:ind w:left="560"/>
            <w:rPr>
              <w:del w:id="128" w:author="詹虎" w:date="2017-09-25T00:23:00Z"/>
              <w:rFonts w:asciiTheme="minorHAnsi" w:hAnsiTheme="minorHAnsi" w:cstheme="minorBidi"/>
              <w:noProof/>
              <w:kern w:val="2"/>
              <w:szCs w:val="22"/>
            </w:rPr>
          </w:pPr>
          <w:del w:id="129" w:author="詹虎" w:date="2017-09-25T00:23:00Z">
            <w:r w:rsidRPr="000B31F1" w:rsidDel="000B31F1">
              <w:rPr>
                <w:noProof/>
                <w:rPrChange w:id="130" w:author="詹虎" w:date="2017-09-25T00:23:00Z">
                  <w:rPr>
                    <w:rStyle w:val="Hyperlink"/>
                    <w:noProof/>
                  </w:rPr>
                </w:rPrChange>
              </w:rPr>
              <w:delText>2.1</w:delText>
            </w:r>
            <w:r w:rsidRPr="000B31F1" w:rsidDel="000B31F1">
              <w:rPr>
                <w:rFonts w:hint="eastAsia"/>
                <w:noProof/>
                <w:rPrChange w:id="131" w:author="詹虎" w:date="2017-09-25T00:23:00Z">
                  <w:rPr>
                    <w:rStyle w:val="Hyperlink"/>
                    <w:rFonts w:hint="eastAsia"/>
                    <w:noProof/>
                  </w:rPr>
                </w:rPrChange>
              </w:rPr>
              <w:delText xml:space="preserve"> </w:delText>
            </w:r>
            <w:r w:rsidRPr="000B31F1" w:rsidDel="000B31F1">
              <w:rPr>
                <w:rFonts w:hint="eastAsia"/>
                <w:noProof/>
                <w:rPrChange w:id="132" w:author="詹虎" w:date="2017-09-25T00:23:00Z">
                  <w:rPr>
                    <w:rStyle w:val="Hyperlink"/>
                    <w:rFonts w:hint="eastAsia"/>
                    <w:noProof/>
                  </w:rPr>
                </w:rPrChange>
              </w:rPr>
              <w:delText>计算方法</w:delText>
            </w:r>
            <w:r w:rsidDel="000B31F1">
              <w:rPr>
                <w:noProof/>
                <w:webHidden/>
              </w:rPr>
              <w:tab/>
            </w:r>
            <w:r w:rsidR="00DC5E68" w:rsidDel="000B31F1">
              <w:rPr>
                <w:noProof/>
                <w:webHidden/>
              </w:rPr>
              <w:delText>3</w:delText>
            </w:r>
          </w:del>
        </w:p>
        <w:p w:rsidR="004C3026" w:rsidDel="000B31F1" w:rsidRDefault="004C3026" w:rsidP="004C3026">
          <w:pPr>
            <w:pStyle w:val="TOC2"/>
            <w:tabs>
              <w:tab w:val="right" w:leader="dot" w:pos="8777"/>
            </w:tabs>
            <w:ind w:left="560"/>
            <w:rPr>
              <w:del w:id="133" w:author="詹虎" w:date="2017-09-25T00:23:00Z"/>
              <w:rFonts w:asciiTheme="minorHAnsi" w:hAnsiTheme="minorHAnsi" w:cstheme="minorBidi"/>
              <w:noProof/>
              <w:kern w:val="2"/>
              <w:szCs w:val="22"/>
            </w:rPr>
          </w:pPr>
          <w:del w:id="134" w:author="詹虎" w:date="2017-09-25T00:23:00Z">
            <w:r w:rsidRPr="000B31F1" w:rsidDel="000B31F1">
              <w:rPr>
                <w:noProof/>
                <w:rPrChange w:id="135" w:author="詹虎" w:date="2017-09-25T00:23:00Z">
                  <w:rPr>
                    <w:rStyle w:val="Hyperlink"/>
                    <w:noProof/>
                  </w:rPr>
                </w:rPrChange>
              </w:rPr>
              <w:delText>2.2</w:delText>
            </w:r>
            <w:r w:rsidRPr="000B31F1" w:rsidDel="000B31F1">
              <w:rPr>
                <w:rFonts w:hint="eastAsia"/>
                <w:noProof/>
                <w:rPrChange w:id="136" w:author="詹虎" w:date="2017-09-25T00:23:00Z">
                  <w:rPr>
                    <w:rStyle w:val="Hyperlink"/>
                    <w:rFonts w:hint="eastAsia"/>
                    <w:noProof/>
                  </w:rPr>
                </w:rPrChange>
              </w:rPr>
              <w:delText xml:space="preserve"> </w:delText>
            </w:r>
            <w:r w:rsidRPr="000B31F1" w:rsidDel="000B31F1">
              <w:rPr>
                <w:rFonts w:hint="eastAsia"/>
                <w:noProof/>
                <w:rPrChange w:id="137" w:author="詹虎" w:date="2017-09-25T00:23:00Z">
                  <w:rPr>
                    <w:rStyle w:val="Hyperlink"/>
                    <w:rFonts w:hint="eastAsia"/>
                    <w:noProof/>
                  </w:rPr>
                </w:rPrChange>
              </w:rPr>
              <w:delText>计算参数</w:delText>
            </w:r>
            <w:r w:rsidDel="000B31F1">
              <w:rPr>
                <w:noProof/>
                <w:webHidden/>
              </w:rPr>
              <w:tab/>
            </w:r>
            <w:r w:rsidR="00DC5E68" w:rsidDel="000B31F1">
              <w:rPr>
                <w:noProof/>
                <w:webHidden/>
              </w:rPr>
              <w:delText>4</w:delText>
            </w:r>
          </w:del>
        </w:p>
        <w:p w:rsidR="004C3026" w:rsidDel="000B31F1" w:rsidRDefault="004C3026" w:rsidP="004C3026">
          <w:pPr>
            <w:pStyle w:val="TOC2"/>
            <w:tabs>
              <w:tab w:val="right" w:leader="dot" w:pos="8777"/>
            </w:tabs>
            <w:ind w:left="560"/>
            <w:rPr>
              <w:del w:id="138" w:author="詹虎" w:date="2017-09-25T00:23:00Z"/>
              <w:rFonts w:asciiTheme="minorHAnsi" w:hAnsiTheme="minorHAnsi" w:cstheme="minorBidi"/>
              <w:noProof/>
              <w:kern w:val="2"/>
              <w:szCs w:val="22"/>
            </w:rPr>
          </w:pPr>
          <w:del w:id="139" w:author="詹虎" w:date="2017-09-25T00:23:00Z">
            <w:r w:rsidRPr="000B31F1" w:rsidDel="000B31F1">
              <w:rPr>
                <w:noProof/>
                <w:rPrChange w:id="140" w:author="詹虎" w:date="2017-09-25T00:23:00Z">
                  <w:rPr>
                    <w:rStyle w:val="Hyperlink"/>
                    <w:noProof/>
                  </w:rPr>
                </w:rPrChange>
              </w:rPr>
              <w:delText>2.3</w:delText>
            </w:r>
            <w:r w:rsidRPr="000B31F1" w:rsidDel="000B31F1">
              <w:rPr>
                <w:rFonts w:hint="eastAsia"/>
                <w:noProof/>
                <w:rPrChange w:id="141" w:author="詹虎" w:date="2017-09-25T00:23:00Z">
                  <w:rPr>
                    <w:rStyle w:val="Hyperlink"/>
                    <w:rFonts w:hint="eastAsia"/>
                    <w:noProof/>
                  </w:rPr>
                </w:rPrChange>
              </w:rPr>
              <w:delText xml:space="preserve"> </w:delText>
            </w:r>
            <w:r w:rsidRPr="000B31F1" w:rsidDel="000B31F1">
              <w:rPr>
                <w:rFonts w:hint="eastAsia"/>
                <w:noProof/>
                <w:rPrChange w:id="142" w:author="詹虎" w:date="2017-09-25T00:23:00Z">
                  <w:rPr>
                    <w:rStyle w:val="Hyperlink"/>
                    <w:rFonts w:hint="eastAsia"/>
                    <w:noProof/>
                  </w:rPr>
                </w:rPrChange>
              </w:rPr>
              <w:delText>计算结果</w:delText>
            </w:r>
            <w:r w:rsidDel="000B31F1">
              <w:rPr>
                <w:noProof/>
                <w:webHidden/>
              </w:rPr>
              <w:tab/>
            </w:r>
            <w:r w:rsidR="00DC5E68" w:rsidDel="000B31F1">
              <w:rPr>
                <w:noProof/>
                <w:webHidden/>
              </w:rPr>
              <w:delText>6</w:delText>
            </w:r>
          </w:del>
        </w:p>
        <w:p w:rsidR="004C3026" w:rsidDel="000B31F1" w:rsidRDefault="004C3026" w:rsidP="00A65ECD">
          <w:pPr>
            <w:pStyle w:val="TOC1"/>
            <w:ind w:firstLine="2"/>
            <w:rPr>
              <w:del w:id="143" w:author="詹虎" w:date="2017-09-25T00:23:00Z"/>
              <w:rFonts w:asciiTheme="minorHAnsi" w:hAnsiTheme="minorHAnsi" w:cstheme="minorBidi"/>
              <w:b w:val="0"/>
              <w:noProof/>
              <w:kern w:val="2"/>
              <w:szCs w:val="22"/>
            </w:rPr>
          </w:pPr>
          <w:del w:id="144" w:author="詹虎" w:date="2017-09-25T00:23:00Z">
            <w:r w:rsidRPr="000B31F1" w:rsidDel="000B31F1">
              <w:rPr>
                <w:noProof/>
                <w:rPrChange w:id="145" w:author="詹虎" w:date="2017-09-25T00:23:00Z">
                  <w:rPr>
                    <w:rStyle w:val="Hyperlink"/>
                    <w:noProof/>
                  </w:rPr>
                </w:rPrChange>
              </w:rPr>
              <w:delText>3</w:delText>
            </w:r>
            <w:r w:rsidDel="000B31F1">
              <w:rPr>
                <w:rFonts w:asciiTheme="minorHAnsi" w:hAnsiTheme="minorHAnsi" w:cstheme="minorBidi"/>
                <w:b w:val="0"/>
                <w:noProof/>
                <w:kern w:val="2"/>
                <w:szCs w:val="22"/>
              </w:rPr>
              <w:tab/>
            </w:r>
            <w:r w:rsidRPr="000B31F1" w:rsidDel="000B31F1">
              <w:rPr>
                <w:rFonts w:hint="eastAsia"/>
                <w:noProof/>
                <w:rPrChange w:id="146" w:author="詹虎" w:date="2017-09-25T00:23:00Z">
                  <w:rPr>
                    <w:rStyle w:val="Hyperlink"/>
                    <w:rFonts w:hint="eastAsia"/>
                    <w:noProof/>
                  </w:rPr>
                </w:rPrChange>
              </w:rPr>
              <w:delText>巡天规划与覆盖分析</w:delText>
            </w:r>
            <w:r w:rsidDel="000B31F1">
              <w:rPr>
                <w:noProof/>
                <w:webHidden/>
              </w:rPr>
              <w:tab/>
            </w:r>
            <w:r w:rsidR="00DC5E68" w:rsidDel="000B31F1">
              <w:rPr>
                <w:noProof/>
                <w:webHidden/>
              </w:rPr>
              <w:delText>6</w:delText>
            </w:r>
          </w:del>
        </w:p>
        <w:p w:rsidR="004C3026" w:rsidDel="000B31F1" w:rsidRDefault="004C3026" w:rsidP="004C3026">
          <w:pPr>
            <w:pStyle w:val="TOC2"/>
            <w:tabs>
              <w:tab w:val="right" w:leader="dot" w:pos="8777"/>
            </w:tabs>
            <w:ind w:left="560"/>
            <w:rPr>
              <w:del w:id="147" w:author="詹虎" w:date="2017-09-25T00:23:00Z"/>
              <w:rFonts w:asciiTheme="minorHAnsi" w:hAnsiTheme="minorHAnsi" w:cstheme="minorBidi"/>
              <w:noProof/>
              <w:kern w:val="2"/>
              <w:szCs w:val="22"/>
            </w:rPr>
          </w:pPr>
          <w:del w:id="148" w:author="詹虎" w:date="2017-09-25T00:23:00Z">
            <w:r w:rsidRPr="000B31F1" w:rsidDel="000B31F1">
              <w:rPr>
                <w:noProof/>
                <w:rPrChange w:id="149" w:author="詹虎" w:date="2017-09-25T00:23:00Z">
                  <w:rPr>
                    <w:rStyle w:val="Hyperlink"/>
                    <w:noProof/>
                  </w:rPr>
                </w:rPrChange>
              </w:rPr>
              <w:delText>3.1</w:delText>
            </w:r>
            <w:r w:rsidRPr="000B31F1" w:rsidDel="000B31F1">
              <w:rPr>
                <w:rFonts w:hint="eastAsia"/>
                <w:noProof/>
                <w:rPrChange w:id="150" w:author="詹虎" w:date="2017-09-25T00:23:00Z">
                  <w:rPr>
                    <w:rStyle w:val="Hyperlink"/>
                    <w:rFonts w:hint="eastAsia"/>
                    <w:noProof/>
                  </w:rPr>
                </w:rPrChange>
              </w:rPr>
              <w:delText xml:space="preserve"> </w:delText>
            </w:r>
            <w:r w:rsidRPr="000B31F1" w:rsidDel="000B31F1">
              <w:rPr>
                <w:rFonts w:hint="eastAsia"/>
                <w:noProof/>
                <w:rPrChange w:id="151" w:author="詹虎" w:date="2017-09-25T00:23:00Z">
                  <w:rPr>
                    <w:rStyle w:val="Hyperlink"/>
                    <w:rFonts w:hint="eastAsia"/>
                    <w:noProof/>
                  </w:rPr>
                </w:rPrChange>
              </w:rPr>
              <w:delText>巡天规划概述</w:delText>
            </w:r>
            <w:r w:rsidDel="000B31F1">
              <w:rPr>
                <w:noProof/>
                <w:webHidden/>
              </w:rPr>
              <w:tab/>
            </w:r>
            <w:r w:rsidR="00DC5E68" w:rsidDel="000B31F1">
              <w:rPr>
                <w:noProof/>
                <w:webHidden/>
              </w:rPr>
              <w:delText>6</w:delText>
            </w:r>
          </w:del>
        </w:p>
        <w:p w:rsidR="004C3026" w:rsidDel="000B31F1" w:rsidRDefault="004C3026" w:rsidP="004C3026">
          <w:pPr>
            <w:pStyle w:val="TOC2"/>
            <w:tabs>
              <w:tab w:val="right" w:leader="dot" w:pos="8777"/>
            </w:tabs>
            <w:ind w:left="560"/>
            <w:rPr>
              <w:del w:id="152" w:author="詹虎" w:date="2017-09-25T00:23:00Z"/>
              <w:rFonts w:asciiTheme="minorHAnsi" w:hAnsiTheme="minorHAnsi" w:cstheme="minorBidi"/>
              <w:noProof/>
              <w:kern w:val="2"/>
              <w:szCs w:val="22"/>
            </w:rPr>
          </w:pPr>
          <w:del w:id="153" w:author="詹虎" w:date="2017-09-25T00:23:00Z">
            <w:r w:rsidRPr="000B31F1" w:rsidDel="000B31F1">
              <w:rPr>
                <w:noProof/>
                <w:rPrChange w:id="154" w:author="詹虎" w:date="2017-09-25T00:23:00Z">
                  <w:rPr>
                    <w:rStyle w:val="Hyperlink"/>
                    <w:noProof/>
                  </w:rPr>
                </w:rPrChange>
              </w:rPr>
              <w:delText>3.2</w:delText>
            </w:r>
            <w:r w:rsidRPr="000B31F1" w:rsidDel="000B31F1">
              <w:rPr>
                <w:rFonts w:hint="eastAsia"/>
                <w:noProof/>
                <w:rPrChange w:id="155" w:author="詹虎" w:date="2017-09-25T00:23:00Z">
                  <w:rPr>
                    <w:rStyle w:val="Hyperlink"/>
                    <w:rFonts w:hint="eastAsia"/>
                    <w:noProof/>
                  </w:rPr>
                </w:rPrChange>
              </w:rPr>
              <w:delText xml:space="preserve"> </w:delText>
            </w:r>
            <w:r w:rsidRPr="000B31F1" w:rsidDel="000B31F1">
              <w:rPr>
                <w:rFonts w:hint="eastAsia"/>
                <w:noProof/>
                <w:rPrChange w:id="156" w:author="詹虎" w:date="2017-09-25T00:23:00Z">
                  <w:rPr>
                    <w:rStyle w:val="Hyperlink"/>
                    <w:rFonts w:hint="eastAsia"/>
                    <w:noProof/>
                  </w:rPr>
                </w:rPrChange>
              </w:rPr>
              <w:delText>巡天规划条件</w:delText>
            </w:r>
            <w:r w:rsidDel="000B31F1">
              <w:rPr>
                <w:noProof/>
                <w:webHidden/>
              </w:rPr>
              <w:tab/>
            </w:r>
            <w:r w:rsidR="00DC5E68" w:rsidDel="000B31F1">
              <w:rPr>
                <w:noProof/>
                <w:webHidden/>
              </w:rPr>
              <w:delText>7</w:delText>
            </w:r>
          </w:del>
        </w:p>
        <w:p w:rsidR="004C3026" w:rsidDel="000B31F1" w:rsidRDefault="004C3026" w:rsidP="004C3026">
          <w:pPr>
            <w:pStyle w:val="TOC2"/>
            <w:tabs>
              <w:tab w:val="right" w:leader="dot" w:pos="8777"/>
            </w:tabs>
            <w:ind w:left="560"/>
            <w:rPr>
              <w:del w:id="157" w:author="詹虎" w:date="2017-09-25T00:23:00Z"/>
              <w:rFonts w:asciiTheme="minorHAnsi" w:hAnsiTheme="minorHAnsi" w:cstheme="minorBidi"/>
              <w:noProof/>
              <w:kern w:val="2"/>
              <w:szCs w:val="22"/>
            </w:rPr>
          </w:pPr>
          <w:del w:id="158" w:author="詹虎" w:date="2017-09-25T00:23:00Z">
            <w:r w:rsidRPr="000B31F1" w:rsidDel="000B31F1">
              <w:rPr>
                <w:noProof/>
                <w:rPrChange w:id="159" w:author="詹虎" w:date="2017-09-25T00:23:00Z">
                  <w:rPr>
                    <w:rStyle w:val="Hyperlink"/>
                    <w:noProof/>
                  </w:rPr>
                </w:rPrChange>
              </w:rPr>
              <w:delText>3.3</w:delText>
            </w:r>
            <w:r w:rsidRPr="000B31F1" w:rsidDel="000B31F1">
              <w:rPr>
                <w:rFonts w:hint="eastAsia"/>
                <w:noProof/>
                <w:rPrChange w:id="160" w:author="詹虎" w:date="2017-09-25T00:23:00Z">
                  <w:rPr>
                    <w:rStyle w:val="Hyperlink"/>
                    <w:rFonts w:hint="eastAsia"/>
                    <w:noProof/>
                  </w:rPr>
                </w:rPrChange>
              </w:rPr>
              <w:delText xml:space="preserve"> </w:delText>
            </w:r>
            <w:r w:rsidRPr="000B31F1" w:rsidDel="000B31F1">
              <w:rPr>
                <w:rFonts w:hint="eastAsia"/>
                <w:noProof/>
                <w:rPrChange w:id="161" w:author="詹虎" w:date="2017-09-25T00:23:00Z">
                  <w:rPr>
                    <w:rStyle w:val="Hyperlink"/>
                    <w:rFonts w:hint="eastAsia"/>
                    <w:noProof/>
                  </w:rPr>
                </w:rPrChange>
              </w:rPr>
              <w:delText>巡天规划策略</w:delText>
            </w:r>
            <w:r w:rsidDel="000B31F1">
              <w:rPr>
                <w:noProof/>
                <w:webHidden/>
              </w:rPr>
              <w:tab/>
            </w:r>
            <w:r w:rsidR="00DC5E68" w:rsidDel="000B31F1">
              <w:rPr>
                <w:noProof/>
                <w:webHidden/>
              </w:rPr>
              <w:delText>8</w:delText>
            </w:r>
          </w:del>
        </w:p>
        <w:p w:rsidR="004C3026" w:rsidDel="000B31F1" w:rsidRDefault="004C3026" w:rsidP="004C3026">
          <w:pPr>
            <w:pStyle w:val="TOC2"/>
            <w:tabs>
              <w:tab w:val="right" w:leader="dot" w:pos="8777"/>
            </w:tabs>
            <w:ind w:left="560"/>
            <w:rPr>
              <w:del w:id="162" w:author="詹虎" w:date="2017-09-25T00:23:00Z"/>
              <w:rFonts w:asciiTheme="minorHAnsi" w:hAnsiTheme="minorHAnsi" w:cstheme="minorBidi"/>
              <w:noProof/>
              <w:kern w:val="2"/>
              <w:szCs w:val="22"/>
            </w:rPr>
          </w:pPr>
          <w:del w:id="163" w:author="詹虎" w:date="2017-09-25T00:23:00Z">
            <w:r w:rsidRPr="000B31F1" w:rsidDel="000B31F1">
              <w:rPr>
                <w:noProof/>
                <w:rPrChange w:id="164" w:author="詹虎" w:date="2017-09-25T00:23:00Z">
                  <w:rPr>
                    <w:rStyle w:val="Hyperlink"/>
                    <w:noProof/>
                  </w:rPr>
                </w:rPrChange>
              </w:rPr>
              <w:delText>3.4</w:delText>
            </w:r>
            <w:r w:rsidRPr="000B31F1" w:rsidDel="000B31F1">
              <w:rPr>
                <w:rFonts w:hint="eastAsia"/>
                <w:noProof/>
                <w:rPrChange w:id="165" w:author="詹虎" w:date="2017-09-25T00:23:00Z">
                  <w:rPr>
                    <w:rStyle w:val="Hyperlink"/>
                    <w:rFonts w:hint="eastAsia"/>
                    <w:noProof/>
                  </w:rPr>
                </w:rPrChange>
              </w:rPr>
              <w:delText xml:space="preserve"> </w:delText>
            </w:r>
            <w:r w:rsidRPr="000B31F1" w:rsidDel="000B31F1">
              <w:rPr>
                <w:rFonts w:hint="eastAsia"/>
                <w:noProof/>
                <w:rPrChange w:id="166" w:author="詹虎" w:date="2017-09-25T00:23:00Z">
                  <w:rPr>
                    <w:rStyle w:val="Hyperlink"/>
                    <w:rFonts w:hint="eastAsia"/>
                    <w:noProof/>
                  </w:rPr>
                </w:rPrChange>
              </w:rPr>
              <w:delText>巡天规划结果</w:delText>
            </w:r>
            <w:r w:rsidDel="000B31F1">
              <w:rPr>
                <w:noProof/>
                <w:webHidden/>
              </w:rPr>
              <w:tab/>
            </w:r>
            <w:r w:rsidR="00DC5E68" w:rsidDel="000B31F1">
              <w:rPr>
                <w:noProof/>
                <w:webHidden/>
              </w:rPr>
              <w:delText>9</w:delText>
            </w:r>
          </w:del>
        </w:p>
        <w:p w:rsidR="004C3026" w:rsidRDefault="00C36F46">
          <w:pPr>
            <w:rPr>
              <w:ins w:id="167" w:author="詹虎" w:date="2017-09-24T22:46:00Z"/>
            </w:rPr>
          </w:pPr>
          <w:ins w:id="168" w:author="詹虎" w:date="2017-09-24T22:46:00Z">
            <w:r>
              <w:fldChar w:fldCharType="end"/>
            </w:r>
          </w:ins>
        </w:p>
        <w:customXmlInsRangeStart w:id="169" w:author="詹虎" w:date="2017-09-24T22:46:00Z"/>
      </w:sdtContent>
    </w:sdt>
    <w:customXmlInsRangeEnd w:id="169"/>
    <w:p w:rsidR="00637F8B" w:rsidRDefault="00637F8B" w:rsidP="00637F8B"/>
    <w:p w:rsidR="009C1BEB" w:rsidRPr="00272EDA" w:rsidRDefault="009C1BEB">
      <w:pPr>
        <w:widowControl/>
        <w:adjustRightInd/>
        <w:snapToGrid/>
        <w:spacing w:before="0" w:after="0" w:line="240" w:lineRule="auto"/>
        <w:jc w:val="left"/>
        <w:rPr>
          <w:rFonts w:eastAsia="仿宋_GB2312"/>
          <w:caps/>
        </w:rPr>
      </w:pPr>
      <w:r>
        <w:br w:type="page"/>
      </w:r>
    </w:p>
    <w:p w:rsidR="001333DA" w:rsidRDefault="00D55206">
      <w:pPr>
        <w:pStyle w:val="Heading1"/>
        <w:keepNext/>
        <w:numPr>
          <w:ilvl w:val="0"/>
          <w:numId w:val="14"/>
        </w:numPr>
        <w:spacing w:after="120"/>
        <w:pPrChange w:id="170" w:author="zhan" w:date="2017-09-24T14:22:00Z">
          <w:pPr>
            <w:pStyle w:val="Heading1"/>
            <w:numPr>
              <w:numId w:val="14"/>
            </w:numPr>
          </w:pPr>
        </w:pPrChange>
      </w:pPr>
      <w:bookmarkStart w:id="171" w:name="_Toc447876284"/>
      <w:bookmarkStart w:id="172" w:name="_Toc494062314"/>
      <w:r>
        <w:rPr>
          <w:rFonts w:hint="eastAsia"/>
        </w:rPr>
        <w:lastRenderedPageBreak/>
        <w:t>巡天</w:t>
      </w:r>
      <w:r>
        <w:t>任务指标</w:t>
      </w:r>
      <w:bookmarkEnd w:id="171"/>
      <w:bookmarkEnd w:id="172"/>
    </w:p>
    <w:p w:rsidR="001333DA" w:rsidRDefault="001213C0">
      <w:pPr>
        <w:pStyle w:val="CSSC0"/>
        <w:spacing w:after="120"/>
        <w:ind w:firstLine="560"/>
        <w:pPrChange w:id="173" w:author="zhan" w:date="2017-09-24T14:06:00Z">
          <w:pPr>
            <w:pStyle w:val="CSSC0"/>
            <w:ind w:firstLine="560"/>
          </w:pPr>
        </w:pPrChange>
      </w:pPr>
      <w:ins w:id="174" w:author="zhan" w:date="2017-09-24T14:22:00Z">
        <w:del w:id="175" w:author="詹虎" w:date="2017-09-24T22:56:00Z">
          <w:r w:rsidDel="0057229E">
            <w:rPr>
              <w:rFonts w:hint="eastAsia"/>
            </w:rPr>
            <w:delText>根据</w:delText>
          </w:r>
        </w:del>
      </w:ins>
      <w:ins w:id="176" w:author="zhan" w:date="2017-09-24T14:05:00Z">
        <w:del w:id="177" w:author="詹虎" w:date="2017-09-24T22:56:00Z">
          <w:r w:rsidR="00AB7269" w:rsidDel="0057229E">
            <w:rPr>
              <w:rFonts w:hint="eastAsia"/>
            </w:rPr>
            <w:delText>2016</w:delText>
          </w:r>
          <w:r w:rsidR="00AB7269" w:rsidDel="0057229E">
            <w:rPr>
              <w:rFonts w:hint="eastAsia"/>
            </w:rPr>
            <w:delText>年</w:delText>
          </w:r>
          <w:r w:rsidR="00AB7269" w:rsidDel="0057229E">
            <w:rPr>
              <w:rFonts w:hint="eastAsia"/>
            </w:rPr>
            <w:delText>3</w:delText>
          </w:r>
          <w:r w:rsidR="00AB7269" w:rsidDel="0057229E">
            <w:rPr>
              <w:rFonts w:hint="eastAsia"/>
            </w:rPr>
            <w:delText>月</w:delText>
          </w:r>
        </w:del>
        <w:del w:id="178" w:author="詹虎" w:date="2017-09-24T22:48:00Z">
          <w:r w:rsidR="00AB7269" w:rsidDel="00A65ECD">
            <w:rPr>
              <w:rFonts w:hint="eastAsia"/>
            </w:rPr>
            <w:delText>??</w:delText>
          </w:r>
        </w:del>
        <w:del w:id="179" w:author="詹虎" w:date="2017-09-24T22:56:00Z">
          <w:r w:rsidR="00AB7269" w:rsidDel="0057229E">
            <w:rPr>
              <w:rFonts w:hint="eastAsia"/>
            </w:rPr>
            <w:delText>日</w:delText>
          </w:r>
        </w:del>
      </w:ins>
      <w:del w:id="180" w:author="詹虎" w:date="2017-09-24T22:56:00Z">
        <w:r w:rsidR="009C1BEB" w:rsidDel="0057229E">
          <w:rPr>
            <w:rFonts w:hint="eastAsia"/>
          </w:rPr>
          <w:delText>变更后的巡天任务指标</w:delText>
        </w:r>
      </w:del>
      <w:ins w:id="181" w:author="zhan" w:date="2017-09-24T14:07:00Z">
        <w:del w:id="182" w:author="詹虎" w:date="2017-09-24T22:56:00Z">
          <w:r w:rsidR="00AB7269" w:rsidDel="0057229E">
            <w:rPr>
              <w:rFonts w:hint="eastAsia"/>
            </w:rPr>
            <w:delText>评审结果</w:delText>
          </w:r>
        </w:del>
      </w:ins>
      <w:ins w:id="183" w:author="zhan" w:date="2017-09-24T14:22:00Z">
        <w:del w:id="184" w:author="詹虎" w:date="2017-09-24T22:56:00Z">
          <w:r w:rsidDel="0057229E">
            <w:rPr>
              <w:rFonts w:hint="eastAsia"/>
            </w:rPr>
            <w:delText>，</w:delText>
          </w:r>
        </w:del>
      </w:ins>
      <w:ins w:id="185" w:author="詹虎" w:date="2017-09-24T22:56:00Z">
        <w:r w:rsidR="0057229E">
          <w:rPr>
            <w:rFonts w:hint="eastAsia"/>
          </w:rPr>
          <w:t>空间站</w:t>
        </w:r>
      </w:ins>
      <w:ins w:id="186" w:author="詹虎" w:date="2017-09-24T22:57:00Z">
        <w:r w:rsidR="0057229E">
          <w:rPr>
            <w:rFonts w:hint="eastAsia"/>
          </w:rPr>
          <w:t>光学巡天</w:t>
        </w:r>
      </w:ins>
      <w:ins w:id="187" w:author="詹虎" w:date="2017-09-24T22:58:00Z">
        <w:r w:rsidR="0057229E">
          <w:rPr>
            <w:rFonts w:hint="eastAsia"/>
          </w:rPr>
          <w:t>可同步开展</w:t>
        </w:r>
      </w:ins>
      <w:ins w:id="188" w:author="詹虎" w:date="2017-09-24T22:56:00Z">
        <w:r w:rsidR="0057229E">
          <w:rPr>
            <w:rFonts w:hint="eastAsia"/>
          </w:rPr>
          <w:t>多色成像与无缝光谱</w:t>
        </w:r>
      </w:ins>
      <w:ins w:id="189" w:author="詹虎" w:date="2017-09-24T22:58:00Z">
        <w:r w:rsidR="0057229E">
          <w:rPr>
            <w:rFonts w:hint="eastAsia"/>
          </w:rPr>
          <w:t>观测</w:t>
        </w:r>
      </w:ins>
      <w:ins w:id="190" w:author="詹虎" w:date="2017-09-24T22:57:00Z">
        <w:r w:rsidR="0057229E">
          <w:rPr>
            <w:rFonts w:hint="eastAsia"/>
          </w:rPr>
          <w:t>，</w:t>
        </w:r>
      </w:ins>
      <w:ins w:id="191" w:author="詹虎" w:date="2017-09-24T23:06:00Z">
        <w:r w:rsidR="00DF1C8E">
          <w:rPr>
            <w:rFonts w:hint="eastAsia"/>
          </w:rPr>
          <w:t>巡天计划中</w:t>
        </w:r>
      </w:ins>
      <w:ins w:id="192" w:author="zhan" w:date="2017-09-24T14:23:00Z">
        <w:del w:id="193" w:author="詹虎" w:date="2017-09-24T23:04:00Z">
          <w:r w:rsidDel="00C02CAE">
            <w:rPr>
              <w:rFonts w:hint="eastAsia"/>
            </w:rPr>
            <w:delText>巡天</w:delText>
          </w:r>
        </w:del>
        <w:del w:id="194" w:author="詹虎" w:date="2017-09-24T23:03:00Z">
          <w:r w:rsidDel="00C02CAE">
            <w:rPr>
              <w:rFonts w:hint="eastAsia"/>
            </w:rPr>
            <w:delText>任务</w:delText>
          </w:r>
        </w:del>
      </w:ins>
      <w:ins w:id="195" w:author="詹虎" w:date="2017-09-24T23:04:00Z">
        <w:r w:rsidR="00C02CAE">
          <w:rPr>
            <w:rFonts w:hint="eastAsia"/>
          </w:rPr>
          <w:t>规划了</w:t>
        </w:r>
      </w:ins>
      <w:ins w:id="196" w:author="詹虎" w:date="2017-09-24T23:01:00Z">
        <w:r w:rsidR="00C02CAE">
          <w:rPr>
            <w:rFonts w:hint="eastAsia"/>
          </w:rPr>
          <w:t>大面积</w:t>
        </w:r>
      </w:ins>
      <w:ins w:id="197" w:author="詹虎" w:date="2017-09-24T23:05:00Z">
        <w:r w:rsidR="00C02CAE">
          <w:rPr>
            <w:rFonts w:hint="eastAsia"/>
          </w:rPr>
          <w:t>天区</w:t>
        </w:r>
        <w:r w:rsidR="00DF1C8E">
          <w:rPr>
            <w:rFonts w:hint="eastAsia"/>
          </w:rPr>
          <w:t>的</w:t>
        </w:r>
      </w:ins>
      <w:ins w:id="198" w:author="詹虎" w:date="2017-09-24T23:01:00Z">
        <w:r w:rsidR="00C02CAE">
          <w:rPr>
            <w:rFonts w:hint="eastAsia"/>
          </w:rPr>
          <w:t>观测</w:t>
        </w:r>
      </w:ins>
      <w:ins w:id="199" w:author="詹虎" w:date="2017-09-24T23:03:00Z">
        <w:r w:rsidR="00C02CAE">
          <w:rPr>
            <w:rFonts w:hint="eastAsia"/>
          </w:rPr>
          <w:t>和</w:t>
        </w:r>
      </w:ins>
      <w:ins w:id="200" w:author="詹虎" w:date="2017-09-24T23:04:00Z">
        <w:r w:rsidR="00C02CAE">
          <w:rPr>
            <w:rFonts w:hint="eastAsia"/>
          </w:rPr>
          <w:t>深场观测，</w:t>
        </w:r>
      </w:ins>
      <w:ins w:id="201" w:author="詹虎" w:date="2017-09-24T23:06:00Z">
        <w:r w:rsidR="00DF1C8E">
          <w:rPr>
            <w:rFonts w:hint="eastAsia"/>
          </w:rPr>
          <w:t>具体任务</w:t>
        </w:r>
      </w:ins>
      <w:ins w:id="202" w:author="zhan" w:date="2017-09-24T14:23:00Z">
        <w:r>
          <w:rPr>
            <w:rFonts w:hint="eastAsia"/>
          </w:rPr>
          <w:t>指标</w:t>
        </w:r>
        <w:del w:id="203" w:author="詹虎" w:date="2017-09-24T22:59:00Z">
          <w:r w:rsidDel="0057229E">
            <w:rPr>
              <w:rFonts w:hint="eastAsia"/>
            </w:rPr>
            <w:delText>归纳</w:delText>
          </w:r>
        </w:del>
      </w:ins>
      <w:del w:id="204" w:author="詹虎" w:date="2017-09-24T22:59:00Z">
        <w:r w:rsidR="009C1BEB" w:rsidDel="0057229E">
          <w:rPr>
            <w:rFonts w:hint="eastAsia"/>
          </w:rPr>
          <w:delText>归纳如下表：</w:delText>
        </w:r>
      </w:del>
      <w:ins w:id="205" w:author="詹虎" w:date="2017-09-24T22:59:00Z">
        <w:r w:rsidR="0057229E">
          <w:rPr>
            <w:rFonts w:hint="eastAsia"/>
          </w:rPr>
          <w:t>见</w:t>
        </w:r>
        <w:r w:rsidR="00C36F46">
          <w:fldChar w:fldCharType="begin"/>
        </w:r>
        <w:r w:rsidR="0057229E">
          <w:instrText xml:space="preserve"> </w:instrText>
        </w:r>
        <w:r w:rsidR="0057229E">
          <w:rPr>
            <w:rFonts w:hint="eastAsia"/>
          </w:rPr>
          <w:instrText>REF _Ref494057311 \h</w:instrText>
        </w:r>
        <w:r w:rsidR="0057229E">
          <w:instrText xml:space="preserve"> </w:instrText>
        </w:r>
      </w:ins>
      <w:r w:rsidR="00C36F46">
        <w:fldChar w:fldCharType="separate"/>
      </w:r>
      <w:ins w:id="206" w:author="詹虎" w:date="2017-09-25T00:23:00Z">
        <w:r w:rsidR="000B31F1" w:rsidRPr="00A65ECD">
          <w:rPr>
            <w:rFonts w:hint="eastAsia"/>
          </w:rPr>
          <w:t>表</w:t>
        </w:r>
        <w:r w:rsidR="000B31F1" w:rsidRPr="00A65ECD">
          <w:rPr>
            <w:rFonts w:hint="eastAsia"/>
          </w:rPr>
          <w:t xml:space="preserve"> </w:t>
        </w:r>
        <w:r w:rsidR="000B31F1">
          <w:rPr>
            <w:noProof/>
          </w:rPr>
          <w:t>1</w:t>
        </w:r>
      </w:ins>
      <w:ins w:id="207" w:author="詹虎" w:date="2017-09-24T22:59:00Z">
        <w:r w:rsidR="00C36F46">
          <w:fldChar w:fldCharType="end"/>
        </w:r>
        <w:r w:rsidR="0057229E">
          <w:rPr>
            <w:rFonts w:hint="eastAsia"/>
          </w:rPr>
          <w:t>。</w:t>
        </w:r>
      </w:ins>
    </w:p>
    <w:p w:rsidR="001333DA" w:rsidRDefault="00A65ECD">
      <w:pPr>
        <w:pStyle w:val="aa"/>
        <w:rPr>
          <w:ins w:id="208" w:author="詹虎" w:date="2017-09-24T22:48:00Z"/>
        </w:rPr>
        <w:pPrChange w:id="209" w:author="詹虎" w:date="2017-09-24T22:49:00Z">
          <w:pPr/>
        </w:pPrChange>
      </w:pPr>
      <w:bookmarkStart w:id="210" w:name="_Ref494057311"/>
      <w:ins w:id="211" w:author="詹虎" w:date="2017-09-24T22:48:00Z">
        <w:r w:rsidRPr="00A65ECD">
          <w:rPr>
            <w:rFonts w:hint="eastAsia"/>
          </w:rPr>
          <w:t>表</w:t>
        </w:r>
        <w:r w:rsidRPr="00A65ECD">
          <w:rPr>
            <w:rFonts w:hint="eastAsia"/>
          </w:rPr>
          <w:t xml:space="preserve"> </w:t>
        </w:r>
        <w:r w:rsidR="00C36F46" w:rsidRPr="00A65ECD">
          <w:fldChar w:fldCharType="begin"/>
        </w:r>
        <w:r w:rsidRPr="00A65ECD">
          <w:instrText xml:space="preserve"> </w:instrText>
        </w:r>
        <w:r w:rsidRPr="00A65ECD">
          <w:rPr>
            <w:rFonts w:hint="eastAsia"/>
          </w:rPr>
          <w:instrText xml:space="preserve">SEQ </w:instrText>
        </w:r>
        <w:r w:rsidRPr="00A65ECD">
          <w:rPr>
            <w:rFonts w:hint="eastAsia"/>
          </w:rPr>
          <w:instrText>表</w:instrText>
        </w:r>
        <w:r w:rsidRPr="00A65ECD">
          <w:rPr>
            <w:rFonts w:hint="eastAsia"/>
          </w:rPr>
          <w:instrText xml:space="preserve"> \* ARABIC</w:instrText>
        </w:r>
        <w:r w:rsidRPr="00A65ECD">
          <w:instrText xml:space="preserve"> </w:instrText>
        </w:r>
      </w:ins>
      <w:r w:rsidR="00C36F46" w:rsidRPr="00A65ECD">
        <w:fldChar w:fldCharType="separate"/>
      </w:r>
      <w:ins w:id="212" w:author="詹虎" w:date="2017-09-25T00:23:00Z">
        <w:r w:rsidR="000B31F1">
          <w:rPr>
            <w:noProof/>
          </w:rPr>
          <w:t>1</w:t>
        </w:r>
      </w:ins>
      <w:ins w:id="213" w:author="詹虎" w:date="2017-09-24T22:48:00Z">
        <w:r w:rsidR="00C36F46" w:rsidRPr="00A65ECD">
          <w:fldChar w:fldCharType="end"/>
        </w:r>
        <w:bookmarkEnd w:id="210"/>
        <w:r w:rsidRPr="00A65ECD">
          <w:rPr>
            <w:rFonts w:hint="eastAsia"/>
          </w:rPr>
          <w:t>巡天任务指标</w:t>
        </w:r>
      </w:ins>
    </w:p>
    <w:tbl>
      <w:tblPr>
        <w:tblStyle w:val="CSSC2"/>
        <w:tblW w:w="4824" w:type="pct"/>
        <w:tblCellMar>
          <w:top w:w="28" w:type="dxa"/>
          <w:bottom w:w="28" w:type="dxa"/>
        </w:tblCellMar>
        <w:tblLook w:val="04A0"/>
        <w:tblPrChange w:id="214" w:author="詹虎" w:date="2017-09-24T22:48:00Z">
          <w:tblPr>
            <w:tblStyle w:val="CSSC2"/>
            <w:tblW w:w="4791" w:type="pct"/>
            <w:tblCellMar>
              <w:top w:w="28" w:type="dxa"/>
              <w:bottom w:w="28" w:type="dxa"/>
            </w:tblCellMar>
            <w:tblLook w:val="04A0"/>
          </w:tblPr>
        </w:tblPrChange>
      </w:tblPr>
      <w:tblGrid>
        <w:gridCol w:w="566"/>
        <w:gridCol w:w="1135"/>
        <w:gridCol w:w="1688"/>
        <w:gridCol w:w="1688"/>
        <w:gridCol w:w="1107"/>
        <w:gridCol w:w="1130"/>
        <w:gridCol w:w="1218"/>
        <w:tblGridChange w:id="215">
          <w:tblGrid>
            <w:gridCol w:w="29"/>
            <w:gridCol w:w="539"/>
            <w:gridCol w:w="28"/>
            <w:gridCol w:w="1048"/>
            <w:gridCol w:w="87"/>
            <w:gridCol w:w="1601"/>
            <w:gridCol w:w="87"/>
            <w:gridCol w:w="1601"/>
            <w:gridCol w:w="1108"/>
            <w:gridCol w:w="1130"/>
            <w:gridCol w:w="1215"/>
            <w:gridCol w:w="88"/>
          </w:tblGrid>
        </w:tblGridChange>
      </w:tblGrid>
      <w:tr w:rsidR="003416CE" w:rsidRPr="009C1BEB" w:rsidTr="00A65ECD">
        <w:trPr>
          <w:cnfStyle w:val="100000000000"/>
          <w:trHeight w:val="340"/>
          <w:trPrChange w:id="216" w:author="詹虎" w:date="2017-09-24T22:48:00Z">
            <w:trPr>
              <w:gridAfter w:val="0"/>
              <w:trHeight w:val="340"/>
            </w:trPr>
          </w:trPrChange>
        </w:trPr>
        <w:tc>
          <w:tcPr>
            <w:cnfStyle w:val="001000000000"/>
            <w:tcW w:w="332" w:type="pct"/>
            <w:hideMark/>
            <w:tcPrChange w:id="217" w:author="詹虎" w:date="2017-09-24T22:48:00Z">
              <w:tcPr>
                <w:tcW w:w="335" w:type="pct"/>
                <w:gridSpan w:val="2"/>
                <w:hideMark/>
              </w:tcPr>
            </w:tcPrChange>
          </w:tcPr>
          <w:p w:rsidR="009C1BEB" w:rsidRPr="009C1BEB" w:rsidRDefault="009C1BEB" w:rsidP="009C1BEB">
            <w:pPr>
              <w:pStyle w:val="a8"/>
              <w:cnfStyle w:val="101000000000"/>
            </w:pPr>
            <w:r w:rsidRPr="009C1BEB">
              <w:t>序号</w:t>
            </w:r>
          </w:p>
        </w:tc>
        <w:tc>
          <w:tcPr>
            <w:tcW w:w="665" w:type="pct"/>
            <w:hideMark/>
            <w:tcPrChange w:id="218" w:author="詹虎" w:date="2017-09-24T22:48:00Z">
              <w:tcPr>
                <w:tcW w:w="635" w:type="pct"/>
                <w:gridSpan w:val="2"/>
                <w:hideMark/>
              </w:tcPr>
            </w:tcPrChange>
          </w:tcPr>
          <w:p w:rsidR="009C1BEB" w:rsidRPr="009C1BEB" w:rsidRDefault="00AB7269" w:rsidP="009C1BEB">
            <w:pPr>
              <w:pStyle w:val="a8"/>
              <w:cnfStyle w:val="100000000000"/>
            </w:pPr>
            <w:ins w:id="219" w:author="zhan" w:date="2017-09-24T14:07:00Z">
              <w:r>
                <w:rPr>
                  <w:rFonts w:hint="eastAsia"/>
                </w:rPr>
                <w:t>观测</w:t>
              </w:r>
            </w:ins>
            <w:del w:id="220" w:author="zhan" w:date="2017-09-24T14:07:00Z">
              <w:r w:rsidR="009C1BEB" w:rsidRPr="009C1BEB" w:rsidDel="00AB7269">
                <w:delText>巡天</w:delText>
              </w:r>
            </w:del>
            <w:r w:rsidR="009C1BEB" w:rsidRPr="009C1BEB">
              <w:t>任务</w:t>
            </w:r>
          </w:p>
        </w:tc>
        <w:tc>
          <w:tcPr>
            <w:tcW w:w="989" w:type="pct"/>
            <w:hideMark/>
            <w:tcPrChange w:id="221" w:author="詹虎" w:date="2017-09-24T22:48:00Z">
              <w:tcPr>
                <w:tcW w:w="996" w:type="pct"/>
                <w:gridSpan w:val="2"/>
                <w:hideMark/>
              </w:tcPr>
            </w:tcPrChange>
          </w:tcPr>
          <w:p w:rsidR="009C1BEB" w:rsidRPr="009C1BEB" w:rsidRDefault="009C1BEB" w:rsidP="00AB7269">
            <w:pPr>
              <w:pStyle w:val="a8"/>
              <w:cnfStyle w:val="100000000000"/>
            </w:pPr>
            <w:r w:rsidRPr="009C1BEB">
              <w:t>天区</w:t>
            </w:r>
            <w:del w:id="222" w:author="zhan" w:date="2017-09-24T14:08:00Z">
              <w:r w:rsidRPr="009C1BEB" w:rsidDel="00AB7269">
                <w:delText>及</w:delText>
              </w:r>
            </w:del>
            <w:r w:rsidRPr="009C1BEB">
              <w:t>面积</w:t>
            </w:r>
          </w:p>
        </w:tc>
        <w:tc>
          <w:tcPr>
            <w:tcW w:w="989" w:type="pct"/>
            <w:hideMark/>
            <w:tcPrChange w:id="223" w:author="詹虎" w:date="2017-09-24T22:48:00Z">
              <w:tcPr>
                <w:tcW w:w="996" w:type="pct"/>
                <w:gridSpan w:val="2"/>
                <w:hideMark/>
              </w:tcPr>
            </w:tcPrChange>
          </w:tcPr>
          <w:p w:rsidR="009C1BEB" w:rsidRPr="009C1BEB" w:rsidRDefault="009C1BEB" w:rsidP="009C1BEB">
            <w:pPr>
              <w:pStyle w:val="a8"/>
              <w:cnfStyle w:val="100000000000"/>
            </w:pPr>
            <w:r>
              <w:rPr>
                <w:rFonts w:hint="eastAsia"/>
              </w:rPr>
              <w:t>波长范围</w:t>
            </w:r>
            <w:ins w:id="224" w:author="zhan" w:date="2017-09-24T14:08:00Z">
              <w:r w:rsidR="00AB7269">
                <w:br/>
              </w:r>
            </w:ins>
            <w:del w:id="225" w:author="zhan" w:date="2017-09-24T14:08:00Z">
              <w:r w:rsidDel="00AB7269">
                <w:rPr>
                  <w:rFonts w:hint="eastAsia"/>
                </w:rPr>
                <w:delText>及</w:delText>
              </w:r>
            </w:del>
            <w:ins w:id="226" w:author="zhan" w:date="2017-09-24T14:08:00Z">
              <w:r w:rsidR="00AB7269">
                <w:rPr>
                  <w:rFonts w:hint="eastAsia"/>
                </w:rPr>
                <w:t>与</w:t>
              </w:r>
            </w:ins>
            <w:r>
              <w:t>分辨率</w:t>
            </w:r>
          </w:p>
        </w:tc>
        <w:tc>
          <w:tcPr>
            <w:tcW w:w="2024" w:type="pct"/>
            <w:gridSpan w:val="3"/>
            <w:hideMark/>
            <w:tcPrChange w:id="227" w:author="詹虎" w:date="2017-09-24T22:48:00Z">
              <w:tcPr>
                <w:tcW w:w="2037" w:type="pct"/>
                <w:gridSpan w:val="3"/>
                <w:hideMark/>
              </w:tcPr>
            </w:tcPrChange>
          </w:tcPr>
          <w:p w:rsidR="009C1BEB" w:rsidRPr="009C1BEB" w:rsidRDefault="009C1BEB" w:rsidP="009C1BEB">
            <w:pPr>
              <w:pStyle w:val="a8"/>
              <w:cnfStyle w:val="100000000000"/>
            </w:pPr>
            <w:r w:rsidRPr="009C1BEB">
              <w:t>极限星等</w:t>
            </w:r>
            <w:del w:id="228" w:author="zhan" w:date="2017-09-24T14:09:00Z">
              <w:r w:rsidRPr="009C1BEB" w:rsidDel="00AB7269">
                <w:delText>要求</w:delText>
              </w:r>
            </w:del>
          </w:p>
          <w:p w:rsidR="009C1BEB" w:rsidRPr="009C1BEB" w:rsidRDefault="009C1BEB" w:rsidP="00D72041">
            <w:pPr>
              <w:pStyle w:val="a8"/>
              <w:cnfStyle w:val="100000000000"/>
            </w:pPr>
            <w:r w:rsidRPr="009C1BEB">
              <w:t>（</w:t>
            </w:r>
            <w:ins w:id="229" w:author="zhan" w:date="2017-09-24T14:20:00Z">
              <w:r w:rsidR="004D0C1F">
                <w:rPr>
                  <w:rFonts w:hint="eastAsia"/>
                </w:rPr>
                <w:t>5</w:t>
              </w:r>
              <w:r w:rsidR="004D0C1F">
                <w:rPr>
                  <w:rFonts w:hint="eastAsia"/>
                </w:rPr>
                <w:t>倍</w:t>
              </w:r>
            </w:ins>
            <w:r w:rsidRPr="009C1BEB">
              <w:rPr>
                <w:rFonts w:hint="eastAsia"/>
              </w:rPr>
              <w:t>信噪比</w:t>
            </w:r>
            <w:del w:id="230" w:author="zhan" w:date="2017-09-24T14:18:00Z">
              <w:r w:rsidRPr="009C1BEB" w:rsidDel="004D0C1F">
                <w:delText>S/N</w:delText>
              </w:r>
            </w:del>
            <w:del w:id="231" w:author="zhan" w:date="2017-09-24T14:20:00Z">
              <w:r w:rsidRPr="009C1BEB" w:rsidDel="004D0C1F">
                <w:delText>=5</w:delText>
              </w:r>
            </w:del>
            <w:r w:rsidRPr="009C1BEB">
              <w:t>，点源，</w:t>
            </w:r>
            <w:r w:rsidRPr="009C1BEB">
              <w:t>AB</w:t>
            </w:r>
            <w:r w:rsidRPr="009C1BEB">
              <w:t>星等</w:t>
            </w:r>
            <w:del w:id="232" w:author="zhan" w:date="2017-09-24T15:04:00Z">
              <w:r w:rsidR="001A5362" w:rsidDel="00D72041">
                <w:rPr>
                  <w:rStyle w:val="FootnoteReference"/>
                </w:rPr>
                <w:footnoteReference w:id="1"/>
              </w:r>
            </w:del>
            <w:r w:rsidRPr="009C1BEB">
              <w:t>）</w:t>
            </w:r>
          </w:p>
        </w:tc>
      </w:tr>
      <w:tr w:rsidR="003416CE" w:rsidRPr="009C1BEB" w:rsidTr="00A65ECD">
        <w:trPr>
          <w:cnfStyle w:val="100000000000"/>
          <w:trHeight w:val="340"/>
          <w:trPrChange w:id="254" w:author="詹虎" w:date="2017-09-24T22:48:00Z">
            <w:trPr>
              <w:gridAfter w:val="0"/>
              <w:trHeight w:val="340"/>
            </w:trPr>
          </w:trPrChange>
        </w:trPr>
        <w:tc>
          <w:tcPr>
            <w:cnfStyle w:val="001000000000"/>
            <w:tcW w:w="332" w:type="pct"/>
            <w:hideMark/>
            <w:tcPrChange w:id="255" w:author="詹虎" w:date="2017-09-24T22:48:00Z">
              <w:tcPr>
                <w:tcW w:w="335" w:type="pct"/>
                <w:gridSpan w:val="2"/>
                <w:hideMark/>
              </w:tcPr>
            </w:tcPrChange>
          </w:tcPr>
          <w:p w:rsidR="009C1BEB" w:rsidRPr="009C1BEB" w:rsidRDefault="009C1BEB" w:rsidP="009C1BEB">
            <w:pPr>
              <w:pStyle w:val="a8"/>
              <w:cnfStyle w:val="101000000000"/>
            </w:pPr>
            <w:r w:rsidRPr="009C1BEB">
              <w:t>1</w:t>
            </w:r>
          </w:p>
        </w:tc>
        <w:tc>
          <w:tcPr>
            <w:tcW w:w="665" w:type="pct"/>
            <w:hideMark/>
            <w:tcPrChange w:id="256" w:author="詹虎" w:date="2017-09-24T22:48:00Z">
              <w:tcPr>
                <w:tcW w:w="635" w:type="pct"/>
                <w:gridSpan w:val="2"/>
                <w:hideMark/>
              </w:tcPr>
            </w:tcPrChange>
          </w:tcPr>
          <w:p w:rsidR="009C1BEB" w:rsidRPr="009C1BEB" w:rsidRDefault="009C1BEB" w:rsidP="003416CE">
            <w:pPr>
              <w:pStyle w:val="a8"/>
              <w:cnfStyle w:val="100000000000"/>
            </w:pPr>
            <w:r w:rsidRPr="009C1BEB">
              <w:t>早期科学</w:t>
            </w:r>
            <w:del w:id="257" w:author="zhan" w:date="2017-09-24T14:14:00Z">
              <w:r w:rsidRPr="009C1BEB" w:rsidDel="003416CE">
                <w:delText>观测</w:delText>
              </w:r>
            </w:del>
          </w:p>
        </w:tc>
        <w:tc>
          <w:tcPr>
            <w:tcW w:w="4003" w:type="pct"/>
            <w:gridSpan w:val="5"/>
            <w:hideMark/>
            <w:tcPrChange w:id="258" w:author="詹虎" w:date="2017-09-24T22:48:00Z">
              <w:tcPr>
                <w:tcW w:w="4030" w:type="pct"/>
                <w:gridSpan w:val="7"/>
                <w:hideMark/>
              </w:tcPr>
            </w:tcPrChange>
          </w:tcPr>
          <w:p w:rsidR="009C1BEB" w:rsidRPr="009C1BEB" w:rsidRDefault="009C1BEB" w:rsidP="009C1BEB">
            <w:pPr>
              <w:pStyle w:val="a8"/>
              <w:jc w:val="both"/>
              <w:cnfStyle w:val="100000000000"/>
            </w:pPr>
            <w:r w:rsidRPr="009C1BEB">
              <w:t>2</w:t>
            </w:r>
            <w:r w:rsidRPr="009C1BEB">
              <w:t>个月时间，观测计划通过征集建议遴选产生</w:t>
            </w:r>
          </w:p>
        </w:tc>
      </w:tr>
      <w:tr w:rsidR="003416CE" w:rsidRPr="009C1BEB" w:rsidTr="00A65ECD">
        <w:trPr>
          <w:cnfStyle w:val="100000000000"/>
          <w:trHeight w:val="340"/>
          <w:trPrChange w:id="259" w:author="詹虎" w:date="2017-09-24T22:48:00Z">
            <w:trPr>
              <w:gridAfter w:val="0"/>
              <w:trHeight w:val="340"/>
            </w:trPr>
          </w:trPrChange>
        </w:trPr>
        <w:tc>
          <w:tcPr>
            <w:cnfStyle w:val="001000000000"/>
            <w:tcW w:w="332" w:type="pct"/>
            <w:hideMark/>
            <w:tcPrChange w:id="260" w:author="詹虎" w:date="2017-09-24T22:48:00Z">
              <w:tcPr>
                <w:tcW w:w="335" w:type="pct"/>
                <w:gridSpan w:val="2"/>
                <w:hideMark/>
              </w:tcPr>
            </w:tcPrChange>
          </w:tcPr>
          <w:p w:rsidR="009C1BEB" w:rsidRPr="009C1BEB" w:rsidRDefault="009C1BEB" w:rsidP="009C1BEB">
            <w:pPr>
              <w:pStyle w:val="a8"/>
              <w:cnfStyle w:val="101000000000"/>
            </w:pPr>
            <w:r w:rsidRPr="009C1BEB">
              <w:t>2</w:t>
            </w:r>
          </w:p>
        </w:tc>
        <w:tc>
          <w:tcPr>
            <w:tcW w:w="665" w:type="pct"/>
            <w:hideMark/>
            <w:tcPrChange w:id="261" w:author="詹虎" w:date="2017-09-24T22:48:00Z">
              <w:tcPr>
                <w:tcW w:w="635" w:type="pct"/>
                <w:gridSpan w:val="2"/>
                <w:hideMark/>
              </w:tcPr>
            </w:tcPrChange>
          </w:tcPr>
          <w:p w:rsidR="009C1BEB" w:rsidRPr="009C1BEB" w:rsidRDefault="009C1BEB" w:rsidP="003416CE">
            <w:pPr>
              <w:pStyle w:val="a8"/>
              <w:cnfStyle w:val="100000000000"/>
            </w:pPr>
            <w:del w:id="262" w:author="zhan" w:date="2017-09-24T14:17:00Z">
              <w:r w:rsidRPr="009C1BEB" w:rsidDel="003416CE">
                <w:delText>深度</w:delText>
              </w:r>
            </w:del>
            <w:r w:rsidRPr="009C1BEB">
              <w:t>多色成像</w:t>
            </w:r>
            <w:del w:id="263" w:author="zhan" w:date="2017-09-24T14:14:00Z">
              <w:r w:rsidRPr="009C1BEB" w:rsidDel="003416CE">
                <w:delText>观测</w:delText>
              </w:r>
            </w:del>
          </w:p>
        </w:tc>
        <w:tc>
          <w:tcPr>
            <w:tcW w:w="989" w:type="pct"/>
            <w:vMerge w:val="restart"/>
            <w:vAlign w:val="top"/>
            <w:hideMark/>
            <w:tcPrChange w:id="264" w:author="詹虎" w:date="2017-09-24T22:48:00Z">
              <w:tcPr>
                <w:tcW w:w="996" w:type="pct"/>
                <w:gridSpan w:val="2"/>
                <w:vMerge w:val="restart"/>
                <w:vAlign w:val="top"/>
                <w:hideMark/>
              </w:tcPr>
            </w:tcPrChange>
          </w:tcPr>
          <w:p w:rsidR="009C1BEB" w:rsidRPr="009C1BEB" w:rsidRDefault="009C1BEB" w:rsidP="00F150AF">
            <w:pPr>
              <w:pStyle w:val="a8"/>
              <w:jc w:val="both"/>
              <w:cnfStyle w:val="100000000000"/>
            </w:pPr>
            <w:del w:id="265" w:author="zhan" w:date="2017-09-24T14:08:00Z">
              <w:r w:rsidRPr="009C1BEB" w:rsidDel="00AB7269">
                <w:delText>重点：</w:delText>
              </w:r>
            </w:del>
            <w:r w:rsidRPr="009C1BEB">
              <w:t>中高银纬（</w:t>
            </w:r>
            <w:r w:rsidRPr="009C1BEB">
              <w:t xml:space="preserve">|b| </w:t>
            </w:r>
            <w:r w:rsidRPr="009C1BEB">
              <w:rPr>
                <w:rFonts w:ascii="Cambria Math" w:hAnsi="Cambria Math" w:cs="Cambria Math"/>
              </w:rPr>
              <w:t>⪆</w:t>
            </w:r>
            <w:r w:rsidRPr="009C1BEB">
              <w:t xml:space="preserve"> 20</w:t>
            </w:r>
            <w:r w:rsidRPr="009C1BEB">
              <w:rPr>
                <w:rFonts w:hint="eastAsia"/>
              </w:rPr>
              <w:sym w:font="Symbol" w:char="F0B0"/>
            </w:r>
            <w:r w:rsidRPr="009C1BEB">
              <w:t>）、中高黄纬</w:t>
            </w:r>
            <w:ins w:id="266" w:author="詹虎" w:date="2017-09-24T23:06:00Z">
              <w:r w:rsidR="00F150AF" w:rsidRPr="009C1BEB">
                <w:t>（</w:t>
              </w:r>
              <w:r w:rsidR="00F150AF" w:rsidRPr="009C1BEB">
                <w:t>|</w:t>
              </w:r>
              <w:r w:rsidR="00F150AF" w:rsidRPr="009C1BEB">
                <w:rPr>
                  <w:rFonts w:hint="eastAsia"/>
                </w:rPr>
                <w:sym w:font="Symbol" w:char="F062"/>
              </w:r>
              <w:r w:rsidR="00F150AF" w:rsidRPr="009C1BEB">
                <w:t xml:space="preserve">| </w:t>
              </w:r>
              <w:r w:rsidR="00F150AF" w:rsidRPr="009C1BEB">
                <w:rPr>
                  <w:rFonts w:ascii="Cambria Math" w:hAnsi="Cambria Math" w:cs="Cambria Math"/>
                </w:rPr>
                <w:t>⪆</w:t>
              </w:r>
              <w:r w:rsidR="00F150AF" w:rsidRPr="009C1BEB">
                <w:t xml:space="preserve"> 20</w:t>
              </w:r>
              <w:r w:rsidR="00F150AF" w:rsidRPr="009C1BEB">
                <w:rPr>
                  <w:rFonts w:hint="eastAsia"/>
                </w:rPr>
                <w:sym w:font="Symbol" w:char="F0B0"/>
              </w:r>
              <w:r w:rsidR="00F150AF" w:rsidRPr="009C1BEB">
                <w:t>）</w:t>
              </w:r>
            </w:ins>
            <w:r w:rsidRPr="009C1BEB">
              <w:t>区域</w:t>
            </w:r>
            <w:del w:id="267" w:author="詹虎" w:date="2017-09-24T23:06:00Z">
              <w:r w:rsidRPr="009C1BEB" w:rsidDel="00F150AF">
                <w:delText>（</w:delText>
              </w:r>
              <w:r w:rsidRPr="009C1BEB" w:rsidDel="00F150AF">
                <w:delText>|</w:delText>
              </w:r>
              <w:r w:rsidRPr="009C1BEB" w:rsidDel="00F150AF">
                <w:rPr>
                  <w:rFonts w:hint="eastAsia"/>
                </w:rPr>
                <w:sym w:font="Symbol" w:char="F062"/>
              </w:r>
              <w:r w:rsidRPr="009C1BEB" w:rsidDel="00F150AF">
                <w:delText xml:space="preserve">| </w:delText>
              </w:r>
              <w:r w:rsidRPr="009C1BEB" w:rsidDel="00F150AF">
                <w:rPr>
                  <w:rFonts w:ascii="Cambria Math" w:hAnsi="Cambria Math" w:cs="Cambria Math"/>
                </w:rPr>
                <w:delText>⪆</w:delText>
              </w:r>
              <w:r w:rsidRPr="009C1BEB" w:rsidDel="00F150AF">
                <w:delText xml:space="preserve"> 20</w:delText>
              </w:r>
              <w:r w:rsidRPr="009C1BEB" w:rsidDel="00F150AF">
                <w:rPr>
                  <w:rFonts w:hint="eastAsia"/>
                </w:rPr>
                <w:sym w:font="Symbol" w:char="F0B0"/>
              </w:r>
              <w:r w:rsidRPr="009C1BEB" w:rsidDel="00F150AF">
                <w:delText>）</w:delText>
              </w:r>
            </w:del>
            <w:r w:rsidRPr="009C1BEB">
              <w:t>，低银纬天区不少于</w:t>
            </w:r>
            <w:r w:rsidRPr="009C1BEB">
              <w:t>100</w:t>
            </w:r>
            <w:r w:rsidRPr="009C1BEB">
              <w:t>平方度，共</w:t>
            </w:r>
            <w:r w:rsidRPr="009C1BEB">
              <w:t>15000</w:t>
            </w:r>
            <w:r w:rsidRPr="009C1BEB">
              <w:t>平方度</w:t>
            </w:r>
          </w:p>
        </w:tc>
        <w:tc>
          <w:tcPr>
            <w:tcW w:w="989" w:type="pct"/>
            <w:hideMark/>
            <w:tcPrChange w:id="268" w:author="詹虎" w:date="2017-09-24T22:48:00Z">
              <w:tcPr>
                <w:tcW w:w="996" w:type="pct"/>
                <w:gridSpan w:val="2"/>
                <w:hideMark/>
              </w:tcPr>
            </w:tcPrChange>
          </w:tcPr>
          <w:p w:rsidR="009C1BEB" w:rsidRPr="009C1BEB" w:rsidRDefault="009C1BEB" w:rsidP="009C1BEB">
            <w:pPr>
              <w:pStyle w:val="a8"/>
              <w:cnfStyle w:val="100000000000"/>
            </w:pPr>
            <w:del w:id="269" w:author="zhan" w:date="2017-09-24T14:29:00Z">
              <w:r w:rsidRPr="009C1BEB" w:rsidDel="00B37E44">
                <w:delText>波长范围</w:delText>
              </w:r>
            </w:del>
            <w:r w:rsidRPr="009C1BEB">
              <w:t>255~1000nm</w:t>
            </w:r>
          </w:p>
          <w:p w:rsidR="009C1BEB" w:rsidRPr="009C1BEB" w:rsidRDefault="009C1BEB" w:rsidP="009C1BEB">
            <w:pPr>
              <w:pStyle w:val="a8"/>
              <w:cnfStyle w:val="100000000000"/>
            </w:pPr>
            <w:r w:rsidRPr="009C1BEB">
              <w:t>≥6</w:t>
            </w:r>
            <w:r w:rsidRPr="009C1BEB">
              <w:t>个波段</w:t>
            </w:r>
          </w:p>
        </w:tc>
        <w:tc>
          <w:tcPr>
            <w:tcW w:w="2024" w:type="pct"/>
            <w:gridSpan w:val="3"/>
            <w:hideMark/>
            <w:tcPrChange w:id="270" w:author="詹虎" w:date="2017-09-24T22:48:00Z">
              <w:tcPr>
                <w:tcW w:w="2037" w:type="pct"/>
                <w:gridSpan w:val="3"/>
                <w:hideMark/>
              </w:tcPr>
            </w:tcPrChange>
          </w:tcPr>
          <w:p w:rsidR="001333DA" w:rsidRDefault="009C1BEB">
            <w:pPr>
              <w:pStyle w:val="a8"/>
              <w:jc w:val="both"/>
              <w:cnfStyle w:val="100000000000"/>
              <w:pPrChange w:id="271" w:author="zhan" w:date="2017-09-24T18:00:00Z">
                <w:pPr>
                  <w:pStyle w:val="a8"/>
                  <w:cnfStyle w:val="100000000000"/>
                </w:pPr>
              </w:pPrChange>
            </w:pPr>
            <w:r w:rsidRPr="009C1BEB">
              <w:t>1</w:t>
            </w:r>
            <w:r w:rsidRPr="009C1BEB">
              <w:t>个波段达到</w:t>
            </w:r>
            <w:r w:rsidRPr="009C1BEB">
              <w:t>26</w:t>
            </w:r>
            <w:r w:rsidRPr="009C1BEB">
              <w:t>等，其余</w:t>
            </w:r>
            <w:r w:rsidRPr="009C1BEB">
              <w:t>5</w:t>
            </w:r>
            <w:r w:rsidRPr="009C1BEB">
              <w:t>个波段平均</w:t>
            </w:r>
            <w:r w:rsidRPr="009C1BEB">
              <w:t>25.5</w:t>
            </w:r>
            <w:r w:rsidRPr="009C1BEB">
              <w:t>等，最低</w:t>
            </w:r>
            <w:r w:rsidRPr="009C1BEB">
              <w:t>25</w:t>
            </w:r>
            <w:r w:rsidRPr="009C1BEB">
              <w:t>等</w:t>
            </w:r>
          </w:p>
        </w:tc>
      </w:tr>
      <w:tr w:rsidR="003416CE" w:rsidRPr="009C1BEB" w:rsidTr="00A65ECD">
        <w:trPr>
          <w:cnfStyle w:val="100000000000"/>
          <w:trHeight w:val="340"/>
          <w:trPrChange w:id="272" w:author="詹虎" w:date="2017-09-24T22:48:00Z">
            <w:trPr>
              <w:gridAfter w:val="0"/>
              <w:trHeight w:val="340"/>
            </w:trPr>
          </w:trPrChange>
        </w:trPr>
        <w:tc>
          <w:tcPr>
            <w:cnfStyle w:val="001000000000"/>
            <w:tcW w:w="332" w:type="pct"/>
            <w:vMerge w:val="restart"/>
            <w:hideMark/>
            <w:tcPrChange w:id="273" w:author="詹虎" w:date="2017-09-24T22:48:00Z">
              <w:tcPr>
                <w:tcW w:w="335" w:type="pct"/>
                <w:gridSpan w:val="2"/>
                <w:vMerge w:val="restart"/>
                <w:hideMark/>
              </w:tcPr>
            </w:tcPrChange>
          </w:tcPr>
          <w:p w:rsidR="009C1BEB" w:rsidRPr="009C1BEB" w:rsidRDefault="009C1BEB" w:rsidP="009C1BEB">
            <w:pPr>
              <w:pStyle w:val="a8"/>
              <w:cnfStyle w:val="101000000000"/>
            </w:pPr>
            <w:r w:rsidRPr="009C1BEB">
              <w:t>3</w:t>
            </w:r>
          </w:p>
        </w:tc>
        <w:tc>
          <w:tcPr>
            <w:tcW w:w="665" w:type="pct"/>
            <w:vMerge w:val="restart"/>
            <w:hideMark/>
            <w:tcPrChange w:id="274" w:author="詹虎" w:date="2017-09-24T22:48:00Z">
              <w:tcPr>
                <w:tcW w:w="635" w:type="pct"/>
                <w:gridSpan w:val="2"/>
                <w:vMerge w:val="restart"/>
                <w:hideMark/>
              </w:tcPr>
            </w:tcPrChange>
          </w:tcPr>
          <w:p w:rsidR="009C1BEB" w:rsidRPr="009C1BEB" w:rsidRDefault="009C1BEB" w:rsidP="009C1BEB">
            <w:pPr>
              <w:pStyle w:val="a8"/>
              <w:cnfStyle w:val="100000000000"/>
            </w:pPr>
            <w:r w:rsidRPr="009C1BEB">
              <w:t>无缝光谱</w:t>
            </w:r>
            <w:del w:id="275" w:author="zhan" w:date="2017-09-24T14:15:00Z">
              <w:r w:rsidRPr="009C1BEB" w:rsidDel="003416CE">
                <w:delText>观测</w:delText>
              </w:r>
            </w:del>
          </w:p>
        </w:tc>
        <w:tc>
          <w:tcPr>
            <w:tcW w:w="989" w:type="pct"/>
            <w:vMerge/>
            <w:hideMark/>
            <w:tcPrChange w:id="276" w:author="詹虎" w:date="2017-09-24T22:48:00Z">
              <w:tcPr>
                <w:tcW w:w="996" w:type="pct"/>
                <w:gridSpan w:val="2"/>
                <w:vMerge/>
                <w:hideMark/>
              </w:tcPr>
            </w:tcPrChange>
          </w:tcPr>
          <w:p w:rsidR="009C1BEB" w:rsidRPr="009C1BEB" w:rsidRDefault="009C1BEB" w:rsidP="009C1BEB">
            <w:pPr>
              <w:pStyle w:val="a8"/>
              <w:cnfStyle w:val="100000000000"/>
            </w:pPr>
          </w:p>
        </w:tc>
        <w:tc>
          <w:tcPr>
            <w:tcW w:w="989" w:type="pct"/>
            <w:vMerge w:val="restart"/>
            <w:hideMark/>
            <w:tcPrChange w:id="277" w:author="詹虎" w:date="2017-09-24T22:48:00Z">
              <w:tcPr>
                <w:tcW w:w="996" w:type="pct"/>
                <w:gridSpan w:val="2"/>
                <w:vMerge w:val="restart"/>
                <w:hideMark/>
              </w:tcPr>
            </w:tcPrChange>
          </w:tcPr>
          <w:p w:rsidR="009C1BEB" w:rsidRPr="009C1BEB" w:rsidRDefault="009C1BEB" w:rsidP="009C1BEB">
            <w:pPr>
              <w:pStyle w:val="a8"/>
              <w:cnfStyle w:val="100000000000"/>
            </w:pPr>
            <w:del w:id="278" w:author="zhan" w:date="2017-09-24T14:29:00Z">
              <w:r w:rsidRPr="009C1BEB" w:rsidDel="00B37E44">
                <w:delText>波长范围</w:delText>
              </w:r>
            </w:del>
            <w:r w:rsidRPr="009C1BEB">
              <w:t>255~1000nm</w:t>
            </w:r>
          </w:p>
          <w:p w:rsidR="009C1BEB" w:rsidRPr="009C1BEB" w:rsidRDefault="009C1BEB" w:rsidP="009C1BEB">
            <w:pPr>
              <w:pStyle w:val="a8"/>
              <w:cnfStyle w:val="100000000000"/>
            </w:pPr>
            <w:r w:rsidRPr="009C1BEB">
              <w:t>3</w:t>
            </w:r>
            <w:r w:rsidRPr="009C1BEB">
              <w:t>个波段</w:t>
            </w:r>
          </w:p>
          <w:p w:rsidR="009C1BEB" w:rsidRPr="009C1BEB" w:rsidRDefault="00C36F46" w:rsidP="009C1BEB">
            <w:pPr>
              <w:pStyle w:val="a8"/>
              <w:cnfStyle w:val="100000000000"/>
            </w:pPr>
            <m:oMath>
              <m:acc>
                <m:accPr>
                  <m:chr m:val="̅"/>
                  <m:ctrlPr>
                    <w:rPr>
                      <w:rFonts w:ascii="Cambria Math" w:hAnsi="Cambria Math"/>
                    </w:rPr>
                  </m:ctrlPr>
                </m:accPr>
                <m:e>
                  <m:r>
                    <m:rPr>
                      <m:sty m:val="p"/>
                    </m:rPr>
                    <w:rPr>
                      <w:rFonts w:ascii="Cambria Math" w:hAnsi="Cambria Math"/>
                    </w:rPr>
                    <m:t>R</m:t>
                  </m:r>
                </m:e>
              </m:acc>
            </m:oMath>
            <w:r w:rsidR="009C1BEB" w:rsidRPr="009C1BEB">
              <w:t>≥200</w:t>
            </w:r>
          </w:p>
          <w:p w:rsidR="009C1BEB" w:rsidRPr="009C1BEB" w:rsidRDefault="009C1BEB" w:rsidP="009C1BEB">
            <w:pPr>
              <w:pStyle w:val="a8"/>
              <w:cnfStyle w:val="100000000000"/>
            </w:pPr>
            <w:r w:rsidRPr="009C1BEB">
              <w:t>（</w:t>
            </w:r>
            <w:r w:rsidRPr="009C1BEB">
              <w:t>R=λ/</w:t>
            </w:r>
            <w:proofErr w:type="spellStart"/>
            <w:r w:rsidRPr="009C1BEB">
              <w:t>δλ</w:t>
            </w:r>
            <w:proofErr w:type="spellEnd"/>
            <w:r w:rsidRPr="009C1BEB">
              <w:t>）</w:t>
            </w:r>
          </w:p>
        </w:tc>
        <w:tc>
          <w:tcPr>
            <w:tcW w:w="649" w:type="pct"/>
            <w:hideMark/>
            <w:tcPrChange w:id="279" w:author="詹虎" w:date="2017-09-24T22:48:00Z">
              <w:tcPr>
                <w:tcW w:w="654" w:type="pct"/>
                <w:hideMark/>
              </w:tcPr>
            </w:tcPrChange>
          </w:tcPr>
          <w:p w:rsidR="009C1BEB" w:rsidRPr="009C1BEB" w:rsidRDefault="009C1BEB" w:rsidP="009C1BEB">
            <w:pPr>
              <w:pStyle w:val="a8"/>
              <w:cnfStyle w:val="100000000000"/>
            </w:pPr>
            <w:r w:rsidRPr="009C1BEB">
              <w:t>波</w:t>
            </w:r>
            <w:del w:id="280" w:author="zhan" w:date="2017-09-24T14:09:00Z">
              <w:r w:rsidRPr="009C1BEB" w:rsidDel="00AB7269">
                <w:rPr>
                  <w:rFonts w:hint="eastAsia"/>
                </w:rPr>
                <w:delText>段</w:delText>
              </w:r>
            </w:del>
            <w:ins w:id="281" w:author="zhan" w:date="2017-09-24T14:09:00Z">
              <w:r w:rsidR="00AB7269">
                <w:rPr>
                  <w:rFonts w:hint="eastAsia"/>
                </w:rPr>
                <w:t>长</w:t>
              </w:r>
            </w:ins>
            <w:ins w:id="282" w:author="zhan" w:date="2017-09-24T14:10:00Z">
              <w:r w:rsidR="00AB7269">
                <w:br/>
              </w:r>
              <w:r w:rsidR="00AB7269">
                <w:rPr>
                  <w:rFonts w:hint="eastAsia"/>
                </w:rPr>
                <w:t>(</w:t>
              </w:r>
            </w:ins>
            <w:r w:rsidRPr="009C1BEB">
              <w:t>nm</w:t>
            </w:r>
            <w:ins w:id="283" w:author="zhan" w:date="2017-09-24T14:10:00Z">
              <w:r w:rsidR="00AB7269">
                <w:rPr>
                  <w:rFonts w:hint="eastAsia"/>
                </w:rPr>
                <w:t>)</w:t>
              </w:r>
            </w:ins>
          </w:p>
        </w:tc>
        <w:tc>
          <w:tcPr>
            <w:tcW w:w="662" w:type="pct"/>
            <w:hideMark/>
            <w:tcPrChange w:id="284" w:author="詹虎" w:date="2017-09-24T22:48:00Z">
              <w:tcPr>
                <w:tcW w:w="667" w:type="pct"/>
                <w:hideMark/>
              </w:tcPr>
            </w:tcPrChange>
          </w:tcPr>
          <w:p w:rsidR="009C1BEB" w:rsidRPr="009C1BEB" w:rsidRDefault="009C1BEB" w:rsidP="007E5611">
            <w:pPr>
              <w:pStyle w:val="a8"/>
              <w:cnfStyle w:val="100000000000"/>
            </w:pPr>
            <w:del w:id="285" w:author="zhan" w:date="2017-09-24T14:09:00Z">
              <w:r w:rsidRPr="009C1BEB" w:rsidDel="00AB7269">
                <w:delText>各</w:delText>
              </w:r>
            </w:del>
            <w:del w:id="286" w:author="zhan" w:date="2017-09-24T14:12:00Z">
              <w:r w:rsidRPr="009C1BEB" w:rsidDel="007E5611">
                <w:delText>个</w:delText>
              </w:r>
            </w:del>
            <w:r w:rsidRPr="009C1BEB">
              <w:t>波长分辨</w:t>
            </w:r>
            <w:ins w:id="287" w:author="zhan" w:date="2017-09-24T14:12:00Z">
              <w:r w:rsidR="007E5611">
                <w:rPr>
                  <w:rFonts w:hint="eastAsia"/>
                </w:rPr>
                <w:br/>
              </w:r>
            </w:ins>
            <w:r w:rsidRPr="009C1BEB">
              <w:t>单元平均</w:t>
            </w:r>
          </w:p>
        </w:tc>
        <w:tc>
          <w:tcPr>
            <w:tcW w:w="713" w:type="pct"/>
            <w:hideMark/>
            <w:tcPrChange w:id="288" w:author="詹虎" w:date="2017-09-24T22:48:00Z">
              <w:tcPr>
                <w:tcW w:w="717" w:type="pct"/>
                <w:hideMark/>
              </w:tcPr>
            </w:tcPrChange>
          </w:tcPr>
          <w:p w:rsidR="009C1BEB" w:rsidRPr="009C1BEB" w:rsidRDefault="009C1BEB" w:rsidP="009C1BEB">
            <w:pPr>
              <w:pStyle w:val="a8"/>
              <w:cnfStyle w:val="100000000000"/>
            </w:pPr>
            <w:r w:rsidRPr="009C1BEB">
              <w:t>波</w:t>
            </w:r>
            <w:del w:id="289" w:author="zhan" w:date="2017-09-24T14:09:00Z">
              <w:r w:rsidRPr="009C1BEB" w:rsidDel="00AB7269">
                <w:rPr>
                  <w:rFonts w:hint="eastAsia"/>
                </w:rPr>
                <w:delText>段</w:delText>
              </w:r>
            </w:del>
            <w:ins w:id="290" w:author="zhan" w:date="2017-09-24T14:09:00Z">
              <w:r w:rsidR="00AB7269">
                <w:rPr>
                  <w:rFonts w:hint="eastAsia"/>
                </w:rPr>
                <w:t>长</w:t>
              </w:r>
            </w:ins>
            <w:r w:rsidRPr="009C1BEB">
              <w:t>区间</w:t>
            </w:r>
            <w:ins w:id="291" w:author="zhan" w:date="2017-09-24T14:12:00Z">
              <w:r w:rsidR="007E5611">
                <w:rPr>
                  <w:rFonts w:hint="eastAsia"/>
                </w:rPr>
                <w:br/>
              </w:r>
            </w:ins>
            <w:ins w:id="292" w:author="zhan" w:date="2017-09-24T14:10:00Z">
              <w:r w:rsidR="00AB7269">
                <w:rPr>
                  <w:rFonts w:hint="eastAsia"/>
                </w:rPr>
                <w:t>内</w:t>
              </w:r>
            </w:ins>
            <w:r w:rsidRPr="009C1BEB">
              <w:t>累</w:t>
            </w:r>
            <w:del w:id="293" w:author="zhan" w:date="2017-09-24T14:10:00Z">
              <w:r w:rsidRPr="009C1BEB" w:rsidDel="00AB7269">
                <w:rPr>
                  <w:rFonts w:hint="eastAsia"/>
                </w:rPr>
                <w:delText>积星等</w:delText>
              </w:r>
            </w:del>
            <w:ins w:id="294" w:author="zhan" w:date="2017-09-24T14:10:00Z">
              <w:r w:rsidR="00AB7269">
                <w:rPr>
                  <w:rFonts w:hint="eastAsia"/>
                </w:rPr>
                <w:t>计</w:t>
              </w:r>
            </w:ins>
          </w:p>
        </w:tc>
      </w:tr>
      <w:tr w:rsidR="003416CE" w:rsidRPr="009C1BEB" w:rsidTr="00A65ECD">
        <w:trPr>
          <w:cnfStyle w:val="100000000000"/>
          <w:trHeight w:val="340"/>
          <w:trPrChange w:id="295" w:author="詹虎" w:date="2017-09-24T22:48:00Z">
            <w:trPr>
              <w:gridAfter w:val="0"/>
              <w:trHeight w:val="340"/>
            </w:trPr>
          </w:trPrChange>
        </w:trPr>
        <w:tc>
          <w:tcPr>
            <w:cnfStyle w:val="001000000000"/>
            <w:tcW w:w="332" w:type="pct"/>
            <w:vMerge/>
            <w:hideMark/>
            <w:tcPrChange w:id="296" w:author="詹虎" w:date="2017-09-24T22:48:00Z">
              <w:tcPr>
                <w:tcW w:w="335" w:type="pct"/>
                <w:gridSpan w:val="2"/>
                <w:vMerge/>
                <w:hideMark/>
              </w:tcPr>
            </w:tcPrChange>
          </w:tcPr>
          <w:p w:rsidR="009C1BEB" w:rsidRPr="009C1BEB" w:rsidRDefault="009C1BEB" w:rsidP="009C1BEB">
            <w:pPr>
              <w:pStyle w:val="a8"/>
              <w:cnfStyle w:val="101000000000"/>
            </w:pPr>
          </w:p>
        </w:tc>
        <w:tc>
          <w:tcPr>
            <w:tcW w:w="665" w:type="pct"/>
            <w:vMerge/>
            <w:hideMark/>
            <w:tcPrChange w:id="297" w:author="詹虎" w:date="2017-09-24T22:48:00Z">
              <w:tcPr>
                <w:tcW w:w="635" w:type="pct"/>
                <w:gridSpan w:val="2"/>
                <w:vMerge/>
                <w:hideMark/>
              </w:tcPr>
            </w:tcPrChange>
          </w:tcPr>
          <w:p w:rsidR="009C1BEB" w:rsidRPr="009C1BEB" w:rsidRDefault="009C1BEB" w:rsidP="009C1BEB">
            <w:pPr>
              <w:pStyle w:val="a8"/>
              <w:cnfStyle w:val="100000000000"/>
            </w:pPr>
          </w:p>
        </w:tc>
        <w:tc>
          <w:tcPr>
            <w:tcW w:w="989" w:type="pct"/>
            <w:vMerge/>
            <w:hideMark/>
            <w:tcPrChange w:id="298" w:author="詹虎" w:date="2017-09-24T22:48:00Z">
              <w:tcPr>
                <w:tcW w:w="996" w:type="pct"/>
                <w:gridSpan w:val="2"/>
                <w:vMerge/>
                <w:hideMark/>
              </w:tcPr>
            </w:tcPrChange>
          </w:tcPr>
          <w:p w:rsidR="009C1BEB" w:rsidRPr="009C1BEB" w:rsidRDefault="009C1BEB" w:rsidP="009C1BEB">
            <w:pPr>
              <w:pStyle w:val="a8"/>
              <w:cnfStyle w:val="100000000000"/>
            </w:pPr>
          </w:p>
        </w:tc>
        <w:tc>
          <w:tcPr>
            <w:tcW w:w="989" w:type="pct"/>
            <w:vMerge/>
            <w:hideMark/>
            <w:tcPrChange w:id="299" w:author="詹虎" w:date="2017-09-24T22:48:00Z">
              <w:tcPr>
                <w:tcW w:w="996" w:type="pct"/>
                <w:gridSpan w:val="2"/>
                <w:vMerge/>
                <w:hideMark/>
              </w:tcPr>
            </w:tcPrChange>
          </w:tcPr>
          <w:p w:rsidR="009C1BEB" w:rsidRPr="009C1BEB" w:rsidRDefault="009C1BEB" w:rsidP="009C1BEB">
            <w:pPr>
              <w:pStyle w:val="a8"/>
              <w:cnfStyle w:val="100000000000"/>
            </w:pPr>
          </w:p>
        </w:tc>
        <w:tc>
          <w:tcPr>
            <w:tcW w:w="649" w:type="pct"/>
            <w:hideMark/>
            <w:tcPrChange w:id="300" w:author="詹虎" w:date="2017-09-24T22:48:00Z">
              <w:tcPr>
                <w:tcW w:w="654" w:type="pct"/>
                <w:hideMark/>
              </w:tcPr>
            </w:tcPrChange>
          </w:tcPr>
          <w:p w:rsidR="009C1BEB" w:rsidRPr="009C1BEB" w:rsidRDefault="009C1BEB" w:rsidP="009C1BEB">
            <w:pPr>
              <w:pStyle w:val="a8"/>
              <w:cnfStyle w:val="100000000000"/>
            </w:pPr>
            <w:r w:rsidRPr="009C1BEB">
              <w:t>255~400</w:t>
            </w:r>
          </w:p>
        </w:tc>
        <w:tc>
          <w:tcPr>
            <w:tcW w:w="662" w:type="pct"/>
            <w:hideMark/>
            <w:tcPrChange w:id="301" w:author="詹虎" w:date="2017-09-24T22:48:00Z">
              <w:tcPr>
                <w:tcW w:w="667" w:type="pct"/>
                <w:hideMark/>
              </w:tcPr>
            </w:tcPrChange>
          </w:tcPr>
          <w:p w:rsidR="009C1BEB" w:rsidRPr="009C1BEB" w:rsidRDefault="009C1BEB" w:rsidP="009C1BEB">
            <w:pPr>
              <w:pStyle w:val="a8"/>
              <w:cnfStyle w:val="100000000000"/>
            </w:pPr>
            <w:r w:rsidRPr="009C1BEB">
              <w:t>≥20 m</w:t>
            </w:r>
          </w:p>
        </w:tc>
        <w:tc>
          <w:tcPr>
            <w:tcW w:w="713" w:type="pct"/>
            <w:hideMark/>
            <w:tcPrChange w:id="302" w:author="詹虎" w:date="2017-09-24T22:48:00Z">
              <w:tcPr>
                <w:tcW w:w="717" w:type="pct"/>
                <w:hideMark/>
              </w:tcPr>
            </w:tcPrChange>
          </w:tcPr>
          <w:p w:rsidR="009C1BEB" w:rsidRPr="009C1BEB" w:rsidRDefault="009C1BEB" w:rsidP="009C1BEB">
            <w:pPr>
              <w:pStyle w:val="a8"/>
              <w:cnfStyle w:val="100000000000"/>
            </w:pPr>
            <w:r w:rsidRPr="009C1BEB">
              <w:t>≥22m</w:t>
            </w:r>
          </w:p>
        </w:tc>
      </w:tr>
      <w:tr w:rsidR="003416CE" w:rsidRPr="009C1BEB" w:rsidTr="00A65ECD">
        <w:trPr>
          <w:cnfStyle w:val="100000000000"/>
          <w:trHeight w:val="340"/>
          <w:trPrChange w:id="303" w:author="詹虎" w:date="2017-09-24T22:48:00Z">
            <w:trPr>
              <w:gridAfter w:val="0"/>
              <w:trHeight w:val="340"/>
            </w:trPr>
          </w:trPrChange>
        </w:trPr>
        <w:tc>
          <w:tcPr>
            <w:cnfStyle w:val="001000000000"/>
            <w:tcW w:w="332" w:type="pct"/>
            <w:vMerge/>
            <w:hideMark/>
            <w:tcPrChange w:id="304" w:author="詹虎" w:date="2017-09-24T22:48:00Z">
              <w:tcPr>
                <w:tcW w:w="335" w:type="pct"/>
                <w:gridSpan w:val="2"/>
                <w:vMerge/>
                <w:hideMark/>
              </w:tcPr>
            </w:tcPrChange>
          </w:tcPr>
          <w:p w:rsidR="009C1BEB" w:rsidRPr="009C1BEB" w:rsidRDefault="009C1BEB" w:rsidP="009C1BEB">
            <w:pPr>
              <w:pStyle w:val="a8"/>
              <w:cnfStyle w:val="101000000000"/>
            </w:pPr>
          </w:p>
        </w:tc>
        <w:tc>
          <w:tcPr>
            <w:tcW w:w="665" w:type="pct"/>
            <w:vMerge/>
            <w:hideMark/>
            <w:tcPrChange w:id="305" w:author="詹虎" w:date="2017-09-24T22:48:00Z">
              <w:tcPr>
                <w:tcW w:w="635" w:type="pct"/>
                <w:gridSpan w:val="2"/>
                <w:vMerge/>
                <w:hideMark/>
              </w:tcPr>
            </w:tcPrChange>
          </w:tcPr>
          <w:p w:rsidR="009C1BEB" w:rsidRPr="009C1BEB" w:rsidRDefault="009C1BEB" w:rsidP="009C1BEB">
            <w:pPr>
              <w:pStyle w:val="a8"/>
              <w:cnfStyle w:val="100000000000"/>
            </w:pPr>
          </w:p>
        </w:tc>
        <w:tc>
          <w:tcPr>
            <w:tcW w:w="989" w:type="pct"/>
            <w:vMerge/>
            <w:hideMark/>
            <w:tcPrChange w:id="306" w:author="詹虎" w:date="2017-09-24T22:48:00Z">
              <w:tcPr>
                <w:tcW w:w="996" w:type="pct"/>
                <w:gridSpan w:val="2"/>
                <w:vMerge/>
                <w:hideMark/>
              </w:tcPr>
            </w:tcPrChange>
          </w:tcPr>
          <w:p w:rsidR="009C1BEB" w:rsidRPr="009C1BEB" w:rsidRDefault="009C1BEB" w:rsidP="009C1BEB">
            <w:pPr>
              <w:pStyle w:val="a8"/>
              <w:cnfStyle w:val="100000000000"/>
            </w:pPr>
          </w:p>
        </w:tc>
        <w:tc>
          <w:tcPr>
            <w:tcW w:w="989" w:type="pct"/>
            <w:vMerge/>
            <w:hideMark/>
            <w:tcPrChange w:id="307" w:author="詹虎" w:date="2017-09-24T22:48:00Z">
              <w:tcPr>
                <w:tcW w:w="996" w:type="pct"/>
                <w:gridSpan w:val="2"/>
                <w:vMerge/>
                <w:hideMark/>
              </w:tcPr>
            </w:tcPrChange>
          </w:tcPr>
          <w:p w:rsidR="009C1BEB" w:rsidRPr="009C1BEB" w:rsidRDefault="009C1BEB" w:rsidP="009C1BEB">
            <w:pPr>
              <w:pStyle w:val="a8"/>
              <w:cnfStyle w:val="100000000000"/>
            </w:pPr>
          </w:p>
        </w:tc>
        <w:tc>
          <w:tcPr>
            <w:tcW w:w="649" w:type="pct"/>
            <w:hideMark/>
            <w:tcPrChange w:id="308" w:author="詹虎" w:date="2017-09-24T22:48:00Z">
              <w:tcPr>
                <w:tcW w:w="654" w:type="pct"/>
                <w:hideMark/>
              </w:tcPr>
            </w:tcPrChange>
          </w:tcPr>
          <w:p w:rsidR="009C1BEB" w:rsidRPr="009C1BEB" w:rsidRDefault="009C1BEB" w:rsidP="009C1BEB">
            <w:pPr>
              <w:pStyle w:val="a8"/>
              <w:cnfStyle w:val="100000000000"/>
            </w:pPr>
            <w:r w:rsidRPr="009C1BEB">
              <w:t>400~600</w:t>
            </w:r>
          </w:p>
        </w:tc>
        <w:tc>
          <w:tcPr>
            <w:tcW w:w="662" w:type="pct"/>
            <w:vMerge w:val="restart"/>
            <w:hideMark/>
            <w:tcPrChange w:id="309" w:author="詹虎" w:date="2017-09-24T22:48:00Z">
              <w:tcPr>
                <w:tcW w:w="667" w:type="pct"/>
                <w:vMerge w:val="restart"/>
                <w:hideMark/>
              </w:tcPr>
            </w:tcPrChange>
          </w:tcPr>
          <w:p w:rsidR="009C1BEB" w:rsidRPr="009C1BEB" w:rsidRDefault="009C1BEB" w:rsidP="009C1BEB">
            <w:pPr>
              <w:pStyle w:val="a8"/>
              <w:cnfStyle w:val="100000000000"/>
            </w:pPr>
            <w:r w:rsidRPr="009C1BEB">
              <w:t>≥21 m</w:t>
            </w:r>
          </w:p>
        </w:tc>
        <w:tc>
          <w:tcPr>
            <w:tcW w:w="713" w:type="pct"/>
            <w:vMerge w:val="restart"/>
            <w:hideMark/>
            <w:tcPrChange w:id="310" w:author="詹虎" w:date="2017-09-24T22:48:00Z">
              <w:tcPr>
                <w:tcW w:w="717" w:type="pct"/>
                <w:vMerge w:val="restart"/>
                <w:hideMark/>
              </w:tcPr>
            </w:tcPrChange>
          </w:tcPr>
          <w:p w:rsidR="009C1BEB" w:rsidRPr="009C1BEB" w:rsidRDefault="009C1BEB" w:rsidP="009C1BEB">
            <w:pPr>
              <w:pStyle w:val="a8"/>
              <w:cnfStyle w:val="100000000000"/>
            </w:pPr>
            <w:r w:rsidRPr="009C1BEB">
              <w:t>≥23 m</w:t>
            </w:r>
          </w:p>
        </w:tc>
      </w:tr>
      <w:tr w:rsidR="003416CE" w:rsidRPr="009C1BEB" w:rsidTr="00A65ECD">
        <w:trPr>
          <w:cnfStyle w:val="100000000000"/>
          <w:trHeight w:val="340"/>
          <w:trPrChange w:id="311" w:author="詹虎" w:date="2017-09-24T22:48:00Z">
            <w:trPr>
              <w:gridAfter w:val="0"/>
              <w:trHeight w:val="340"/>
            </w:trPr>
          </w:trPrChange>
        </w:trPr>
        <w:tc>
          <w:tcPr>
            <w:cnfStyle w:val="001000000000"/>
            <w:tcW w:w="332" w:type="pct"/>
            <w:vMerge/>
            <w:hideMark/>
            <w:tcPrChange w:id="312" w:author="詹虎" w:date="2017-09-24T22:48:00Z">
              <w:tcPr>
                <w:tcW w:w="335" w:type="pct"/>
                <w:gridSpan w:val="2"/>
                <w:vMerge/>
                <w:hideMark/>
              </w:tcPr>
            </w:tcPrChange>
          </w:tcPr>
          <w:p w:rsidR="009C1BEB" w:rsidRPr="009C1BEB" w:rsidRDefault="009C1BEB" w:rsidP="009C1BEB">
            <w:pPr>
              <w:pStyle w:val="a8"/>
              <w:cnfStyle w:val="101000000000"/>
            </w:pPr>
          </w:p>
        </w:tc>
        <w:tc>
          <w:tcPr>
            <w:tcW w:w="665" w:type="pct"/>
            <w:vMerge/>
            <w:hideMark/>
            <w:tcPrChange w:id="313" w:author="詹虎" w:date="2017-09-24T22:48:00Z">
              <w:tcPr>
                <w:tcW w:w="635" w:type="pct"/>
                <w:gridSpan w:val="2"/>
                <w:vMerge/>
                <w:hideMark/>
              </w:tcPr>
            </w:tcPrChange>
          </w:tcPr>
          <w:p w:rsidR="009C1BEB" w:rsidRPr="009C1BEB" w:rsidRDefault="009C1BEB" w:rsidP="009C1BEB">
            <w:pPr>
              <w:pStyle w:val="a8"/>
              <w:cnfStyle w:val="100000000000"/>
            </w:pPr>
          </w:p>
        </w:tc>
        <w:tc>
          <w:tcPr>
            <w:tcW w:w="989" w:type="pct"/>
            <w:vMerge/>
            <w:hideMark/>
            <w:tcPrChange w:id="314" w:author="詹虎" w:date="2017-09-24T22:48:00Z">
              <w:tcPr>
                <w:tcW w:w="996" w:type="pct"/>
                <w:gridSpan w:val="2"/>
                <w:vMerge/>
                <w:hideMark/>
              </w:tcPr>
            </w:tcPrChange>
          </w:tcPr>
          <w:p w:rsidR="009C1BEB" w:rsidRPr="009C1BEB" w:rsidRDefault="009C1BEB" w:rsidP="009C1BEB">
            <w:pPr>
              <w:pStyle w:val="a8"/>
              <w:cnfStyle w:val="100000000000"/>
            </w:pPr>
          </w:p>
        </w:tc>
        <w:tc>
          <w:tcPr>
            <w:tcW w:w="989" w:type="pct"/>
            <w:vMerge/>
            <w:hideMark/>
            <w:tcPrChange w:id="315" w:author="詹虎" w:date="2017-09-24T22:48:00Z">
              <w:tcPr>
                <w:tcW w:w="996" w:type="pct"/>
                <w:gridSpan w:val="2"/>
                <w:vMerge/>
                <w:hideMark/>
              </w:tcPr>
            </w:tcPrChange>
          </w:tcPr>
          <w:p w:rsidR="009C1BEB" w:rsidRPr="009C1BEB" w:rsidRDefault="009C1BEB" w:rsidP="009C1BEB">
            <w:pPr>
              <w:pStyle w:val="a8"/>
              <w:cnfStyle w:val="100000000000"/>
            </w:pPr>
          </w:p>
        </w:tc>
        <w:tc>
          <w:tcPr>
            <w:tcW w:w="649" w:type="pct"/>
            <w:hideMark/>
            <w:tcPrChange w:id="316" w:author="詹虎" w:date="2017-09-24T22:48:00Z">
              <w:tcPr>
                <w:tcW w:w="654" w:type="pct"/>
                <w:hideMark/>
              </w:tcPr>
            </w:tcPrChange>
          </w:tcPr>
          <w:p w:rsidR="009C1BEB" w:rsidRPr="009C1BEB" w:rsidRDefault="009C1BEB" w:rsidP="009C1BEB">
            <w:pPr>
              <w:pStyle w:val="a8"/>
              <w:cnfStyle w:val="100000000000"/>
            </w:pPr>
            <w:r w:rsidRPr="009C1BEB">
              <w:t>600~900</w:t>
            </w:r>
          </w:p>
        </w:tc>
        <w:tc>
          <w:tcPr>
            <w:tcW w:w="662" w:type="pct"/>
            <w:vMerge/>
            <w:hideMark/>
            <w:tcPrChange w:id="317" w:author="詹虎" w:date="2017-09-24T22:48:00Z">
              <w:tcPr>
                <w:tcW w:w="667" w:type="pct"/>
                <w:vMerge/>
                <w:hideMark/>
              </w:tcPr>
            </w:tcPrChange>
          </w:tcPr>
          <w:p w:rsidR="009C1BEB" w:rsidRPr="009C1BEB" w:rsidRDefault="009C1BEB" w:rsidP="009C1BEB">
            <w:pPr>
              <w:pStyle w:val="a8"/>
              <w:cnfStyle w:val="100000000000"/>
            </w:pPr>
          </w:p>
        </w:tc>
        <w:tc>
          <w:tcPr>
            <w:tcW w:w="713" w:type="pct"/>
            <w:vMerge/>
            <w:hideMark/>
            <w:tcPrChange w:id="318" w:author="詹虎" w:date="2017-09-24T22:48:00Z">
              <w:tcPr>
                <w:tcW w:w="717" w:type="pct"/>
                <w:vMerge/>
                <w:hideMark/>
              </w:tcPr>
            </w:tcPrChange>
          </w:tcPr>
          <w:p w:rsidR="009C1BEB" w:rsidRPr="009C1BEB" w:rsidRDefault="009C1BEB" w:rsidP="009C1BEB">
            <w:pPr>
              <w:pStyle w:val="a8"/>
              <w:cnfStyle w:val="100000000000"/>
            </w:pPr>
          </w:p>
        </w:tc>
      </w:tr>
      <w:tr w:rsidR="003416CE" w:rsidRPr="009C1BEB" w:rsidTr="00A65ECD">
        <w:trPr>
          <w:cnfStyle w:val="100000000000"/>
          <w:trHeight w:val="340"/>
          <w:trPrChange w:id="319" w:author="詹虎" w:date="2017-09-24T22:48:00Z">
            <w:trPr>
              <w:gridAfter w:val="0"/>
              <w:trHeight w:val="340"/>
            </w:trPr>
          </w:trPrChange>
        </w:trPr>
        <w:tc>
          <w:tcPr>
            <w:cnfStyle w:val="001000000000"/>
            <w:tcW w:w="332" w:type="pct"/>
            <w:vMerge/>
            <w:hideMark/>
            <w:tcPrChange w:id="320" w:author="詹虎" w:date="2017-09-24T22:48:00Z">
              <w:tcPr>
                <w:tcW w:w="335" w:type="pct"/>
                <w:gridSpan w:val="2"/>
                <w:vMerge/>
                <w:hideMark/>
              </w:tcPr>
            </w:tcPrChange>
          </w:tcPr>
          <w:p w:rsidR="009C1BEB" w:rsidRPr="009C1BEB" w:rsidRDefault="009C1BEB" w:rsidP="009C1BEB">
            <w:pPr>
              <w:pStyle w:val="a8"/>
              <w:cnfStyle w:val="101000000000"/>
            </w:pPr>
          </w:p>
        </w:tc>
        <w:tc>
          <w:tcPr>
            <w:tcW w:w="665" w:type="pct"/>
            <w:vMerge/>
            <w:hideMark/>
            <w:tcPrChange w:id="321" w:author="詹虎" w:date="2017-09-24T22:48:00Z">
              <w:tcPr>
                <w:tcW w:w="635" w:type="pct"/>
                <w:gridSpan w:val="2"/>
                <w:vMerge/>
                <w:hideMark/>
              </w:tcPr>
            </w:tcPrChange>
          </w:tcPr>
          <w:p w:rsidR="009C1BEB" w:rsidRPr="009C1BEB" w:rsidRDefault="009C1BEB" w:rsidP="009C1BEB">
            <w:pPr>
              <w:pStyle w:val="a8"/>
              <w:cnfStyle w:val="100000000000"/>
            </w:pPr>
          </w:p>
        </w:tc>
        <w:tc>
          <w:tcPr>
            <w:tcW w:w="989" w:type="pct"/>
            <w:vMerge/>
            <w:hideMark/>
            <w:tcPrChange w:id="322" w:author="詹虎" w:date="2017-09-24T22:48:00Z">
              <w:tcPr>
                <w:tcW w:w="996" w:type="pct"/>
                <w:gridSpan w:val="2"/>
                <w:vMerge/>
                <w:hideMark/>
              </w:tcPr>
            </w:tcPrChange>
          </w:tcPr>
          <w:p w:rsidR="009C1BEB" w:rsidRPr="009C1BEB" w:rsidRDefault="009C1BEB" w:rsidP="009C1BEB">
            <w:pPr>
              <w:pStyle w:val="a8"/>
              <w:cnfStyle w:val="100000000000"/>
            </w:pPr>
          </w:p>
        </w:tc>
        <w:tc>
          <w:tcPr>
            <w:tcW w:w="989" w:type="pct"/>
            <w:vMerge/>
            <w:hideMark/>
            <w:tcPrChange w:id="323" w:author="詹虎" w:date="2017-09-24T22:48:00Z">
              <w:tcPr>
                <w:tcW w:w="996" w:type="pct"/>
                <w:gridSpan w:val="2"/>
                <w:vMerge/>
                <w:hideMark/>
              </w:tcPr>
            </w:tcPrChange>
          </w:tcPr>
          <w:p w:rsidR="009C1BEB" w:rsidRPr="009C1BEB" w:rsidRDefault="009C1BEB" w:rsidP="009C1BEB">
            <w:pPr>
              <w:pStyle w:val="a8"/>
              <w:cnfStyle w:val="100000000000"/>
            </w:pPr>
          </w:p>
        </w:tc>
        <w:tc>
          <w:tcPr>
            <w:tcW w:w="649" w:type="pct"/>
            <w:hideMark/>
            <w:tcPrChange w:id="324" w:author="詹虎" w:date="2017-09-24T22:48:00Z">
              <w:tcPr>
                <w:tcW w:w="654" w:type="pct"/>
                <w:hideMark/>
              </w:tcPr>
            </w:tcPrChange>
          </w:tcPr>
          <w:p w:rsidR="009C1BEB" w:rsidRPr="009C1BEB" w:rsidRDefault="009C1BEB" w:rsidP="009C1BEB">
            <w:pPr>
              <w:pStyle w:val="a8"/>
              <w:cnfStyle w:val="100000000000"/>
            </w:pPr>
            <w:r w:rsidRPr="009C1BEB">
              <w:t>900~970</w:t>
            </w:r>
          </w:p>
        </w:tc>
        <w:tc>
          <w:tcPr>
            <w:tcW w:w="662" w:type="pct"/>
            <w:hideMark/>
            <w:tcPrChange w:id="325" w:author="詹虎" w:date="2017-09-24T22:48:00Z">
              <w:tcPr>
                <w:tcW w:w="667" w:type="pct"/>
                <w:hideMark/>
              </w:tcPr>
            </w:tcPrChange>
          </w:tcPr>
          <w:p w:rsidR="009C1BEB" w:rsidRPr="009C1BEB" w:rsidRDefault="009C1BEB" w:rsidP="009C1BEB">
            <w:pPr>
              <w:pStyle w:val="a8"/>
              <w:cnfStyle w:val="100000000000"/>
            </w:pPr>
            <w:r w:rsidRPr="009C1BEB">
              <w:t>≥20 m</w:t>
            </w:r>
          </w:p>
        </w:tc>
        <w:tc>
          <w:tcPr>
            <w:tcW w:w="713" w:type="pct"/>
            <w:hideMark/>
            <w:tcPrChange w:id="326" w:author="詹虎" w:date="2017-09-24T22:48:00Z">
              <w:tcPr>
                <w:tcW w:w="717" w:type="pct"/>
                <w:hideMark/>
              </w:tcPr>
            </w:tcPrChange>
          </w:tcPr>
          <w:p w:rsidR="009C1BEB" w:rsidRPr="009C1BEB" w:rsidRDefault="009C1BEB" w:rsidP="009C1BEB">
            <w:pPr>
              <w:pStyle w:val="a8"/>
              <w:cnfStyle w:val="100000000000"/>
            </w:pPr>
            <w:r w:rsidRPr="009C1BEB">
              <w:t>——</w:t>
            </w:r>
          </w:p>
        </w:tc>
      </w:tr>
      <w:tr w:rsidR="003416CE" w:rsidRPr="009C1BEB" w:rsidTr="00A65ECD">
        <w:trPr>
          <w:cnfStyle w:val="100000000000"/>
          <w:trHeight w:val="340"/>
          <w:trPrChange w:id="327" w:author="詹虎" w:date="2017-09-24T22:48:00Z">
            <w:trPr>
              <w:gridAfter w:val="0"/>
              <w:trHeight w:val="340"/>
            </w:trPr>
          </w:trPrChange>
        </w:trPr>
        <w:tc>
          <w:tcPr>
            <w:cnfStyle w:val="001000000000"/>
            <w:tcW w:w="332" w:type="pct"/>
            <w:hideMark/>
            <w:tcPrChange w:id="328" w:author="詹虎" w:date="2017-09-24T22:48:00Z">
              <w:tcPr>
                <w:tcW w:w="335" w:type="pct"/>
                <w:gridSpan w:val="2"/>
                <w:hideMark/>
              </w:tcPr>
            </w:tcPrChange>
          </w:tcPr>
          <w:p w:rsidR="009C1BEB" w:rsidRPr="009C1BEB" w:rsidRDefault="009C1BEB" w:rsidP="009C1BEB">
            <w:pPr>
              <w:pStyle w:val="a8"/>
              <w:cnfStyle w:val="101000000000"/>
            </w:pPr>
            <w:r w:rsidRPr="009C1BEB">
              <w:t>4</w:t>
            </w:r>
          </w:p>
        </w:tc>
        <w:tc>
          <w:tcPr>
            <w:tcW w:w="665" w:type="pct"/>
            <w:hideMark/>
            <w:tcPrChange w:id="329" w:author="詹虎" w:date="2017-09-24T22:48:00Z">
              <w:tcPr>
                <w:tcW w:w="635" w:type="pct"/>
                <w:gridSpan w:val="2"/>
                <w:hideMark/>
              </w:tcPr>
            </w:tcPrChange>
          </w:tcPr>
          <w:p w:rsidR="009C1BEB" w:rsidRPr="009C1BEB" w:rsidRDefault="009C1BEB" w:rsidP="003416CE">
            <w:pPr>
              <w:pStyle w:val="a8"/>
              <w:cnfStyle w:val="100000000000"/>
            </w:pPr>
            <w:del w:id="330" w:author="zhan" w:date="2017-09-24T14:17:00Z">
              <w:r w:rsidRPr="009C1BEB" w:rsidDel="003416CE">
                <w:delText>极深度</w:delText>
              </w:r>
            </w:del>
            <w:r w:rsidRPr="009C1BEB">
              <w:t>多色成像</w:t>
            </w:r>
            <w:ins w:id="331" w:author="zhan" w:date="2017-09-24T14:17:00Z">
              <w:r w:rsidR="003416CE">
                <w:rPr>
                  <w:rFonts w:hint="eastAsia"/>
                </w:rPr>
                <w:t>深场</w:t>
              </w:r>
            </w:ins>
            <w:del w:id="332" w:author="zhan" w:date="2017-09-24T14:15:00Z">
              <w:r w:rsidRPr="009C1BEB" w:rsidDel="003416CE">
                <w:delText>观测</w:delText>
              </w:r>
            </w:del>
          </w:p>
        </w:tc>
        <w:tc>
          <w:tcPr>
            <w:tcW w:w="989" w:type="pct"/>
            <w:vMerge w:val="restart"/>
            <w:vAlign w:val="top"/>
            <w:hideMark/>
            <w:tcPrChange w:id="333" w:author="詹虎" w:date="2017-09-24T22:48:00Z">
              <w:tcPr>
                <w:tcW w:w="996" w:type="pct"/>
                <w:gridSpan w:val="2"/>
                <w:vMerge w:val="restart"/>
                <w:vAlign w:val="top"/>
                <w:hideMark/>
              </w:tcPr>
            </w:tcPrChange>
          </w:tcPr>
          <w:p w:rsidR="009C1BEB" w:rsidRPr="009C1BEB" w:rsidRDefault="009C1BEB" w:rsidP="00214EA4">
            <w:pPr>
              <w:pStyle w:val="a8"/>
              <w:jc w:val="both"/>
              <w:cnfStyle w:val="100000000000"/>
            </w:pPr>
            <w:r w:rsidRPr="009C1BEB">
              <w:t>全天选取多个天区，总面积</w:t>
            </w:r>
            <w:r w:rsidRPr="009C1BEB">
              <w:t>400</w:t>
            </w:r>
            <w:r w:rsidRPr="009C1BEB">
              <w:t>平方度</w:t>
            </w:r>
          </w:p>
        </w:tc>
        <w:tc>
          <w:tcPr>
            <w:tcW w:w="989" w:type="pct"/>
            <w:hideMark/>
            <w:tcPrChange w:id="334" w:author="詹虎" w:date="2017-09-24T22:48:00Z">
              <w:tcPr>
                <w:tcW w:w="996" w:type="pct"/>
                <w:gridSpan w:val="2"/>
                <w:hideMark/>
              </w:tcPr>
            </w:tcPrChange>
          </w:tcPr>
          <w:p w:rsidR="009C1BEB" w:rsidRPr="009C1BEB" w:rsidRDefault="009C1BEB" w:rsidP="009C1BEB">
            <w:pPr>
              <w:pStyle w:val="a8"/>
              <w:cnfStyle w:val="100000000000"/>
            </w:pPr>
            <w:r w:rsidRPr="009C1BEB">
              <w:t>同</w:t>
            </w:r>
            <w:r w:rsidRPr="009C1BEB">
              <w:t>2</w:t>
            </w:r>
          </w:p>
        </w:tc>
        <w:tc>
          <w:tcPr>
            <w:tcW w:w="2024" w:type="pct"/>
            <w:gridSpan w:val="3"/>
            <w:vMerge w:val="restart"/>
            <w:hideMark/>
            <w:tcPrChange w:id="335" w:author="詹虎" w:date="2017-09-24T22:48:00Z">
              <w:tcPr>
                <w:tcW w:w="2037" w:type="pct"/>
                <w:gridSpan w:val="3"/>
                <w:vMerge w:val="restart"/>
                <w:hideMark/>
              </w:tcPr>
            </w:tcPrChange>
          </w:tcPr>
          <w:p w:rsidR="009C1BEB" w:rsidRPr="009C1BEB" w:rsidRDefault="00F150AF" w:rsidP="009C1BEB">
            <w:pPr>
              <w:pStyle w:val="a8"/>
              <w:jc w:val="both"/>
              <w:cnfStyle w:val="100000000000"/>
            </w:pPr>
            <w:ins w:id="336" w:author="詹虎" w:date="2017-09-24T23:06:00Z">
              <w:r>
                <w:rPr>
                  <w:rFonts w:hint="eastAsia"/>
                </w:rPr>
                <w:t>比</w:t>
              </w:r>
            </w:ins>
            <w:del w:id="337" w:author="詹虎" w:date="2017-09-24T23:06:00Z">
              <w:r w:rsidR="009C1BEB" w:rsidRPr="009C1BEB" w:rsidDel="00F150AF">
                <w:delText>较</w:delText>
              </w:r>
            </w:del>
            <w:del w:id="338" w:author="zhan" w:date="2017-09-24T14:19:00Z">
              <w:r w:rsidR="009C1BEB" w:rsidRPr="009C1BEB" w:rsidDel="004D0C1F">
                <w:delText>深度</w:delText>
              </w:r>
            </w:del>
            <w:r w:rsidR="009C1BEB" w:rsidRPr="009C1BEB">
              <w:t>多色成像</w:t>
            </w:r>
            <w:del w:id="339" w:author="zhan" w:date="2017-09-24T14:19:00Z">
              <w:r w:rsidR="009C1BEB" w:rsidRPr="009C1BEB" w:rsidDel="004D0C1F">
                <w:rPr>
                  <w:rFonts w:hint="eastAsia"/>
                </w:rPr>
                <w:delText>观测及</w:delText>
              </w:r>
            </w:del>
            <w:ins w:id="340" w:author="zhan" w:date="2017-09-24T14:19:00Z">
              <w:r w:rsidR="004D0C1F">
                <w:rPr>
                  <w:rFonts w:hint="eastAsia"/>
                </w:rPr>
                <w:t>和</w:t>
              </w:r>
            </w:ins>
            <w:r w:rsidR="009C1BEB" w:rsidRPr="009C1BEB">
              <w:t>无缝光谱观测各深</w:t>
            </w:r>
            <w:r w:rsidR="009C1BEB" w:rsidRPr="009C1BEB">
              <w:t>1</w:t>
            </w:r>
            <w:r w:rsidR="009C1BEB" w:rsidRPr="009C1BEB">
              <w:t>个星等</w:t>
            </w:r>
            <w:ins w:id="341" w:author="詹虎" w:date="2017-09-24T23:07:00Z">
              <w:r>
                <w:rPr>
                  <w:rFonts w:hint="eastAsia"/>
                </w:rPr>
                <w:t>以上</w:t>
              </w:r>
            </w:ins>
          </w:p>
        </w:tc>
      </w:tr>
      <w:tr w:rsidR="003416CE" w:rsidRPr="009C1BEB" w:rsidTr="00A65ECD">
        <w:trPr>
          <w:cnfStyle w:val="100000000000"/>
          <w:trHeight w:val="340"/>
          <w:trPrChange w:id="342" w:author="詹虎" w:date="2017-09-24T22:48:00Z">
            <w:trPr>
              <w:gridAfter w:val="0"/>
              <w:trHeight w:val="340"/>
            </w:trPr>
          </w:trPrChange>
        </w:trPr>
        <w:tc>
          <w:tcPr>
            <w:cnfStyle w:val="001000000000"/>
            <w:tcW w:w="332" w:type="pct"/>
            <w:hideMark/>
            <w:tcPrChange w:id="343" w:author="詹虎" w:date="2017-09-24T22:48:00Z">
              <w:tcPr>
                <w:tcW w:w="335" w:type="pct"/>
                <w:gridSpan w:val="2"/>
                <w:hideMark/>
              </w:tcPr>
            </w:tcPrChange>
          </w:tcPr>
          <w:p w:rsidR="009C1BEB" w:rsidRPr="009C1BEB" w:rsidRDefault="009C1BEB" w:rsidP="009C1BEB">
            <w:pPr>
              <w:pStyle w:val="a8"/>
              <w:cnfStyle w:val="101000000000"/>
            </w:pPr>
            <w:r w:rsidRPr="009C1BEB">
              <w:t>5</w:t>
            </w:r>
          </w:p>
        </w:tc>
        <w:tc>
          <w:tcPr>
            <w:tcW w:w="665" w:type="pct"/>
            <w:hideMark/>
            <w:tcPrChange w:id="344" w:author="詹虎" w:date="2017-09-24T22:48:00Z">
              <w:tcPr>
                <w:tcW w:w="635" w:type="pct"/>
                <w:gridSpan w:val="2"/>
                <w:hideMark/>
              </w:tcPr>
            </w:tcPrChange>
          </w:tcPr>
          <w:p w:rsidR="009C1BEB" w:rsidRPr="009C1BEB" w:rsidRDefault="009C1BEB" w:rsidP="003416CE">
            <w:pPr>
              <w:pStyle w:val="a8"/>
              <w:cnfStyle w:val="100000000000"/>
            </w:pPr>
            <w:del w:id="345" w:author="zhan" w:date="2017-09-24T14:17:00Z">
              <w:r w:rsidRPr="009C1BEB" w:rsidDel="003416CE">
                <w:delText>深度</w:delText>
              </w:r>
            </w:del>
            <w:r w:rsidRPr="009C1BEB">
              <w:t>无缝光谱</w:t>
            </w:r>
            <w:del w:id="346" w:author="zhan" w:date="2017-09-24T14:17:00Z">
              <w:r w:rsidRPr="009C1BEB" w:rsidDel="003416CE">
                <w:rPr>
                  <w:rFonts w:hint="eastAsia"/>
                </w:rPr>
                <w:delText>观测</w:delText>
              </w:r>
            </w:del>
            <w:ins w:id="347" w:author="zhan" w:date="2017-09-24T14:17:00Z">
              <w:r w:rsidR="003416CE">
                <w:rPr>
                  <w:rFonts w:hint="eastAsia"/>
                </w:rPr>
                <w:t>深场</w:t>
              </w:r>
            </w:ins>
          </w:p>
        </w:tc>
        <w:tc>
          <w:tcPr>
            <w:tcW w:w="989" w:type="pct"/>
            <w:vMerge/>
            <w:hideMark/>
            <w:tcPrChange w:id="348" w:author="詹虎" w:date="2017-09-24T22:48:00Z">
              <w:tcPr>
                <w:tcW w:w="996" w:type="pct"/>
                <w:gridSpan w:val="2"/>
                <w:vMerge/>
                <w:hideMark/>
              </w:tcPr>
            </w:tcPrChange>
          </w:tcPr>
          <w:p w:rsidR="009C1BEB" w:rsidRPr="009C1BEB" w:rsidRDefault="009C1BEB" w:rsidP="009C1BEB">
            <w:pPr>
              <w:pStyle w:val="a8"/>
              <w:cnfStyle w:val="100000000000"/>
            </w:pPr>
          </w:p>
        </w:tc>
        <w:tc>
          <w:tcPr>
            <w:tcW w:w="989" w:type="pct"/>
            <w:hideMark/>
            <w:tcPrChange w:id="349" w:author="詹虎" w:date="2017-09-24T22:48:00Z">
              <w:tcPr>
                <w:tcW w:w="996" w:type="pct"/>
                <w:gridSpan w:val="2"/>
                <w:hideMark/>
              </w:tcPr>
            </w:tcPrChange>
          </w:tcPr>
          <w:p w:rsidR="009C1BEB" w:rsidRPr="009C1BEB" w:rsidRDefault="009C1BEB" w:rsidP="009C1BEB">
            <w:pPr>
              <w:pStyle w:val="a8"/>
              <w:cnfStyle w:val="100000000000"/>
            </w:pPr>
            <w:r w:rsidRPr="009C1BEB">
              <w:t>同</w:t>
            </w:r>
            <w:r w:rsidRPr="009C1BEB">
              <w:t>3</w:t>
            </w:r>
          </w:p>
        </w:tc>
        <w:tc>
          <w:tcPr>
            <w:tcW w:w="2024" w:type="pct"/>
            <w:gridSpan w:val="3"/>
            <w:vMerge/>
            <w:hideMark/>
            <w:tcPrChange w:id="350" w:author="詹虎" w:date="2017-09-24T22:48:00Z">
              <w:tcPr>
                <w:tcW w:w="2037" w:type="pct"/>
                <w:gridSpan w:val="3"/>
                <w:vMerge/>
                <w:hideMark/>
              </w:tcPr>
            </w:tcPrChange>
          </w:tcPr>
          <w:p w:rsidR="009C1BEB" w:rsidRPr="009C1BEB" w:rsidRDefault="009C1BEB" w:rsidP="009C1BEB">
            <w:pPr>
              <w:pStyle w:val="a8"/>
              <w:cnfStyle w:val="100000000000"/>
            </w:pPr>
          </w:p>
        </w:tc>
      </w:tr>
      <w:tr w:rsidR="003416CE" w:rsidRPr="009C1BEB" w:rsidTr="00A65ECD">
        <w:tblPrEx>
          <w:tblPrExChange w:id="351" w:author="詹虎" w:date="2017-09-24T22:48:00Z">
            <w:tblPrEx>
              <w:tblW w:w="4824" w:type="pct"/>
            </w:tblPrEx>
          </w:tblPrExChange>
        </w:tblPrEx>
        <w:trPr>
          <w:cnfStyle w:val="100000000000"/>
          <w:trHeight w:val="340"/>
          <w:trPrChange w:id="352" w:author="詹虎" w:date="2017-09-24T22:48:00Z">
            <w:trPr>
              <w:gridBefore w:val="1"/>
              <w:trHeight w:val="340"/>
            </w:trPr>
          </w:trPrChange>
        </w:trPr>
        <w:tc>
          <w:tcPr>
            <w:cnfStyle w:val="001000000000"/>
            <w:tcW w:w="332" w:type="pct"/>
            <w:hideMark/>
            <w:tcPrChange w:id="353" w:author="詹虎" w:date="2017-09-24T22:48:00Z">
              <w:tcPr>
                <w:tcW w:w="333" w:type="pct"/>
                <w:gridSpan w:val="2"/>
                <w:hideMark/>
              </w:tcPr>
            </w:tcPrChange>
          </w:tcPr>
          <w:p w:rsidR="009C1BEB" w:rsidRPr="009C1BEB" w:rsidRDefault="009C1BEB" w:rsidP="009C1BEB">
            <w:pPr>
              <w:pStyle w:val="a8"/>
              <w:cnfStyle w:val="101000000000"/>
            </w:pPr>
            <w:r w:rsidRPr="009C1BEB">
              <w:t>6</w:t>
            </w:r>
          </w:p>
        </w:tc>
        <w:tc>
          <w:tcPr>
            <w:tcW w:w="665" w:type="pct"/>
            <w:hideMark/>
            <w:tcPrChange w:id="354" w:author="詹虎" w:date="2017-09-24T22:48:00Z">
              <w:tcPr>
                <w:tcW w:w="665" w:type="pct"/>
                <w:gridSpan w:val="2"/>
                <w:hideMark/>
              </w:tcPr>
            </w:tcPrChange>
          </w:tcPr>
          <w:p w:rsidR="009C1BEB" w:rsidRPr="009C1BEB" w:rsidRDefault="009C1BEB" w:rsidP="003416CE">
            <w:pPr>
              <w:pStyle w:val="a8"/>
              <w:cnfStyle w:val="100000000000"/>
            </w:pPr>
            <w:r w:rsidRPr="009C1BEB">
              <w:t>低银纬</w:t>
            </w:r>
            <w:ins w:id="355" w:author="zhan" w:date="2017-09-24T14:15:00Z">
              <w:r w:rsidR="003416CE">
                <w:rPr>
                  <w:rFonts w:hint="eastAsia"/>
                </w:rPr>
                <w:br/>
              </w:r>
            </w:ins>
            <w:del w:id="356" w:author="zhan" w:date="2017-09-24T14:18:00Z">
              <w:r w:rsidRPr="009C1BEB" w:rsidDel="003416CE">
                <w:rPr>
                  <w:rFonts w:hint="eastAsia"/>
                </w:rPr>
                <w:delText>天区</w:delText>
              </w:r>
            </w:del>
            <w:ins w:id="357" w:author="zhan" w:date="2017-09-24T14:18:00Z">
              <w:r w:rsidR="003416CE">
                <w:rPr>
                  <w:rFonts w:hint="eastAsia"/>
                </w:rPr>
                <w:t>观测</w:t>
              </w:r>
            </w:ins>
            <w:del w:id="358" w:author="zhan" w:date="2017-09-24T14:08:00Z">
              <w:r w:rsidRPr="009C1BEB" w:rsidDel="00AB7269">
                <w:rPr>
                  <w:rFonts w:hint="eastAsia"/>
                </w:rPr>
                <w:delText>巡天</w:delText>
              </w:r>
            </w:del>
          </w:p>
        </w:tc>
        <w:tc>
          <w:tcPr>
            <w:tcW w:w="989" w:type="pct"/>
            <w:vAlign w:val="top"/>
            <w:hideMark/>
            <w:tcPrChange w:id="359" w:author="詹虎" w:date="2017-09-24T22:48:00Z">
              <w:tcPr>
                <w:tcW w:w="989" w:type="pct"/>
                <w:gridSpan w:val="2"/>
                <w:vAlign w:val="top"/>
                <w:hideMark/>
              </w:tcPr>
            </w:tcPrChange>
          </w:tcPr>
          <w:p w:rsidR="009C1BEB" w:rsidRPr="009C1BEB" w:rsidRDefault="009C1BEB" w:rsidP="00214EA4">
            <w:pPr>
              <w:pStyle w:val="a8"/>
              <w:jc w:val="both"/>
              <w:cnfStyle w:val="100000000000"/>
            </w:pPr>
            <w:r w:rsidRPr="009C1BEB">
              <w:t>2,500</w:t>
            </w:r>
            <w:r w:rsidRPr="009C1BEB">
              <w:t>平方度低银纬天区（</w:t>
            </w:r>
            <w:r w:rsidRPr="009C1BEB">
              <w:t>15</w:t>
            </w:r>
            <w:r w:rsidRPr="009C1BEB">
              <w:rPr>
                <w:rFonts w:hint="eastAsia"/>
              </w:rPr>
              <w:sym w:font="Symbol" w:char="F0B0"/>
            </w:r>
            <w:r w:rsidRPr="009C1BEB">
              <w:rPr>
                <w:rFonts w:ascii="Cambria Math" w:hAnsi="Cambria Math" w:cs="Cambria Math"/>
              </w:rPr>
              <w:t>⪅</w:t>
            </w:r>
            <w:r w:rsidRPr="009C1BEB">
              <w:t xml:space="preserve"> |b| </w:t>
            </w:r>
            <w:r w:rsidRPr="009C1BEB">
              <w:rPr>
                <w:rFonts w:ascii="Cambria Math" w:hAnsi="Cambria Math" w:cs="Cambria Math"/>
              </w:rPr>
              <w:t>⪅</w:t>
            </w:r>
            <w:r w:rsidRPr="009C1BEB">
              <w:t xml:space="preserve"> 20</w:t>
            </w:r>
            <w:r w:rsidRPr="009C1BEB">
              <w:rPr>
                <w:rFonts w:hint="eastAsia"/>
              </w:rPr>
              <w:sym w:font="Symbol" w:char="F0B0"/>
            </w:r>
            <w:r w:rsidRPr="009C1BEB">
              <w:t>）</w:t>
            </w:r>
          </w:p>
        </w:tc>
        <w:tc>
          <w:tcPr>
            <w:tcW w:w="3013" w:type="pct"/>
            <w:gridSpan w:val="4"/>
            <w:hideMark/>
            <w:tcPrChange w:id="360" w:author="詹虎" w:date="2017-09-24T22:48:00Z">
              <w:tcPr>
                <w:tcW w:w="3013" w:type="pct"/>
                <w:gridSpan w:val="5"/>
                <w:hideMark/>
              </w:tcPr>
            </w:tcPrChange>
          </w:tcPr>
          <w:p w:rsidR="001333DA" w:rsidRDefault="009C1BEB">
            <w:pPr>
              <w:pStyle w:val="a8"/>
              <w:jc w:val="both"/>
              <w:cnfStyle w:val="100000000000"/>
              <w:pPrChange w:id="361" w:author="zhan" w:date="2017-09-24T18:00:00Z">
                <w:pPr>
                  <w:pStyle w:val="a8"/>
                  <w:cnfStyle w:val="100000000000"/>
                </w:pPr>
              </w:pPrChange>
            </w:pPr>
            <w:r w:rsidRPr="009C1BEB">
              <w:t>上述观测完成后，条件允许情况下进行</w:t>
            </w:r>
            <w:ins w:id="362" w:author="zhan" w:date="2017-09-24T17:59:00Z">
              <w:r w:rsidR="00790453">
                <w:rPr>
                  <w:rFonts w:hint="eastAsia"/>
                </w:rPr>
                <w:t>，</w:t>
              </w:r>
            </w:ins>
            <w:ins w:id="363" w:author="zhan" w:date="2017-09-24T18:00:00Z">
              <w:r w:rsidR="00790453">
                <w:rPr>
                  <w:rFonts w:hint="eastAsia"/>
                </w:rPr>
                <w:t>其他要求同</w:t>
              </w:r>
              <w:r w:rsidR="00790453">
                <w:rPr>
                  <w:rFonts w:hint="eastAsia"/>
                </w:rPr>
                <w:t>2</w:t>
              </w:r>
              <w:r w:rsidR="00790453">
                <w:rPr>
                  <w:rFonts w:hint="eastAsia"/>
                </w:rPr>
                <w:t>和</w:t>
              </w:r>
              <w:r w:rsidR="00790453">
                <w:rPr>
                  <w:rFonts w:hint="eastAsia"/>
                </w:rPr>
                <w:t>3</w:t>
              </w:r>
            </w:ins>
          </w:p>
        </w:tc>
      </w:tr>
    </w:tbl>
    <w:p w:rsidR="009C1BEB" w:rsidRDefault="00B37E44" w:rsidP="003B59DF">
      <w:pPr>
        <w:pStyle w:val="CSSC0"/>
        <w:ind w:firstLine="560"/>
      </w:pPr>
      <w:ins w:id="364" w:author="zhan" w:date="2017-09-24T14:29:00Z">
        <w:r>
          <w:rPr>
            <w:rFonts w:hint="eastAsia"/>
          </w:rPr>
          <w:t>以</w:t>
        </w:r>
      </w:ins>
      <w:r w:rsidR="003B59DF">
        <w:rPr>
          <w:rFonts w:hint="eastAsia"/>
        </w:rPr>
        <w:t>下</w:t>
      </w:r>
      <w:del w:id="365" w:author="zhan" w:date="2017-09-24T14:29:00Z">
        <w:r w:rsidR="003B59DF" w:rsidDel="00B37E44">
          <w:rPr>
            <w:rFonts w:hint="eastAsia"/>
          </w:rPr>
          <w:delText>面</w:delText>
        </w:r>
      </w:del>
      <w:r w:rsidR="003B59DF">
        <w:rPr>
          <w:rFonts w:hint="eastAsia"/>
        </w:rPr>
        <w:t>针对</w:t>
      </w:r>
      <w:r w:rsidR="003B59DF">
        <w:t>各</w:t>
      </w:r>
      <w:del w:id="366" w:author="zhan" w:date="2017-09-24T14:31:00Z">
        <w:r w:rsidR="003B59DF" w:rsidDel="00B37E44">
          <w:rPr>
            <w:rFonts w:hint="eastAsia"/>
          </w:rPr>
          <w:delText>巡天</w:delText>
        </w:r>
      </w:del>
      <w:ins w:id="367" w:author="zhan" w:date="2017-09-24T14:31:00Z">
        <w:r>
          <w:rPr>
            <w:rFonts w:hint="eastAsia"/>
          </w:rPr>
          <w:t>项观测</w:t>
        </w:r>
      </w:ins>
      <w:r w:rsidR="003B59DF">
        <w:t>任务</w:t>
      </w:r>
      <w:del w:id="368" w:author="zhan" w:date="2017-09-24T14:31:00Z">
        <w:r w:rsidR="003B59DF" w:rsidDel="00B37E44">
          <w:rPr>
            <w:rFonts w:hint="eastAsia"/>
          </w:rPr>
          <w:delText>下对</w:delText>
        </w:r>
      </w:del>
      <w:ins w:id="369" w:author="zhan" w:date="2017-09-24T14:31:00Z">
        <w:r>
          <w:rPr>
            <w:rFonts w:hint="eastAsia"/>
          </w:rPr>
          <w:t>的</w:t>
        </w:r>
      </w:ins>
      <w:r w:rsidR="003B59DF">
        <w:t>点源</w:t>
      </w:r>
      <w:del w:id="370" w:author="zhan" w:date="2017-09-24T14:31:00Z">
        <w:r w:rsidR="003B59DF" w:rsidDel="00B37E44">
          <w:delText>极限</w:delText>
        </w:r>
      </w:del>
      <w:r w:rsidR="003B59DF">
        <w:t>探测能力</w:t>
      </w:r>
      <w:del w:id="371" w:author="zhan" w:date="2017-09-24T14:31:00Z">
        <w:r w:rsidR="003B59DF" w:rsidDel="00B37E44">
          <w:rPr>
            <w:rFonts w:hint="eastAsia"/>
          </w:rPr>
          <w:delText>、</w:delText>
        </w:r>
      </w:del>
      <w:ins w:id="372" w:author="zhan" w:date="2017-09-24T14:31:00Z">
        <w:r>
          <w:rPr>
            <w:rFonts w:hint="eastAsia"/>
          </w:rPr>
          <w:t>和</w:t>
        </w:r>
      </w:ins>
      <w:r w:rsidR="003B59DF">
        <w:t>巡天覆盖</w:t>
      </w:r>
      <w:del w:id="373" w:author="zhan" w:date="2017-09-24T14:32:00Z">
        <w:r w:rsidR="003B59DF" w:rsidDel="00B37E44">
          <w:rPr>
            <w:rFonts w:hint="eastAsia"/>
          </w:rPr>
          <w:delText>面积的时间需求</w:delText>
        </w:r>
      </w:del>
      <w:ins w:id="374" w:author="zhan" w:date="2017-09-24T14:32:00Z">
        <w:r>
          <w:rPr>
            <w:rFonts w:hint="eastAsia"/>
          </w:rPr>
          <w:t>情况</w:t>
        </w:r>
      </w:ins>
      <w:r w:rsidR="003B59DF">
        <w:t>进行分析。</w:t>
      </w:r>
    </w:p>
    <w:p w:rsidR="001333DA" w:rsidRDefault="003B59DF">
      <w:pPr>
        <w:pStyle w:val="Heading1"/>
        <w:keepNext/>
        <w:numPr>
          <w:ilvl w:val="0"/>
          <w:numId w:val="14"/>
        </w:numPr>
        <w:spacing w:after="120"/>
        <w:pPrChange w:id="375" w:author="zhan" w:date="2017-09-24T14:22:00Z">
          <w:pPr>
            <w:pStyle w:val="Heading1"/>
          </w:pPr>
        </w:pPrChange>
      </w:pPr>
      <w:bookmarkStart w:id="376" w:name="_Toc447876285"/>
      <w:bookmarkStart w:id="377" w:name="_Toc494062315"/>
      <w:r>
        <w:rPr>
          <w:rFonts w:hint="eastAsia"/>
        </w:rPr>
        <w:lastRenderedPageBreak/>
        <w:t>巡天</w:t>
      </w:r>
      <w:ins w:id="378" w:author="zhan" w:date="2017-09-24T18:29:00Z">
        <w:r w:rsidR="007946C3">
          <w:rPr>
            <w:rFonts w:hint="eastAsia"/>
          </w:rPr>
          <w:t>探测</w:t>
        </w:r>
      </w:ins>
      <w:r>
        <w:t>深度</w:t>
      </w:r>
      <w:del w:id="379" w:author="zhan" w:date="2017-09-24T18:29:00Z">
        <w:r w:rsidDel="007946C3">
          <w:rPr>
            <w:rFonts w:hint="eastAsia"/>
          </w:rPr>
          <w:delText>（极限</w:delText>
        </w:r>
        <w:r w:rsidDel="007946C3">
          <w:delText>星等）</w:delText>
        </w:r>
      </w:del>
      <w:r>
        <w:t>分析</w:t>
      </w:r>
      <w:bookmarkEnd w:id="376"/>
      <w:bookmarkEnd w:id="377"/>
    </w:p>
    <w:p w:rsidR="00234D2A" w:rsidRDefault="00234D2A" w:rsidP="00234D2A">
      <w:pPr>
        <w:pStyle w:val="Heading2"/>
      </w:pPr>
      <w:bookmarkStart w:id="380" w:name="_Toc494056488"/>
      <w:bookmarkStart w:id="381" w:name="_Toc494062316"/>
      <w:r>
        <w:rPr>
          <w:rFonts w:hint="eastAsia"/>
        </w:rPr>
        <w:t>计算方法</w:t>
      </w:r>
      <w:bookmarkEnd w:id="380"/>
      <w:bookmarkEnd w:id="381"/>
    </w:p>
    <w:p w:rsidR="00234D2A" w:rsidRDefault="00234D2A" w:rsidP="00234D2A">
      <w:pPr>
        <w:pStyle w:val="CSSC0"/>
        <w:ind w:firstLine="560"/>
      </w:pPr>
      <w:del w:id="382" w:author="zhan" w:date="2017-09-24T14:34:00Z">
        <w:r w:rsidDel="00B37E44">
          <w:rPr>
            <w:rFonts w:hint="eastAsia"/>
          </w:rPr>
          <w:delText>使用</w:delText>
        </w:r>
      </w:del>
      <w:r>
        <w:rPr>
          <w:rFonts w:hint="eastAsia"/>
        </w:rPr>
        <w:t>光电面阵</w:t>
      </w:r>
      <w:r>
        <w:t>探测</w:t>
      </w:r>
      <w:r>
        <w:rPr>
          <w:rFonts w:hint="eastAsia"/>
        </w:rPr>
        <w:t>器对目标</w:t>
      </w:r>
      <w:del w:id="383" w:author="zhan" w:date="2017-09-24T14:34:00Z">
        <w:r w:rsidDel="00B37E44">
          <w:delText>进行</w:delText>
        </w:r>
      </w:del>
      <w:r>
        <w:t>探测的</w:t>
      </w:r>
      <w:r>
        <w:rPr>
          <w:rFonts w:hint="eastAsia"/>
        </w:rPr>
        <w:t>信噪比</w:t>
      </w:r>
      <w:r>
        <w:t>计算</w:t>
      </w:r>
      <w:del w:id="384" w:author="zhan" w:date="2017-09-24T14:34:00Z">
        <w:r w:rsidDel="00B37E44">
          <w:rPr>
            <w:rFonts w:hint="eastAsia"/>
          </w:rPr>
          <w:delText>是</w:delText>
        </w:r>
        <w:r w:rsidDel="00B37E44">
          <w:delText>遵循被称为</w:delText>
        </w:r>
        <w:r w:rsidDel="00B37E44">
          <w:delText>“CCD equation</w:delText>
        </w:r>
        <w:r w:rsidDel="00B37E44">
          <w:rPr>
            <w:rFonts w:hint="eastAsia"/>
          </w:rPr>
          <w:delText>”</w:delText>
        </w:r>
        <w:r w:rsidDel="00B37E44">
          <w:delText>的</w:delText>
        </w:r>
      </w:del>
      <w:r>
        <w:t>公式</w:t>
      </w:r>
      <w:del w:id="385" w:author="zhan" w:date="2017-09-24T14:34:00Z">
        <w:r w:rsidDel="00B37E44">
          <w:delText>，具体</w:delText>
        </w:r>
      </w:del>
      <w:r>
        <w:t>为</w:t>
      </w:r>
      <w:del w:id="386" w:author="zhan" w:date="2017-09-24T15:13:00Z">
        <w:r w:rsidDel="00C964A5">
          <w:delText>：</w:delText>
        </w:r>
      </w:del>
    </w:p>
    <w:p w:rsidR="00234D2A" w:rsidRPr="00865792" w:rsidRDefault="00C36F46" w:rsidP="00234D2A">
      <m:oMathPara>
        <m:oMath>
          <m:f>
            <m:fPr>
              <m:ctrlPr>
                <w:rPr>
                  <w:rFonts w:ascii="Cambria Math" w:hAnsi="Cambria Math"/>
                </w:rPr>
              </m:ctrlPr>
            </m:fPr>
            <m:num>
              <m:r>
                <w:rPr>
                  <w:rFonts w:ascii="Cambria Math" w:hAnsi="Cambria Math"/>
                </w:rPr>
                <m:t>S</m:t>
              </m:r>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m:rPr>
                      <m:sty m:val="p"/>
                    </m:rPr>
                    <w:rPr>
                      <w:rFonts w:ascii="Cambria Math" w:hAnsi="Cambria Math"/>
                    </w:rPr>
                    <m:t>obj</m:t>
                  </m:r>
                </m:sub>
              </m:sSub>
              <m:rad>
                <m:radPr>
                  <m:degHide m:val="on"/>
                  <m:ctrlPr>
                    <w:ins w:id="387" w:author="zhan" w:date="2017-09-24T14:35:00Z">
                      <w:rPr>
                        <w:rFonts w:ascii="Cambria Math" w:hAnsi="Cambria Math"/>
                        <w:i/>
                      </w:rPr>
                    </w:ins>
                  </m:ctrlPr>
                </m:radPr>
                <m:deg/>
                <m:e>
                  <m:sSub>
                    <m:sSubPr>
                      <m:ctrlPr>
                        <w:ins w:id="388" w:author="zhan" w:date="2017-09-24T14:35:00Z">
                          <w:rPr>
                            <w:rFonts w:ascii="Cambria Math" w:hAnsi="Cambria Math"/>
                            <w:i/>
                          </w:rPr>
                        </w:ins>
                      </m:ctrlPr>
                    </m:sSubPr>
                    <m:e>
                      <w:ins w:id="389" w:author="zhan" w:date="2017-09-24T14:35:00Z">
                        <m:r>
                          <w:rPr>
                            <w:rFonts w:ascii="Cambria Math" w:hAnsi="Cambria Math"/>
                          </w:rPr>
                          <m:t>N</m:t>
                        </m:r>
                      </w:ins>
                    </m:e>
                    <m:sub>
                      <w:ins w:id="390" w:author="zhan" w:date="2017-09-24T14:35:00Z">
                        <m:r>
                          <m:rPr>
                            <m:sty m:val="p"/>
                          </m:rPr>
                          <w:rPr>
                            <w:rFonts w:ascii="Cambria Math" w:hAnsi="Cambria Math"/>
                          </w:rPr>
                          <m:t>exp</m:t>
                        </m:r>
                      </w:ins>
                    </m:sub>
                  </m:sSub>
                </m:e>
              </m:rad>
            </m:num>
            <m:den>
              <m:rad>
                <m:radPr>
                  <m:degHide m:val="on"/>
                  <m:ctrlPr>
                    <w:rPr>
                      <w:rFonts w:ascii="Cambria Math" w:hAnsi="Cambria Math"/>
                      <w:i/>
                    </w:rPr>
                  </m:ctrlPr>
                </m:radPr>
                <m:deg/>
                <m:e>
                  <m:sSub>
                    <m:sSubPr>
                      <m:ctrlPr>
                        <w:rPr>
                          <w:rFonts w:ascii="Cambria Math" w:hAnsi="Cambria Math"/>
                        </w:rPr>
                      </m:ctrlPr>
                    </m:sSubPr>
                    <m:e>
                      <m:r>
                        <w:rPr>
                          <w:rFonts w:ascii="Cambria Math" w:hAnsi="Cambria Math"/>
                        </w:rPr>
                        <m:t>N</m:t>
                      </m:r>
                    </m:e>
                    <m:sub>
                      <m:r>
                        <m:rPr>
                          <m:sty m:val="p"/>
                        </m:rPr>
                        <w:rPr>
                          <w:rFonts w:ascii="Cambria Math" w:hAnsi="Cambria Math"/>
                        </w:rPr>
                        <m:t>obj</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pix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m:t>
                          </m:r>
                        </m:e>
                        <m:sub>
                          <m:r>
                            <m:rPr>
                              <m:sty m:val="p"/>
                            </m:rPr>
                            <w:rPr>
                              <w:rFonts w:ascii="Cambria Math" w:hAnsi="Cambria Math"/>
                            </w:rPr>
                            <m:t>sky</m:t>
                          </m:r>
                        </m:sub>
                      </m:sSub>
                      <m:r>
                        <w:rPr>
                          <w:rFonts w:ascii="Cambria Math" w:hAnsi="Cambria Math"/>
                        </w:rPr>
                        <m:t>+</m:t>
                      </m:r>
                      <m:sSub>
                        <m:sSubPr>
                          <m:ctrlPr>
                            <w:rPr>
                              <w:rFonts w:ascii="Cambria Math" w:hAnsi="Cambria Math"/>
                              <w:i/>
                            </w:rPr>
                          </m:ctrlPr>
                        </m:sSubPr>
                        <m:e>
                          <m:r>
                            <w:rPr>
                              <w:rFonts w:ascii="Cambria Math" w:hAnsi="Cambria Math"/>
                            </w:rPr>
                            <m:t>N</m:t>
                          </m:r>
                        </m:e>
                        <m:sub>
                          <m:r>
                            <m:rPr>
                              <m:sty m:val="p"/>
                            </m:rPr>
                            <w:rPr>
                              <w:rFonts w:ascii="Cambria Math" w:hAnsi="Cambria Math"/>
                            </w:rPr>
                            <m:t>D</m:t>
                          </m:r>
                        </m:sub>
                      </m:sSub>
                      <m:r>
                        <w:rPr>
                          <w:rFonts w:ascii="Cambria Math" w:hAnsi="Cambria Math"/>
                        </w:rPr>
                        <m:t>+</m:t>
                      </m:r>
                      <m:sSubSup>
                        <m:sSubSupPr>
                          <m:ctrlPr>
                            <w:ins w:id="391" w:author="zhan" w:date="2017-09-24T14:41:00Z">
                              <w:rPr>
                                <w:rFonts w:ascii="Cambria Math" w:hAnsi="Cambria Math"/>
                                <w:i/>
                              </w:rPr>
                            </w:ins>
                          </m:ctrlPr>
                        </m:sSubSupPr>
                        <m:e>
                          <w:ins w:id="392" w:author="zhan" w:date="2017-09-24T14:41:00Z">
                            <m:r>
                              <w:rPr>
                                <w:rFonts w:ascii="Cambria Math" w:hAnsi="Cambria Math"/>
                              </w:rPr>
                              <m:t>N</m:t>
                            </m:r>
                          </w:ins>
                        </m:e>
                        <m:sub>
                          <w:ins w:id="393" w:author="zhan" w:date="2017-09-24T14:41:00Z">
                            <m:r>
                              <m:rPr>
                                <m:sty m:val="p"/>
                              </m:rPr>
                              <w:rPr>
                                <w:rFonts w:ascii="Cambria Math" w:hAnsi="Cambria Math"/>
                              </w:rPr>
                              <m:t>R</m:t>
                            </m:r>
                          </w:ins>
                        </m:sub>
                        <m:sup>
                          <w:ins w:id="394" w:author="zhan" w:date="2017-09-24T14:41:00Z">
                            <m:r>
                              <w:rPr>
                                <w:rFonts w:ascii="Cambria Math" w:hAnsi="Cambria Math"/>
                              </w:rPr>
                              <m:t>2</m:t>
                            </m:r>
                          </w:ins>
                        </m:sup>
                      </m:sSubSup>
                      <m:sSup>
                        <m:sSupPr>
                          <m:ctrlPr>
                            <w:del w:id="395" w:author="zhan" w:date="2017-09-24T14:41:00Z">
                              <w:rPr>
                                <w:rFonts w:ascii="Cambria Math" w:hAnsi="Cambria Math"/>
                                <w:i/>
                              </w:rPr>
                            </w:del>
                          </m:ctrlPr>
                        </m:sSupPr>
                        <m:e>
                          <m:sSub>
                            <m:sSubPr>
                              <m:ctrlPr>
                                <w:del w:id="396" w:author="zhan" w:date="2017-09-24T14:41:00Z">
                                  <w:rPr>
                                    <w:rFonts w:ascii="Cambria Math" w:hAnsi="Cambria Math"/>
                                    <w:i/>
                                  </w:rPr>
                                </w:del>
                              </m:ctrlPr>
                            </m:sSubPr>
                            <m:e>
                              <w:del w:id="397" w:author="zhan" w:date="2017-09-24T14:41:00Z">
                                <m:r>
                                  <w:rPr>
                                    <w:rFonts w:ascii="Cambria Math" w:hAnsi="Cambria Math"/>
                                  </w:rPr>
                                  <m:t>N</m:t>
                                </m:r>
                              </w:del>
                            </m:e>
                            <m:sub>
                              <w:del w:id="398" w:author="zhan" w:date="2017-09-24T14:41:00Z">
                                <m:r>
                                  <w:rPr>
                                    <w:rFonts w:ascii="Cambria Math" w:hAnsi="Cambria Math"/>
                                  </w:rPr>
                                  <m:t>R</m:t>
                                </m:r>
                              </w:del>
                            </m:sub>
                          </m:sSub>
                        </m:e>
                        <m:sup>
                          <w:del w:id="399" w:author="zhan" w:date="2017-09-24T14:41:00Z">
                            <m:r>
                              <w:rPr>
                                <w:rFonts w:ascii="Cambria Math" w:hAnsi="Cambria Math"/>
                              </w:rPr>
                              <m:t>2</m:t>
                            </m:r>
                          </w:del>
                        </m:sup>
                      </m:sSup>
                    </m:e>
                  </m:d>
                </m:e>
              </m:rad>
            </m:den>
          </m:f>
          <w:ins w:id="400" w:author="zhan" w:date="2017-09-24T15:10:00Z">
            <m:r>
              <m:rPr>
                <m:sty m:val="p"/>
              </m:rPr>
              <w:rPr>
                <w:rFonts w:ascii="Cambria Math" w:hAnsi="Cambria Math" w:hint="eastAsia"/>
              </w:rPr>
              <m:t>，</m:t>
            </m:r>
          </w:ins>
        </m:oMath>
      </m:oMathPara>
    </w:p>
    <w:p w:rsidR="001333DA" w:rsidRDefault="00934D2B">
      <w:pPr>
        <w:pStyle w:val="CSSC1"/>
        <w:rPr>
          <w:del w:id="401" w:author="zhan" w:date="2017-09-24T14:38:00Z"/>
        </w:rPr>
        <w:pPrChange w:id="402" w:author="zhan" w:date="2017-09-24T14:36:00Z">
          <w:pPr>
            <w:pStyle w:val="CSSC0"/>
            <w:ind w:firstLine="560"/>
          </w:pPr>
        </w:pPrChange>
      </w:pPr>
      <w:ins w:id="403" w:author="zhan" w:date="2017-09-24T14:37:00Z">
        <w:r>
          <w:rPr>
            <w:rFonts w:hint="eastAsia"/>
          </w:rPr>
          <w:t>其中</w:t>
        </w:r>
      </w:ins>
      <m:oMath>
        <m:sSub>
          <m:sSubPr>
            <m:ctrlPr>
              <w:ins w:id="404" w:author="詹虎" w:date="2017-09-24T23:08:00Z">
                <w:rPr>
                  <w:rFonts w:ascii="Cambria Math" w:hAnsi="Cambria Math"/>
                  <w:i/>
                </w:rPr>
              </w:ins>
            </m:ctrlPr>
          </m:sSubPr>
          <m:e>
            <w:ins w:id="405" w:author="詹虎" w:date="2017-09-24T23:08:00Z">
              <m:r>
                <w:rPr>
                  <w:rFonts w:ascii="Cambria Math" w:hAnsi="Cambria Math"/>
                </w:rPr>
                <m:t>N</m:t>
              </m:r>
            </w:ins>
          </m:e>
          <m:sub>
            <w:ins w:id="406" w:author="詹虎" w:date="2017-09-24T23:08:00Z">
              <m:r>
                <m:rPr>
                  <m:sty m:val="p"/>
                </m:rPr>
                <w:rPr>
                  <w:rFonts w:ascii="Cambria Math" w:hAnsi="Cambria Math"/>
                </w:rPr>
                <m:t>obj</m:t>
              </m:r>
            </w:ins>
          </m:sub>
        </m:sSub>
        <m:sSub>
          <m:sSubPr>
            <m:ctrlPr>
              <w:ins w:id="407" w:author="zhan" w:date="2017-09-24T14:37:00Z">
                <w:del w:id="408" w:author="詹虎" w:date="2017-09-24T23:08:00Z">
                  <w:rPr>
                    <w:rFonts w:ascii="Cambria Math" w:hAnsi="Cambria Math"/>
                  </w:rPr>
                </w:del>
              </w:ins>
            </m:ctrlPr>
          </m:sSubPr>
          <m:e>
            <w:ins w:id="409" w:author="zhan" w:date="2017-09-24T14:37:00Z">
              <w:del w:id="410" w:author="詹虎" w:date="2017-09-24T23:08:00Z">
                <m:r>
                  <w:rPr>
                    <w:rFonts w:ascii="Cambria Math" w:hAnsi="Cambria Math"/>
                  </w:rPr>
                  <m:t>N</m:t>
                </m:r>
              </w:del>
            </w:ins>
          </m:e>
          <m:sub>
            <w:ins w:id="411" w:author="zhan" w:date="2017-09-24T14:37:00Z">
              <w:del w:id="412" w:author="詹虎" w:date="2017-09-24T23:08:00Z">
                <m:r>
                  <w:rPr>
                    <w:rFonts w:ascii="Cambria Math" w:hAnsi="Cambria Math"/>
                  </w:rPr>
                  <m:t>obj</m:t>
                </m:r>
              </w:del>
            </w:ins>
          </m:sub>
        </m:sSub>
      </m:oMath>
      <w:ins w:id="413" w:author="zhan" w:date="2017-09-24T15:01:00Z">
        <w:r w:rsidR="00D72041">
          <w:rPr>
            <w:rFonts w:hint="eastAsia"/>
          </w:rPr>
          <w:t>为</w:t>
        </w:r>
      </w:ins>
      <w:ins w:id="414" w:author="zhan" w:date="2017-09-24T14:43:00Z">
        <w:r>
          <w:rPr>
            <w:rFonts w:hint="eastAsia"/>
          </w:rPr>
          <w:t>计入信噪比计算</w:t>
        </w:r>
      </w:ins>
      <w:ins w:id="415" w:author="zhan" w:date="2017-09-24T14:37:00Z">
        <w:r>
          <w:rPr>
            <w:rFonts w:hint="eastAsia"/>
          </w:rPr>
          <w:t>的目标</w:t>
        </w:r>
      </w:ins>
      <w:ins w:id="416" w:author="zhan" w:date="2017-09-24T14:48:00Z">
        <w:r>
          <w:rPr>
            <w:rFonts w:hint="eastAsia"/>
          </w:rPr>
          <w:t>光</w:t>
        </w:r>
      </w:ins>
      <w:ins w:id="417" w:author="zhan" w:date="2017-09-24T14:45:00Z">
        <w:r>
          <w:rPr>
            <w:rFonts w:hint="eastAsia"/>
          </w:rPr>
          <w:t>电子</w:t>
        </w:r>
      </w:ins>
      <w:ins w:id="418" w:author="zhan" w:date="2017-09-24T14:42:00Z">
        <w:r>
          <w:rPr>
            <w:rFonts w:hint="eastAsia"/>
          </w:rPr>
          <w:t>数</w:t>
        </w:r>
      </w:ins>
      <w:ins w:id="419" w:author="zhan" w:date="2017-09-24T14:37:00Z">
        <w:r>
          <w:rPr>
            <w:rFonts w:hint="eastAsia"/>
          </w:rPr>
          <w:t>，</w:t>
        </w:r>
        <m:oMath>
          <m:sSub>
            <m:sSubPr>
              <m:ctrlPr>
                <w:rPr>
                  <w:rFonts w:ascii="Cambria Math" w:eastAsia="宋体" w:hAnsi="Cambria Math"/>
                  <w:i/>
                </w:rPr>
              </m:ctrlPr>
            </m:sSubPr>
            <m:e>
              <m:r>
                <w:rPr>
                  <w:rFonts w:ascii="Cambria Math" w:hAnsi="Cambria Math"/>
                </w:rPr>
                <m:t>N</m:t>
              </m:r>
            </m:e>
            <m:sub>
              <m:r>
                <m:rPr>
                  <m:sty m:val="p"/>
                </m:rPr>
                <w:rPr>
                  <w:rFonts w:ascii="Cambria Math" w:hAnsi="Cambria Math"/>
                </w:rPr>
                <m:t>exp</m:t>
              </m:r>
            </m:sub>
          </m:sSub>
        </m:oMath>
      </w:ins>
      <w:ins w:id="420" w:author="zhan" w:date="2017-09-24T15:01:00Z">
        <w:r w:rsidR="00D72041">
          <w:rPr>
            <w:rFonts w:hint="eastAsia"/>
          </w:rPr>
          <w:t>为</w:t>
        </w:r>
      </w:ins>
      <w:ins w:id="421" w:author="zhan" w:date="2017-09-24T14:38:00Z">
        <w:r>
          <w:rPr>
            <w:rFonts w:hint="eastAsia"/>
          </w:rPr>
          <w:t>曝光次数（</w:t>
        </w:r>
      </w:ins>
      <w:ins w:id="422" w:author="zhan" w:date="2017-09-24T14:43:00Z">
        <w:r>
          <w:rPr>
            <w:rFonts w:hint="eastAsia"/>
          </w:rPr>
          <w:t>假设</w:t>
        </w:r>
      </w:ins>
      <w:ins w:id="423" w:author="zhan" w:date="2017-09-24T14:38:00Z">
        <w:r>
          <w:rPr>
            <w:rFonts w:hint="eastAsia"/>
          </w:rPr>
          <w:t>相同观测条件），</w:t>
        </w:r>
      </w:ins>
      <w:del w:id="424" w:author="zhan" w:date="2017-09-24T14:38:00Z">
        <w:r w:rsidR="00234D2A" w:rsidDel="00934D2B">
          <w:rPr>
            <w:rFonts w:hint="eastAsia"/>
          </w:rPr>
          <w:delText>对于</w:delText>
        </w:r>
        <w:r w:rsidR="00234D2A" w:rsidDel="00934D2B">
          <w:delText>m</w:delText>
        </w:r>
        <w:r w:rsidR="00234D2A" w:rsidDel="00934D2B">
          <w:delText>次曝光累加的图像来讲，其信噪比是</w:delText>
        </w:r>
        <w:r w:rsidR="00234D2A" w:rsidDel="00934D2B">
          <w:rPr>
            <w:rFonts w:hint="eastAsia"/>
          </w:rPr>
          <w:delText>单次</w:delText>
        </w:r>
        <w:r w:rsidR="00234D2A" w:rsidDel="00934D2B">
          <w:delText>的</w:delText>
        </w:r>
        <m:oMath>
          <m:rad>
            <m:radPr>
              <m:degHide m:val="on"/>
              <m:ctrlPr>
                <w:rPr>
                  <w:rFonts w:ascii="Cambria Math" w:hAnsi="Cambria Math"/>
                </w:rPr>
              </m:ctrlPr>
            </m:radPr>
            <m:deg/>
            <m:e>
              <m:r>
                <w:rPr>
                  <w:rFonts w:ascii="Cambria Math" w:hAnsi="Cambria Math"/>
                </w:rPr>
                <m:t>m</m:t>
              </m:r>
            </m:e>
          </m:rad>
        </m:oMath>
        <w:r w:rsidR="00234D2A" w:rsidDel="00934D2B">
          <w:rPr>
            <w:rFonts w:hint="eastAsia"/>
          </w:rPr>
          <w:delText>倍。</w:delText>
        </w:r>
      </w:del>
    </w:p>
    <w:p w:rsidR="001333DA" w:rsidRDefault="00C36F46">
      <w:pPr>
        <w:pStyle w:val="CSSC1"/>
        <w:rPr>
          <w:ins w:id="425" w:author="zhan" w:date="2017-09-24T14:58:00Z"/>
        </w:rPr>
        <w:pPrChange w:id="426" w:author="zhan" w:date="2017-09-24T14:38:00Z">
          <w:pPr>
            <w:pStyle w:val="CSSC0"/>
            <w:ind w:firstLine="560"/>
          </w:pPr>
        </w:pPrChange>
      </w:pPr>
      <m:oMath>
        <m:sSub>
          <m:sSubPr>
            <m:ctrlPr>
              <w:rPr>
                <w:rFonts w:ascii="Cambria Math" w:hAnsi="Cambria Math"/>
              </w:rPr>
            </m:ctrlPr>
          </m:sSubPr>
          <m:e>
            <m:r>
              <w:rPr>
                <w:rFonts w:ascii="Cambria Math" w:hAnsi="Cambria Math"/>
              </w:rPr>
              <m:t>n</m:t>
            </m:r>
          </m:e>
          <m:sub>
            <m:r>
              <m:rPr>
                <m:sty m:val="p"/>
              </m:rPr>
              <w:rPr>
                <w:rFonts w:ascii="Cambria Math" w:hAnsi="Cambria Math"/>
              </w:rPr>
              <m:t>pix</m:t>
            </m:r>
          </m:sub>
        </m:sSub>
      </m:oMath>
      <w:ins w:id="427" w:author="zhan" w:date="2017-09-24T15:02:00Z">
        <w:r w:rsidR="00D72041">
          <w:rPr>
            <w:rFonts w:hint="eastAsia"/>
          </w:rPr>
          <w:t>为</w:t>
        </w:r>
      </w:ins>
      <w:del w:id="428" w:author="zhan" w:date="2017-09-24T15:02:00Z">
        <w:r w:rsidR="00234D2A" w:rsidRPr="009B0C0E" w:rsidDel="00D72041">
          <w:rPr>
            <w:rFonts w:hint="eastAsia"/>
          </w:rPr>
          <w:delText>是</w:delText>
        </w:r>
      </w:del>
      <w:ins w:id="429" w:author="zhan" w:date="2017-09-24T14:43:00Z">
        <w:r w:rsidR="00934D2B">
          <w:rPr>
            <w:rFonts w:hint="eastAsia"/>
          </w:rPr>
          <w:t>计入</w:t>
        </w:r>
      </w:ins>
      <w:r w:rsidR="00234D2A" w:rsidRPr="009B0C0E">
        <w:t>信噪比计算</w:t>
      </w:r>
      <w:del w:id="430" w:author="zhan" w:date="2017-09-24T14:44:00Z">
        <w:r w:rsidR="00234D2A" w:rsidRPr="009B0C0E" w:rsidDel="00934D2B">
          <w:rPr>
            <w:rFonts w:hint="eastAsia"/>
          </w:rPr>
          <w:delText>相关</w:delText>
        </w:r>
      </w:del>
      <w:r w:rsidR="00234D2A" w:rsidRPr="009B0C0E">
        <w:t>的像元数</w:t>
      </w:r>
      <w:ins w:id="431" w:author="zhan" w:date="2017-09-24T14:44:00Z">
        <w:r w:rsidR="00934D2B">
          <w:rPr>
            <w:rFonts w:hint="eastAsia"/>
          </w:rPr>
          <w:t>量</w:t>
        </w:r>
      </w:ins>
      <w:ins w:id="432" w:author="zhan" w:date="2017-09-24T14:40:00Z">
        <w:r w:rsidR="00934D2B">
          <w:rPr>
            <w:rFonts w:hint="eastAsia"/>
          </w:rPr>
          <w:t>，</w:t>
        </w:r>
      </w:ins>
      <m:oMath>
        <m:sSub>
          <m:sSubPr>
            <m:ctrlPr>
              <w:ins w:id="433" w:author="zhan" w:date="2017-09-24T14:41:00Z">
                <w:rPr>
                  <w:rFonts w:ascii="Cambria Math" w:hAnsi="Cambria Math"/>
                  <w:i/>
                </w:rPr>
              </w:ins>
            </m:ctrlPr>
          </m:sSubPr>
          <m:e>
            <w:ins w:id="434" w:author="zhan" w:date="2017-09-24T14:41:00Z">
              <m:r>
                <w:rPr>
                  <w:rFonts w:ascii="Cambria Math" w:hAnsi="Cambria Math"/>
                </w:rPr>
                <m:t>N</m:t>
              </m:r>
            </w:ins>
          </m:e>
          <m:sub>
            <w:ins w:id="435" w:author="zhan" w:date="2017-09-24T14:41:00Z">
              <m:r>
                <m:rPr>
                  <m:sty m:val="p"/>
                </m:rPr>
                <w:rPr>
                  <w:rFonts w:ascii="Cambria Math" w:hAnsi="Cambria Math"/>
                </w:rPr>
                <m:t>sky</m:t>
              </m:r>
            </w:ins>
          </m:sub>
        </m:sSub>
      </m:oMath>
      <w:ins w:id="436" w:author="zhan" w:date="2017-09-24T15:02:00Z">
        <w:r w:rsidR="00D72041">
          <w:rPr>
            <w:rFonts w:hint="eastAsia"/>
          </w:rPr>
          <w:t>为</w:t>
        </w:r>
      </w:ins>
      <w:ins w:id="437" w:author="zhan" w:date="2017-09-24T14:50:00Z">
        <w:r w:rsidR="005E0302">
          <w:rPr>
            <w:rFonts w:hint="eastAsia"/>
          </w:rPr>
          <w:t>平均</w:t>
        </w:r>
      </w:ins>
      <w:ins w:id="438" w:author="zhan" w:date="2017-09-24T14:44:00Z">
        <w:r w:rsidR="00934D2B">
          <w:rPr>
            <w:rFonts w:hint="eastAsia"/>
          </w:rPr>
          <w:t>每个像元收集到的背景</w:t>
        </w:r>
      </w:ins>
      <w:ins w:id="439" w:author="zhan" w:date="2017-09-24T14:45:00Z">
        <w:r w:rsidR="00934D2B">
          <w:rPr>
            <w:rFonts w:hint="eastAsia"/>
          </w:rPr>
          <w:t>光</w:t>
        </w:r>
      </w:ins>
      <w:ins w:id="440" w:author="zhan" w:date="2017-09-24T14:48:00Z">
        <w:r w:rsidR="00934D2B">
          <w:rPr>
            <w:rFonts w:hint="eastAsia"/>
          </w:rPr>
          <w:t>电</w:t>
        </w:r>
      </w:ins>
      <w:ins w:id="441" w:author="zhan" w:date="2017-09-24T14:45:00Z">
        <w:r w:rsidR="00934D2B">
          <w:rPr>
            <w:rFonts w:hint="eastAsia"/>
          </w:rPr>
          <w:t>子数，</w:t>
        </w:r>
      </w:ins>
      <m:oMath>
        <m:sSub>
          <m:sSubPr>
            <m:ctrlPr>
              <w:ins w:id="442" w:author="zhan" w:date="2017-09-24T14:46:00Z">
                <w:rPr>
                  <w:rFonts w:ascii="Cambria Math" w:hAnsi="Cambria Math"/>
                  <w:i/>
                </w:rPr>
              </w:ins>
            </m:ctrlPr>
          </m:sSubPr>
          <m:e>
            <w:ins w:id="443" w:author="zhan" w:date="2017-09-24T14:46:00Z">
              <m:r>
                <w:rPr>
                  <w:rFonts w:ascii="Cambria Math" w:hAnsi="Cambria Math"/>
                </w:rPr>
                <m:t>N</m:t>
              </m:r>
            </w:ins>
          </m:e>
          <m:sub>
            <w:ins w:id="444" w:author="zhan" w:date="2017-09-24T14:46:00Z">
              <m:r>
                <m:rPr>
                  <m:sty m:val="p"/>
                </m:rPr>
                <w:rPr>
                  <w:rFonts w:ascii="Cambria Math" w:hAnsi="Cambria Math"/>
                </w:rPr>
                <m:t>D</m:t>
              </m:r>
            </w:ins>
          </m:sub>
        </m:sSub>
      </m:oMath>
      <w:ins w:id="445" w:author="zhan" w:date="2017-09-24T14:46:00Z">
        <w:r w:rsidR="00934D2B">
          <w:rPr>
            <w:rFonts w:hint="eastAsia"/>
          </w:rPr>
          <w:t>为</w:t>
        </w:r>
      </w:ins>
      <w:ins w:id="446" w:author="zhan" w:date="2017-09-24T14:50:00Z">
        <w:r w:rsidR="005E0302">
          <w:rPr>
            <w:rFonts w:hint="eastAsia"/>
          </w:rPr>
          <w:t>平均</w:t>
        </w:r>
      </w:ins>
      <w:ins w:id="447" w:author="zhan" w:date="2017-09-24T14:46:00Z">
        <w:r w:rsidR="00934D2B">
          <w:rPr>
            <w:rFonts w:hint="eastAsia"/>
          </w:rPr>
          <w:t>每个</w:t>
        </w:r>
      </w:ins>
      <w:ins w:id="448" w:author="zhan" w:date="2017-09-24T14:47:00Z">
        <w:r w:rsidR="00934D2B">
          <w:rPr>
            <w:rFonts w:hint="eastAsia"/>
          </w:rPr>
          <w:t>像元</w:t>
        </w:r>
      </w:ins>
      <w:ins w:id="449" w:author="zhan" w:date="2017-09-24T14:48:00Z">
        <w:r w:rsidR="00934D2B">
          <w:rPr>
            <w:rFonts w:hint="eastAsia"/>
          </w:rPr>
          <w:t>在曝光期间累积</w:t>
        </w:r>
      </w:ins>
      <w:ins w:id="450" w:author="zhan" w:date="2017-09-24T14:47:00Z">
        <w:r w:rsidR="00934D2B">
          <w:rPr>
            <w:rFonts w:hint="eastAsia"/>
          </w:rPr>
          <w:t>的暗电流电子数，</w:t>
        </w:r>
      </w:ins>
      <m:oMath>
        <m:sSub>
          <m:sSubPr>
            <m:ctrlPr>
              <w:ins w:id="451" w:author="zhan" w:date="2017-09-24T14:48:00Z">
                <w:rPr>
                  <w:rFonts w:ascii="Cambria Math" w:hAnsi="Cambria Math"/>
                  <w:i/>
                </w:rPr>
              </w:ins>
            </m:ctrlPr>
          </m:sSubPr>
          <m:e>
            <w:ins w:id="452" w:author="zhan" w:date="2017-09-24T14:48:00Z">
              <m:r>
                <w:rPr>
                  <w:rFonts w:ascii="Cambria Math" w:hAnsi="Cambria Math"/>
                </w:rPr>
                <m:t>N</m:t>
              </m:r>
            </w:ins>
          </m:e>
          <m:sub>
            <w:ins w:id="453" w:author="zhan" w:date="2017-09-24T14:49:00Z">
              <m:r>
                <m:rPr>
                  <m:sty m:val="p"/>
                </m:rPr>
                <w:rPr>
                  <w:rFonts w:ascii="Cambria Math" w:hAnsi="Cambria Math"/>
                </w:rPr>
                <m:t>R</m:t>
              </m:r>
            </w:ins>
          </m:sub>
        </m:sSub>
      </m:oMath>
      <w:ins w:id="454" w:author="zhan" w:date="2017-09-24T14:49:00Z">
        <w:r w:rsidR="00934D2B">
          <w:rPr>
            <w:rFonts w:hint="eastAsia"/>
          </w:rPr>
          <w:t>为像元读出噪声。</w:t>
        </w:r>
      </w:ins>
    </w:p>
    <w:p w:rsidR="00234D2A" w:rsidRPr="009B0C0E" w:rsidRDefault="00234D2A" w:rsidP="00D72041">
      <w:pPr>
        <w:pStyle w:val="CSSC0"/>
        <w:ind w:firstLine="560"/>
      </w:pPr>
      <w:del w:id="455" w:author="zhan" w:date="2017-09-24T14:52:00Z">
        <w:r w:rsidDel="001C2562">
          <w:rPr>
            <w:rFonts w:hint="eastAsia"/>
          </w:rPr>
          <w:delText>；</w:delText>
        </w:r>
      </w:del>
      <w:r>
        <w:rPr>
          <w:rFonts w:hint="eastAsia"/>
        </w:rPr>
        <w:t>假设</w:t>
      </w:r>
      <m:oMath>
        <m:sSub>
          <m:sSubPr>
            <m:ctrlPr>
              <w:ins w:id="456" w:author="zhan" w:date="2017-09-24T14:52:00Z">
                <w:rPr>
                  <w:rFonts w:ascii="Cambria Math" w:hAnsi="Cambria Math"/>
                </w:rPr>
              </w:ins>
            </m:ctrlPr>
          </m:sSubPr>
          <m:e>
            <w:ins w:id="457" w:author="zhan" w:date="2017-09-24T14:52:00Z">
              <m:r>
                <w:rPr>
                  <w:rFonts w:ascii="Cambria Math" w:hAnsi="Cambria Math"/>
                </w:rPr>
                <m:t>n</m:t>
              </m:r>
            </w:ins>
          </m:e>
          <m:sub>
            <w:ins w:id="458" w:author="zhan" w:date="2017-09-24T14:52:00Z">
              <m:r>
                <m:rPr>
                  <m:sty m:val="p"/>
                </m:rPr>
                <w:rPr>
                  <w:rFonts w:ascii="Cambria Math" w:hAnsi="Cambria Math"/>
                </w:rPr>
                <m:t>pix</m:t>
              </m:r>
            </w:ins>
          </m:sub>
        </m:sSub>
      </m:oMath>
      <w:del w:id="459" w:author="zhan" w:date="2017-09-24T14:52:00Z">
        <w:r w:rsidDel="001C2562">
          <w:delText>该像元</w:delText>
        </w:r>
        <w:r w:rsidDel="001C2562">
          <w:rPr>
            <w:rFonts w:hint="eastAsia"/>
          </w:rPr>
          <w:delText>数</w:delText>
        </w:r>
        <w:r w:rsidDel="001C2562">
          <w:delText>范围</w:delText>
        </w:r>
      </w:del>
      <w:r>
        <w:t>内的目标</w:t>
      </w:r>
      <w:del w:id="460" w:author="zhan" w:date="2017-09-24T14:53:00Z">
        <w:r w:rsidDel="001C2562">
          <w:rPr>
            <w:rFonts w:hint="eastAsia"/>
          </w:rPr>
          <w:delText>能量集中度为</w:delText>
        </w:r>
      </w:del>
      <w:ins w:id="461" w:author="zhan" w:date="2017-09-24T14:53:00Z">
        <w:r w:rsidR="001C2562">
          <w:rPr>
            <w:rFonts w:hint="eastAsia"/>
          </w:rPr>
          <w:t>光电子数</w:t>
        </w:r>
        <m:oMath>
          <m:sSub>
            <m:sSubPr>
              <m:ctrlPr>
                <w:rPr>
                  <w:rFonts w:ascii="Cambria Math" w:hAnsi="Cambria Math"/>
                </w:rPr>
              </m:ctrlPr>
            </m:sSubPr>
            <m:e>
              <m:r>
                <w:rPr>
                  <w:rFonts w:ascii="Cambria Math" w:hAnsi="Cambria Math"/>
                </w:rPr>
                <m:t>N</m:t>
              </m:r>
            </m:e>
            <m:sub>
              <m:r>
                <m:rPr>
                  <m:sty m:val="p"/>
                </m:rPr>
                <w:rPr>
                  <w:rFonts w:ascii="Cambria Math" w:hAnsi="Cambria Math"/>
                </w:rPr>
                <m:t>obj</m:t>
              </m:r>
            </m:sub>
          </m:sSub>
        </m:oMath>
        <w:r w:rsidR="001C2562">
          <w:rPr>
            <w:rFonts w:hint="eastAsia"/>
          </w:rPr>
          <w:t>相对</w:t>
        </w:r>
      </w:ins>
      <w:ins w:id="462" w:author="zhan" w:date="2017-09-24T14:54:00Z">
        <w:r w:rsidR="001C2562">
          <w:rPr>
            <w:rFonts w:hint="eastAsia"/>
          </w:rPr>
          <w:t>该目标总光电子数的</w:t>
        </w:r>
      </w:ins>
      <w:ins w:id="463" w:author="zhan" w:date="2017-09-24T14:53:00Z">
        <w:r w:rsidR="001C2562">
          <w:rPr>
            <w:rFonts w:hint="eastAsia"/>
          </w:rPr>
          <w:t>占比为</w:t>
        </w:r>
      </w:ins>
      <m:oMath>
        <m:r>
          <w:rPr>
            <w:rFonts w:ascii="Cambria Math" w:hAnsi="Cambria Math"/>
          </w:rPr>
          <m:t>EE</m:t>
        </m:r>
      </m:oMath>
      <w:ins w:id="464" w:author="zhan" w:date="2017-09-24T14:55:00Z">
        <w:r w:rsidR="001C2562">
          <w:rPr>
            <w:rFonts w:hint="eastAsia"/>
          </w:rPr>
          <w:t>，则有</w:t>
        </w:r>
      </w:ins>
      <w:del w:id="465" w:author="zhan" w:date="2017-09-24T14:55:00Z">
        <w:r w:rsidDel="001C2562">
          <w:rPr>
            <w:rFonts w:hint="eastAsia"/>
          </w:rPr>
          <w:delText>；</w:delText>
        </w:r>
      </w:del>
    </w:p>
    <w:p w:rsidR="001333DA" w:rsidRDefault="00C36F46">
      <w:pPr>
        <w:pStyle w:val="CSSC0"/>
        <w:ind w:firstLineChars="0" w:firstLine="0"/>
        <w:jc w:val="center"/>
        <w:rPr>
          <w:ins w:id="466" w:author="zhan" w:date="2017-09-24T14:55:00Z"/>
        </w:rPr>
        <w:pPrChange w:id="467" w:author="zhan" w:date="2017-09-24T15:11:00Z">
          <w:pPr>
            <w:pStyle w:val="CSSC0"/>
            <w:ind w:firstLine="560"/>
          </w:pPr>
        </w:pPrChange>
      </w:pPr>
      <m:oMath>
        <m:sSub>
          <m:sSubPr>
            <m:ctrlPr>
              <w:rPr>
                <w:rFonts w:ascii="Cambria Math" w:hAnsi="Cambria Math"/>
              </w:rPr>
            </m:ctrlPr>
          </m:sSubPr>
          <m:e>
            <m:r>
              <w:rPr>
                <w:rFonts w:ascii="Cambria Math" w:hAnsi="Cambria Math"/>
              </w:rPr>
              <m:t>N</m:t>
            </m:r>
          </m:e>
          <m:sub>
            <m:r>
              <m:rPr>
                <m:sty m:val="p"/>
              </m:rPr>
              <w:rPr>
                <w:rFonts w:ascii="Cambria Math" w:hAnsi="Cambria Math"/>
              </w:rPr>
              <m:t>obj</m:t>
            </m:r>
          </m:sub>
        </m:sSub>
        <m:r>
          <w:rPr>
            <w:rFonts w:ascii="Cambria Math" w:hAnsi="Cambria Math"/>
          </w:rPr>
          <m:t>=</m:t>
        </m:r>
        <w:ins w:id="468" w:author="詹虎" w:date="2017-09-24T23:12:00Z">
          <m:r>
            <w:rPr>
              <w:rFonts w:ascii="Cambria Math" w:hAnsi="Cambria Math"/>
            </w:rPr>
            <m:t>A</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w:ins>
        <m:nary>
          <m:naryPr>
            <m:limLoc m:val="undOvr"/>
            <m:subHide m:val="on"/>
            <m:supHide m:val="on"/>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m:rPr>
                        <m:sty m:val="p"/>
                      </m:rPr>
                      <w:rPr>
                        <w:rFonts w:ascii="Cambria Math" w:hAnsi="Cambria Math"/>
                      </w:rPr>
                      <m:t>λ</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AB</m:t>
                        </m:r>
                      </m:sub>
                    </m:sSub>
                  </m:e>
                </m:d>
              </m:num>
              <m:den>
                <m:f>
                  <m:fPr>
                    <m:type m:val="lin"/>
                    <m:ctrlPr>
                      <w:rPr>
                        <w:rFonts w:ascii="Cambria Math" w:hAnsi="Cambria Math"/>
                        <w:i/>
                      </w:rPr>
                    </m:ctrlPr>
                  </m:fPr>
                  <m:num>
                    <m:r>
                      <w:rPr>
                        <w:rFonts w:ascii="Cambria Math" w:hAnsi="Cambria Math"/>
                      </w:rPr>
                      <m:t>hc</m:t>
                    </m:r>
                  </m:num>
                  <m:den>
                    <m:r>
                      <w:rPr>
                        <w:rFonts w:ascii="Cambria Math" w:hAnsi="Cambria Math"/>
                      </w:rPr>
                      <m:t>λ</m:t>
                    </m:r>
                  </m:den>
                </m:f>
              </m:den>
            </m:f>
          </m:e>
        </m:nary>
        <m:r>
          <w:rPr>
            <w:rFonts w:ascii="Cambria Math" w:hAnsi="Cambria Math"/>
          </w:rPr>
          <m:t>∙</m:t>
        </m:r>
        <w:del w:id="469" w:author="詹虎" w:date="2017-09-24T23:12:00Z">
          <m:r>
            <w:rPr>
              <w:rFonts w:ascii="Cambria Math" w:hAnsi="Cambria Math"/>
            </w:rPr>
            <m:t>Area∙</m:t>
          </m:r>
        </w:del>
        <m:r>
          <w:rPr>
            <w:rFonts w:ascii="Cambria Math" w:hAnsi="Cambria Math"/>
          </w:rPr>
          <m:t>τ</m:t>
        </m:r>
        <m:d>
          <m:dPr>
            <m:ctrlPr>
              <w:rPr>
                <w:rFonts w:ascii="Cambria Math" w:hAnsi="Cambria Math"/>
                <w:i/>
              </w:rPr>
            </m:ctrlPr>
          </m:dPr>
          <m:e>
            <m:r>
              <w:rPr>
                <w:rFonts w:ascii="Cambria Math" w:hAnsi="Cambria Math"/>
              </w:rPr>
              <m:t>λ</m:t>
            </m:r>
          </m:e>
        </m:d>
        <m:r>
          <w:rPr>
            <w:rFonts w:ascii="Cambria Math" w:hAnsi="Cambria Math"/>
          </w:rPr>
          <m:t>∙</m:t>
        </m:r>
        <m:r>
          <m:rPr>
            <m:sty m:val="p"/>
          </m:rPr>
          <w:rPr>
            <w:rFonts w:ascii="Cambria Math" w:hAnsi="Cambria Math" w:hint="eastAsia"/>
          </w:rPr>
          <m:t>d</m:t>
        </m:r>
        <m:r>
          <w:rPr>
            <w:rFonts w:ascii="Cambria Math" w:hAnsi="Cambria Math"/>
          </w:rPr>
          <m:t>λ</m:t>
        </m:r>
        <w:del w:id="470" w:author="詹虎" w:date="2017-09-24T23:12:00Z">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w:del>
        <w:ins w:id="471" w:author="zhan" w:date="2017-09-24T14:55:00Z">
          <m:r>
            <m:rPr>
              <m:sty m:val="p"/>
            </m:rPr>
            <w:rPr>
              <w:rFonts w:ascii="Cambria Math" w:hAnsi="Cambria Math" w:hint="eastAsia"/>
            </w:rPr>
            <m:t>，</m:t>
          </m:r>
        </w:ins>
      </m:oMath>
      <w:del w:id="472" w:author="zhan" w:date="2017-09-24T14:55:00Z">
        <w:r w:rsidR="00234D2A" w:rsidDel="001C2562">
          <w:rPr>
            <w:rFonts w:hint="eastAsia"/>
          </w:rPr>
          <w:delText>是对感兴趣</w:delText>
        </w:r>
        <w:r w:rsidR="00234D2A" w:rsidDel="001C2562">
          <w:delText>的</w:delText>
        </w:r>
        <w:r w:rsidR="00234D2A" w:rsidDel="001C2562">
          <w:rPr>
            <w:rFonts w:hint="eastAsia"/>
          </w:rPr>
          <w:delText>目标</w:delText>
        </w:r>
        <w:r w:rsidR="00234D2A" w:rsidDel="001C2562">
          <w:delText>收集到的光电子</w:delText>
        </w:r>
        <w:r w:rsidR="00234D2A" w:rsidDel="001C2562">
          <w:rPr>
            <w:rFonts w:hint="eastAsia"/>
          </w:rPr>
          <w:delText>数。</w:delText>
        </w:r>
      </w:del>
    </w:p>
    <w:p w:rsidR="001333DA" w:rsidRDefault="00234D2A">
      <w:pPr>
        <w:pStyle w:val="CSSC1"/>
        <w:rPr>
          <w:ins w:id="473" w:author="zhan" w:date="2017-09-24T15:06:00Z"/>
        </w:rPr>
        <w:pPrChange w:id="474" w:author="zhan" w:date="2017-09-24T14:55:00Z">
          <w:pPr>
            <w:pStyle w:val="CSSC0"/>
            <w:ind w:firstLine="560"/>
          </w:pPr>
        </w:pPrChange>
      </w:pPr>
      <w:r>
        <w:rPr>
          <w:rFonts w:hint="eastAsia"/>
        </w:rPr>
        <w:t>其中</w:t>
      </w:r>
      <m:oMath>
        <m:sSub>
          <m:sSubPr>
            <m:ctrlPr>
              <w:ins w:id="475" w:author="zhan" w:date="2017-09-24T14:59:00Z">
                <w:rPr>
                  <w:rFonts w:ascii="Cambria Math" w:hAnsi="Cambria Math"/>
                </w:rPr>
              </w:ins>
            </m:ctrlPr>
          </m:sSubPr>
          <m:e>
            <w:ins w:id="476" w:author="zhan" w:date="2017-09-24T14:59:00Z">
              <m:r>
                <w:rPr>
                  <w:rFonts w:ascii="Cambria Math" w:hAnsi="Cambria Math"/>
                </w:rPr>
                <m:t>f</m:t>
              </m:r>
            </w:ins>
          </m:e>
          <m:sub>
            <w:ins w:id="477" w:author="zhan" w:date="2017-09-24T14:59:00Z">
              <m:r>
                <w:rPr>
                  <w:rFonts w:ascii="Cambria Math" w:hAnsi="Cambria Math"/>
                </w:rPr>
                <m:t>λ</m:t>
              </m:r>
            </w:ins>
          </m:sub>
        </m:sSub>
      </m:oMath>
      <w:ins w:id="478" w:author="zhan" w:date="2017-09-24T15:02:00Z">
        <w:r w:rsidR="00D72041">
          <w:rPr>
            <w:rFonts w:hint="eastAsia"/>
          </w:rPr>
          <w:t>为</w:t>
        </w:r>
      </w:ins>
      <w:ins w:id="479" w:author="zhan" w:date="2017-09-24T14:59:00Z">
        <w:r w:rsidR="00D72041">
          <w:t>目标的</w:t>
        </w:r>
        <w:r w:rsidR="00D72041">
          <w:rPr>
            <w:rFonts w:hint="eastAsia"/>
          </w:rPr>
          <w:t>光谱</w:t>
        </w:r>
        <w:r w:rsidR="00D72041">
          <w:t>辐照度（</w:t>
        </w:r>
      </w:ins>
      <w:ins w:id="480" w:author="zhan" w:date="2017-09-24T15:00:00Z">
        <w:r w:rsidR="00D72041">
          <w:rPr>
            <w:rFonts w:hint="eastAsia"/>
          </w:rPr>
          <w:t>即</w:t>
        </w:r>
      </w:ins>
      <w:ins w:id="481" w:author="zhan" w:date="2017-09-24T14:59:00Z">
        <w:r w:rsidR="00D72041">
          <w:t>分光流量</w:t>
        </w:r>
      </w:ins>
      <w:ins w:id="482" w:author="zhan" w:date="2017-09-24T15:00:00Z">
        <w:r w:rsidR="00D72041">
          <w:rPr>
            <w:rFonts w:hint="eastAsia"/>
          </w:rPr>
          <w:t>），</w:t>
        </w:r>
      </w:ins>
      <m:oMath>
        <m:r>
          <w:rPr>
            <w:rFonts w:ascii="Cambria Math" w:hAnsi="Cambria Math"/>
          </w:rPr>
          <m:t>h</m:t>
        </m:r>
      </m:oMath>
      <w:ins w:id="483" w:author="zhan" w:date="2017-09-24T15:01:00Z">
        <w:r w:rsidR="00D72041">
          <w:rPr>
            <w:rFonts w:hint="eastAsia"/>
          </w:rPr>
          <w:t>为</w:t>
        </w:r>
      </w:ins>
      <w:del w:id="484" w:author="zhan" w:date="2017-09-24T15:01:00Z">
        <w:r w:rsidDel="00D72041">
          <w:rPr>
            <w:rFonts w:hint="eastAsia"/>
          </w:rPr>
          <w:delText>是</w:delText>
        </w:r>
      </w:del>
      <w:r>
        <w:rPr>
          <w:rFonts w:hint="eastAsia"/>
        </w:rPr>
        <w:t>普朗克</w:t>
      </w:r>
      <w:r>
        <w:t>常数，</w:t>
      </w:r>
      <m:oMath>
        <m:r>
          <w:rPr>
            <w:rFonts w:ascii="Cambria Math" w:hAnsi="Cambria Math"/>
          </w:rPr>
          <m:t>c</m:t>
        </m:r>
      </m:oMath>
      <w:ins w:id="485" w:author="zhan" w:date="2017-09-24T15:02:00Z">
        <w:r w:rsidR="00D72041">
          <w:rPr>
            <w:rFonts w:hint="eastAsia"/>
          </w:rPr>
          <w:t>为</w:t>
        </w:r>
      </w:ins>
      <w:del w:id="486" w:author="zhan" w:date="2017-09-24T15:02:00Z">
        <w:r w:rsidDel="00D72041">
          <w:delText>是</w:delText>
        </w:r>
      </w:del>
      <w:r>
        <w:t>光速，</w:t>
      </w:r>
      <m:oMath>
        <m:r>
          <w:rPr>
            <w:rFonts w:ascii="Cambria Math" w:hAnsi="Cambria Math"/>
          </w:rPr>
          <m:t>A</m:t>
        </m:r>
        <w:del w:id="487" w:author="zhan" w:date="2017-09-24T15:02:00Z">
          <m:r>
            <w:rPr>
              <w:rFonts w:ascii="Cambria Math" w:hAnsi="Cambria Math"/>
            </w:rPr>
            <m:t>rea</m:t>
          </m:r>
        </w:del>
      </m:oMath>
      <w:ins w:id="488" w:author="zhan" w:date="2017-09-24T15:02:00Z">
        <w:r w:rsidR="00D72041">
          <w:rPr>
            <w:rFonts w:hint="eastAsia"/>
          </w:rPr>
          <w:t>为</w:t>
        </w:r>
      </w:ins>
      <w:del w:id="489" w:author="zhan" w:date="2017-09-24T15:02:00Z">
        <w:r w:rsidDel="00D72041">
          <w:rPr>
            <w:rFonts w:hint="eastAsia"/>
          </w:rPr>
          <w:delText>是</w:delText>
        </w:r>
      </w:del>
      <w:r>
        <w:rPr>
          <w:rFonts w:hint="eastAsia"/>
        </w:rPr>
        <w:t>主镜</w:t>
      </w:r>
      <w:r>
        <w:t>面积</w:t>
      </w:r>
      <w:del w:id="490" w:author="zhan" w:date="2017-09-24T14:55:00Z">
        <w:r w:rsidDel="00EF544A">
          <w:rPr>
            <w:rFonts w:hint="eastAsia"/>
          </w:rPr>
          <w:delText>；</w:delText>
        </w:r>
      </w:del>
      <w:ins w:id="491" w:author="zhan" w:date="2017-09-24T14:55:00Z">
        <w:r w:rsidR="00EF544A">
          <w:rPr>
            <w:rFonts w:hint="eastAsia"/>
          </w:rPr>
          <w:t>，</w:t>
        </w:r>
      </w:ins>
      <m:oMath>
        <m:r>
          <w:rPr>
            <w:rFonts w:ascii="Cambria Math" w:hAnsi="Cambria Math"/>
          </w:rPr>
          <m:t>τ</m:t>
        </m:r>
        <m:d>
          <m:dPr>
            <m:ctrlPr>
              <w:rPr>
                <w:rFonts w:ascii="Cambria Math" w:hAnsi="Cambria Math"/>
              </w:rPr>
            </m:ctrlPr>
          </m:dPr>
          <m:e>
            <m:r>
              <w:rPr>
                <w:rFonts w:ascii="Cambria Math" w:hAnsi="Cambria Math"/>
              </w:rPr>
              <m:t>λ</m:t>
            </m:r>
          </m:e>
        </m:d>
      </m:oMath>
      <w:ins w:id="492" w:author="zhan" w:date="2017-09-24T15:02:00Z">
        <w:r w:rsidR="00D72041">
          <w:rPr>
            <w:rFonts w:hint="eastAsia"/>
          </w:rPr>
          <w:t>为</w:t>
        </w:r>
      </w:ins>
      <w:del w:id="493" w:author="zhan" w:date="2017-09-24T15:02:00Z">
        <w:r w:rsidDel="00D72041">
          <w:rPr>
            <w:rFonts w:hint="eastAsia"/>
          </w:rPr>
          <w:delText>是</w:delText>
        </w:r>
      </w:del>
      <w:r>
        <w:rPr>
          <w:rFonts w:hint="eastAsia"/>
        </w:rPr>
        <w:t>系统</w:t>
      </w:r>
      <w:ins w:id="494" w:author="zhan" w:date="2017-09-24T15:02:00Z">
        <w:r w:rsidR="00D72041">
          <w:rPr>
            <w:rFonts w:hint="eastAsia"/>
          </w:rPr>
          <w:t>分光</w:t>
        </w:r>
      </w:ins>
      <w:r>
        <w:rPr>
          <w:rFonts w:hint="eastAsia"/>
        </w:rPr>
        <w:t>效率</w:t>
      </w:r>
      <w:ins w:id="495" w:author="zhan" w:date="2017-09-24T15:01:00Z">
        <w:r w:rsidR="00D72041">
          <w:rPr>
            <w:rFonts w:hint="eastAsia"/>
          </w:rPr>
          <w:t>，</w:t>
        </w:r>
        <m:oMath>
          <m:r>
            <w:rPr>
              <w:rFonts w:ascii="Cambria Math" w:hAnsi="Cambria Math"/>
            </w:rPr>
            <m:t>λ</m:t>
          </m:r>
        </m:oMath>
      </w:ins>
      <w:ins w:id="496" w:author="zhan" w:date="2017-09-24T15:02:00Z">
        <w:r w:rsidR="00D72041">
          <w:rPr>
            <w:rFonts w:hint="eastAsia"/>
          </w:rPr>
          <w:t>为</w:t>
        </w:r>
      </w:ins>
      <w:ins w:id="497" w:author="zhan" w:date="2017-09-24T15:01:00Z">
        <w:r w:rsidR="00D72041">
          <w:rPr>
            <w:rFonts w:hint="eastAsia"/>
          </w:rPr>
          <w:t>波长，</w:t>
        </w:r>
        <m:oMath>
          <m:r>
            <w:rPr>
              <w:rFonts w:ascii="Cambria Math" w:hAnsi="Cambria Math"/>
            </w:rPr>
            <m:t>t</m:t>
          </m:r>
        </m:oMath>
      </w:ins>
      <w:ins w:id="498" w:author="zhan" w:date="2017-09-24T15:02:00Z">
        <w:r w:rsidR="00D72041">
          <w:rPr>
            <w:rFonts w:hint="eastAsia"/>
          </w:rPr>
          <w:t>为</w:t>
        </w:r>
      </w:ins>
      <w:ins w:id="499" w:author="zhan" w:date="2017-09-24T15:39:00Z">
        <w:r w:rsidR="00644E9C">
          <w:rPr>
            <w:rFonts w:hint="eastAsia"/>
          </w:rPr>
          <w:t>曝光</w:t>
        </w:r>
      </w:ins>
      <w:ins w:id="500" w:author="zhan" w:date="2017-09-24T15:01:00Z">
        <w:r w:rsidR="00D72041">
          <w:t>时间</w:t>
        </w:r>
      </w:ins>
      <w:del w:id="501" w:author="zhan" w:date="2017-09-24T14:56:00Z">
        <w:r w:rsidDel="00EF544A">
          <w:rPr>
            <w:rFonts w:hint="eastAsia"/>
          </w:rPr>
          <w:delText>，</w:delText>
        </w:r>
      </w:del>
      <w:ins w:id="502" w:author="zhan" w:date="2017-09-24T14:56:00Z">
        <w:r w:rsidR="00EF544A">
          <w:rPr>
            <w:rFonts w:hint="eastAsia"/>
          </w:rPr>
          <w:t>。</w:t>
        </w:r>
      </w:ins>
      <w:ins w:id="503" w:author="zhan" w:date="2017-09-24T14:58:00Z">
        <w:r w:rsidR="00D72041">
          <w:rPr>
            <w:rFonts w:hint="eastAsia"/>
          </w:rPr>
          <w:t>系统效率</w:t>
        </w:r>
      </w:ins>
      <w:r>
        <w:rPr>
          <w:rFonts w:hint="eastAsia"/>
        </w:rPr>
        <w:t>由</w:t>
      </w:r>
      <w:r>
        <w:t>望远镜光学</w:t>
      </w:r>
      <w:del w:id="504" w:author="zhan" w:date="2017-09-24T14:58:00Z">
        <w:r w:rsidDel="00D72041">
          <w:delText>系统</w:delText>
        </w:r>
      </w:del>
      <w:r>
        <w:t>效率</w:t>
      </w:r>
      <m:oMath>
        <m:sSub>
          <m:sSubPr>
            <m:ctrlPr>
              <w:rPr>
                <w:rFonts w:ascii="Cambria Math" w:hAnsi="Cambria Math"/>
              </w:rPr>
            </m:ctrlPr>
          </m:sSubPr>
          <m:e>
            <m:r>
              <w:rPr>
                <w:rFonts w:ascii="Cambria Math" w:hAnsi="Cambria Math"/>
              </w:rPr>
              <m:t>T</m:t>
            </m:r>
          </m:e>
          <m:sub>
            <m:r>
              <m:rPr>
                <m:sty m:val="p"/>
              </m:rPr>
              <w:rPr>
                <w:rFonts w:ascii="Cambria Math" w:hAnsi="Cambria Math"/>
              </w:rPr>
              <m:t>tel</m:t>
            </m:r>
          </m:sub>
        </m:sSub>
        <m:d>
          <m:dPr>
            <m:ctrlPr>
              <w:rPr>
                <w:rFonts w:ascii="Cambria Math" w:hAnsi="Cambria Math"/>
              </w:rPr>
            </m:ctrlPr>
          </m:dPr>
          <m:e>
            <m:r>
              <w:rPr>
                <w:rFonts w:ascii="Cambria Math" w:hAnsi="Cambria Math"/>
              </w:rPr>
              <m:t>λ</m:t>
            </m:r>
          </m:e>
        </m:d>
      </m:oMath>
      <w:del w:id="505" w:author="zhan" w:date="2017-09-24T14:59:00Z">
        <w:r w:rsidDel="00D72041">
          <w:rPr>
            <w:rFonts w:hint="eastAsia"/>
          </w:rPr>
          <w:delText>，</w:delText>
        </w:r>
      </w:del>
      <w:ins w:id="506" w:author="zhan" w:date="2017-09-24T14:59:00Z">
        <w:r w:rsidR="00D72041">
          <w:rPr>
            <w:rFonts w:hint="eastAsia"/>
          </w:rPr>
          <w:t>、</w:t>
        </w:r>
      </w:ins>
      <w:r>
        <w:t>滤光片透过率</w:t>
      </w:r>
      <m:oMath>
        <m:sSub>
          <m:sSubPr>
            <m:ctrlPr>
              <w:rPr>
                <w:rFonts w:ascii="Cambria Math" w:hAnsi="Cambria Math"/>
              </w:rPr>
            </m:ctrlPr>
          </m:sSubPr>
          <m:e>
            <m:r>
              <w:rPr>
                <w:rFonts w:ascii="Cambria Math" w:hAnsi="Cambria Math"/>
              </w:rPr>
              <m:t>T</m:t>
            </m:r>
          </m:e>
          <m:sub>
            <m:r>
              <m:rPr>
                <m:sty m:val="p"/>
              </m:rPr>
              <w:rPr>
                <w:rFonts w:ascii="Cambria Math" w:hAnsi="Cambria Math"/>
              </w:rPr>
              <m:t>fil</m:t>
            </m:r>
          </m:sub>
        </m:sSub>
        <m:d>
          <m:dPr>
            <m:ctrlPr>
              <w:rPr>
                <w:rFonts w:ascii="Cambria Math" w:hAnsi="Cambria Math"/>
              </w:rPr>
            </m:ctrlPr>
          </m:dPr>
          <m:e>
            <m:r>
              <w:rPr>
                <w:rFonts w:ascii="Cambria Math" w:hAnsi="Cambria Math"/>
              </w:rPr>
              <m:t>λ</m:t>
            </m:r>
          </m:e>
        </m:d>
      </m:oMath>
      <w:r>
        <w:rPr>
          <w:rFonts w:hint="eastAsia"/>
        </w:rPr>
        <w:t>和探测器</w:t>
      </w:r>
      <w:r>
        <w:t>量子效率</w:t>
      </w:r>
      <m:oMath>
        <m:r>
          <w:rPr>
            <w:rFonts w:ascii="Cambria Math" w:hAnsi="Cambria Math"/>
          </w:rPr>
          <m:t>QE</m:t>
        </m:r>
        <m:d>
          <m:dPr>
            <m:ctrlPr>
              <w:rPr>
                <w:rFonts w:ascii="Cambria Math" w:hAnsi="Cambria Math"/>
              </w:rPr>
            </m:ctrlPr>
          </m:dPr>
          <m:e>
            <m:r>
              <w:rPr>
                <w:rFonts w:ascii="Cambria Math" w:hAnsi="Cambria Math"/>
              </w:rPr>
              <m:t>λ</m:t>
            </m:r>
          </m:e>
        </m:d>
      </m:oMath>
      <w:r>
        <w:t>决定</w:t>
      </w:r>
      <w:ins w:id="507" w:author="zhan" w:date="2017-09-24T15:05:00Z">
        <w:r w:rsidR="00D72041">
          <w:rPr>
            <w:rFonts w:hint="eastAsia"/>
          </w:rPr>
          <w:t>：</w:t>
        </w:r>
      </w:ins>
      <w:del w:id="508" w:author="zhan" w:date="2017-09-24T15:03:00Z">
        <w:r w:rsidDel="00D72041">
          <w:rPr>
            <w:rFonts w:hint="eastAsia"/>
          </w:rPr>
          <w:delText>（</w:delText>
        </w:r>
      </w:del>
      <m:oMath>
        <m:r>
          <w:rPr>
            <w:rFonts w:ascii="Cambria Math" w:hAnsi="Cambria Math"/>
          </w:rPr>
          <m:t>τ</m:t>
        </m:r>
        <m:d>
          <m:dPr>
            <m:ctrlPr>
              <w:rPr>
                <w:rFonts w:ascii="Cambria Math" w:hAnsi="Cambria Math"/>
              </w:rPr>
            </m:ctrlPr>
          </m:dPr>
          <m:e>
            <m:r>
              <w:rPr>
                <w:rFonts w:ascii="Cambria Math" w:hAnsi="Cambria Math"/>
              </w:rPr>
              <m:t>λ</m:t>
            </m:r>
          </m:e>
        </m:d>
        <m: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tel</m:t>
            </m:r>
          </m:sub>
        </m:sSub>
        <m:d>
          <m:dPr>
            <m:ctrlPr>
              <w:rPr>
                <w:rFonts w:ascii="Cambria Math" w:hAnsi="Cambria Math"/>
              </w:rPr>
            </m:ctrlPr>
          </m:dPr>
          <m:e>
            <m:r>
              <w:rPr>
                <w:rFonts w:ascii="Cambria Math" w:hAnsi="Cambria Math"/>
              </w:rPr>
              <m:t>λ</m:t>
            </m:r>
          </m:e>
        </m:d>
        <m:sSub>
          <m:sSubPr>
            <m:ctrlPr>
              <w:rPr>
                <w:rFonts w:ascii="Cambria Math" w:hAnsi="Cambria Math"/>
              </w:rPr>
            </m:ctrlPr>
          </m:sSubPr>
          <m:e>
            <m:r>
              <w:rPr>
                <w:rFonts w:ascii="Cambria Math" w:hAnsi="Cambria Math"/>
              </w:rPr>
              <m:t>∙T</m:t>
            </m:r>
          </m:e>
          <m:sub>
            <m:r>
              <m:rPr>
                <m:sty m:val="p"/>
              </m:rPr>
              <w:rPr>
                <w:rFonts w:ascii="Cambria Math" w:hAnsi="Cambria Math"/>
              </w:rPr>
              <m:t>fil</m:t>
            </m:r>
          </m:sub>
        </m:sSub>
        <m:d>
          <m:dPr>
            <m:ctrlPr>
              <w:rPr>
                <w:rFonts w:ascii="Cambria Math" w:hAnsi="Cambria Math"/>
              </w:rPr>
            </m:ctrlPr>
          </m:dPr>
          <m:e>
            <m:r>
              <w:rPr>
                <w:rFonts w:ascii="Cambria Math" w:hAnsi="Cambria Math"/>
              </w:rPr>
              <m:t>λ</m:t>
            </m:r>
          </m:e>
        </m:d>
        <m:r>
          <w:rPr>
            <w:rFonts w:ascii="Cambria Math" w:hAnsi="Cambria Math"/>
          </w:rPr>
          <m:t>∙QE</m:t>
        </m:r>
        <m:d>
          <m:dPr>
            <m:ctrlPr>
              <w:rPr>
                <w:rFonts w:ascii="Cambria Math" w:hAnsi="Cambria Math"/>
              </w:rPr>
            </m:ctrlPr>
          </m:dPr>
          <m:e>
            <m:r>
              <w:rPr>
                <w:rFonts w:ascii="Cambria Math" w:hAnsi="Cambria Math"/>
              </w:rPr>
              <m:t>λ</m:t>
            </m:r>
          </m:e>
        </m:d>
      </m:oMath>
      <w:del w:id="509" w:author="zhan" w:date="2017-09-24T15:03:00Z">
        <w:r w:rsidDel="00D72041">
          <w:rPr>
            <w:rFonts w:hint="eastAsia"/>
          </w:rPr>
          <w:delText>）；</w:delText>
        </w:r>
      </w:del>
      <m:oMath>
        <w:del w:id="510" w:author="zhan" w:date="2017-09-24T15:01:00Z">
          <m:r>
            <w:rPr>
              <w:rFonts w:ascii="Cambria Math" w:hAnsi="Cambria Math" w:hint="eastAsia"/>
            </w:rPr>
            <m:t>t</m:t>
          </m:r>
        </w:del>
      </m:oMath>
      <w:del w:id="511" w:author="zhan" w:date="2017-09-24T15:01:00Z">
        <w:r w:rsidDel="00D72041">
          <w:rPr>
            <w:rFonts w:hint="eastAsia"/>
          </w:rPr>
          <w:delText>是曝光时间</w:delText>
        </w:r>
      </w:del>
      <w:del w:id="512" w:author="zhan" w:date="2017-09-24T15:03:00Z">
        <w:r w:rsidDel="00D72041">
          <w:rPr>
            <w:rFonts w:hint="eastAsia"/>
          </w:rPr>
          <w:delText>；</w:delText>
        </w:r>
      </w:del>
      <m:oMath>
        <m:sSub>
          <m:sSubPr>
            <m:ctrlPr>
              <w:del w:id="513" w:author="zhan" w:date="2017-09-24T14:59:00Z">
                <w:rPr>
                  <w:rFonts w:ascii="Cambria Math" w:hAnsi="Cambria Math" w:hint="eastAsia"/>
                </w:rPr>
              </w:del>
            </m:ctrlPr>
          </m:sSubPr>
          <m:e>
            <w:del w:id="514" w:author="zhan" w:date="2017-09-24T14:59:00Z">
              <m:r>
                <w:rPr>
                  <w:rFonts w:ascii="Cambria Math" w:hAnsi="Cambria Math" w:hint="eastAsia"/>
                </w:rPr>
                <m:t>f</m:t>
              </m:r>
            </w:del>
          </m:e>
          <m:sub>
            <w:del w:id="515" w:author="zhan" w:date="2017-09-24T14:59:00Z">
              <m:r>
                <w:rPr>
                  <w:rFonts w:ascii="Cambria Math" w:hAnsi="Cambria Math" w:hint="eastAsia"/>
                </w:rPr>
                <m:t>λ</m:t>
              </m:r>
            </w:del>
          </m:sub>
        </m:sSub>
      </m:oMath>
      <w:del w:id="516" w:author="zhan" w:date="2017-09-24T14:59:00Z">
        <w:r w:rsidDel="00D72041">
          <w:rPr>
            <w:rFonts w:hint="eastAsia"/>
          </w:rPr>
          <w:delText>是目标的光谱辐照度（天文中称为分光流量</w:delText>
        </w:r>
      </w:del>
      <w:del w:id="517" w:author="zhan" w:date="2017-09-24T15:03:00Z">
        <w:r w:rsidDel="00D72041">
          <w:rPr>
            <w:rFonts w:hint="eastAsia"/>
          </w:rPr>
          <w:delText>），</w:delText>
        </w:r>
      </w:del>
      <w:ins w:id="518" w:author="zhan" w:date="2017-09-24T17:07:00Z">
        <w:r w:rsidR="00DA0390">
          <w:rPr>
            <w:rFonts w:hint="eastAsia"/>
          </w:rPr>
          <w:t>。</w:t>
        </w:r>
      </w:ins>
      <w:del w:id="519" w:author="zhan" w:date="2017-09-24T15:06:00Z">
        <w:r w:rsidDel="00D72041">
          <w:rPr>
            <w:rFonts w:hint="eastAsia"/>
          </w:rPr>
          <w:delText>由于</w:delText>
        </w:r>
      </w:del>
      <w:ins w:id="520" w:author="zhan" w:date="2017-09-24T15:12:00Z">
        <w:r w:rsidR="000D2D75">
          <w:t>目标的</w:t>
        </w:r>
        <w:r w:rsidR="000D2D75">
          <w:rPr>
            <w:rFonts w:hint="eastAsia"/>
          </w:rPr>
          <w:t>分光流量</w:t>
        </w:r>
      </w:ins>
      <w:ins w:id="521" w:author="zhan" w:date="2017-09-24T15:13:00Z">
        <w:r w:rsidR="00C964A5">
          <w:rPr>
            <w:rFonts w:hint="eastAsia"/>
          </w:rPr>
          <w:t>由下式给出</w:t>
        </w:r>
      </w:ins>
    </w:p>
    <w:p w:rsidR="00E43E96" w:rsidRDefault="00C36F46" w:rsidP="00D72041">
      <w:pPr>
        <w:pStyle w:val="CSSC0"/>
        <w:ind w:firstLine="560"/>
        <w:rPr>
          <w:ins w:id="522" w:author="zhan" w:date="2017-09-24T15:10:00Z"/>
        </w:rPr>
      </w:pPr>
      <m:oMath>
        <m:sSub>
          <m:sSubPr>
            <m:ctrlPr>
              <w:del w:id="523" w:author="zhan" w:date="2017-09-24T15:10:00Z">
                <w:rPr>
                  <w:rFonts w:ascii="Cambria Math" w:hAnsi="Cambria Math"/>
                </w:rPr>
              </w:del>
            </m:ctrlPr>
          </m:sSubPr>
          <m:e>
            <w:del w:id="524" w:author="zhan" w:date="2017-09-24T15:10:00Z">
              <m:r>
                <w:rPr>
                  <w:rFonts w:ascii="Cambria Math" w:hAnsi="Cambria Math"/>
                </w:rPr>
                <m:t>f</m:t>
              </m:r>
            </w:del>
          </m:e>
          <m:sub>
            <w:del w:id="525" w:author="zhan" w:date="2017-09-24T15:10:00Z">
              <m:r>
                <w:rPr>
                  <w:rFonts w:ascii="Cambria Math" w:hAnsi="Cambria Math"/>
                </w:rPr>
                <m:t>λ</m:t>
              </m:r>
            </w:del>
          </m:sub>
        </m:sSub>
        <m:d>
          <m:dPr>
            <m:ctrlPr>
              <w:del w:id="526" w:author="zhan" w:date="2017-09-24T15:10:00Z">
                <w:rPr>
                  <w:rFonts w:ascii="Cambria Math" w:hAnsi="Cambria Math"/>
                </w:rPr>
              </w:del>
            </m:ctrlPr>
          </m:dPr>
          <m:e>
            <m:sSub>
              <m:sSubPr>
                <m:ctrlPr>
                  <w:del w:id="527" w:author="zhan" w:date="2017-09-24T15:10:00Z">
                    <w:rPr>
                      <w:rFonts w:ascii="Cambria Math" w:hAnsi="Cambria Math"/>
                      <w:i/>
                    </w:rPr>
                  </w:del>
                </m:ctrlPr>
              </m:sSubPr>
              <m:e>
                <w:del w:id="528" w:author="zhan" w:date="2017-09-24T15:10:00Z">
                  <m:r>
                    <w:rPr>
                      <w:rFonts w:ascii="Cambria Math" w:hAnsi="Cambria Math"/>
                    </w:rPr>
                    <m:t>m</m:t>
                  </m:r>
                </w:del>
              </m:e>
              <m:sub>
                <w:del w:id="529" w:author="zhan" w:date="2017-09-24T15:10:00Z">
                  <m:r>
                    <w:rPr>
                      <w:rFonts w:ascii="Cambria Math" w:hAnsi="Cambria Math"/>
                    </w:rPr>
                    <m:t>AB</m:t>
                  </m:r>
                </w:del>
              </m:sub>
            </m:sSub>
          </m:e>
        </m:d>
        <w:del w:id="530" w:author="zhan" w:date="2017-09-24T15:10:00Z">
          <m:r>
            <w:rPr>
              <w:rFonts w:ascii="Cambria Math" w:hAnsi="Cambria Math"/>
            </w:rPr>
            <m:t>=</m:t>
          </m:r>
        </w:del>
        <m:f>
          <m:fPr>
            <m:ctrlPr>
              <w:del w:id="531" w:author="zhan" w:date="2017-09-24T15:10:00Z">
                <w:rPr>
                  <w:rFonts w:ascii="Cambria Math" w:hAnsi="Cambria Math"/>
                  <w:i/>
                </w:rPr>
              </w:del>
            </m:ctrlPr>
          </m:fPr>
          <m:num>
            <w:del w:id="532" w:author="zhan" w:date="2017-09-24T15:10:00Z">
              <m:r>
                <w:rPr>
                  <w:rFonts w:ascii="Cambria Math" w:hAnsi="Cambria Math"/>
                </w:rPr>
                <m:t>c</m:t>
              </m:r>
            </w:del>
          </m:num>
          <m:den>
            <m:sSup>
              <m:sSupPr>
                <m:ctrlPr>
                  <w:del w:id="533" w:author="zhan" w:date="2017-09-24T15:10:00Z">
                    <w:rPr>
                      <w:rFonts w:ascii="Cambria Math" w:hAnsi="Cambria Math"/>
                      <w:i/>
                    </w:rPr>
                  </w:del>
                </m:ctrlPr>
              </m:sSupPr>
              <m:e>
                <w:del w:id="534" w:author="zhan" w:date="2017-09-24T15:10:00Z">
                  <m:r>
                    <w:rPr>
                      <w:rFonts w:ascii="Cambria Math" w:hAnsi="Cambria Math"/>
                    </w:rPr>
                    <m:t>λ</m:t>
                  </m:r>
                </w:del>
              </m:e>
              <m:sup>
                <w:del w:id="535" w:author="zhan" w:date="2017-09-24T15:10:00Z">
                  <m:r>
                    <w:rPr>
                      <w:rFonts w:ascii="Cambria Math" w:hAnsi="Cambria Math"/>
                    </w:rPr>
                    <m:t>2</m:t>
                  </m:r>
                </w:del>
              </m:sup>
            </m:sSup>
          </m:den>
        </m:f>
        <w:del w:id="536" w:author="zhan" w:date="2017-09-24T15:10:00Z">
          <m:r>
            <w:rPr>
              <w:rFonts w:ascii="Cambria Math" w:hAnsi="Cambria Math"/>
            </w:rPr>
            <m:t>∙</m:t>
          </m:r>
        </w:del>
        <m:sSub>
          <m:sSubPr>
            <m:ctrlPr>
              <w:del w:id="537" w:author="zhan" w:date="2017-09-24T15:10:00Z">
                <w:rPr>
                  <w:rFonts w:ascii="Cambria Math" w:hAnsi="Cambria Math"/>
                </w:rPr>
              </w:del>
            </m:ctrlPr>
          </m:sSubPr>
          <m:e>
            <w:del w:id="538" w:author="zhan" w:date="2017-09-24T15:10:00Z">
              <m:r>
                <w:rPr>
                  <w:rFonts w:ascii="Cambria Math" w:hAnsi="Cambria Math"/>
                </w:rPr>
                <m:t>f</m:t>
              </m:r>
            </w:del>
          </m:e>
          <m:sub>
            <w:del w:id="539" w:author="zhan" w:date="2017-09-24T15:10:00Z">
              <m:r>
                <w:rPr>
                  <w:rFonts w:ascii="Cambria Math" w:hAnsi="Cambria Math"/>
                </w:rPr>
                <m:t>ν</m:t>
              </m:r>
            </w:del>
          </m:sub>
        </m:sSub>
        <m:d>
          <m:dPr>
            <m:ctrlPr>
              <w:del w:id="540" w:author="zhan" w:date="2017-09-24T15:10:00Z">
                <w:rPr>
                  <w:rFonts w:ascii="Cambria Math" w:hAnsi="Cambria Math"/>
                </w:rPr>
              </w:del>
            </m:ctrlPr>
          </m:dPr>
          <m:e>
            <m:sSub>
              <m:sSubPr>
                <m:ctrlPr>
                  <w:del w:id="541" w:author="zhan" w:date="2017-09-24T15:10:00Z">
                    <w:rPr>
                      <w:rFonts w:ascii="Cambria Math" w:hAnsi="Cambria Math"/>
                      <w:i/>
                    </w:rPr>
                  </w:del>
                </m:ctrlPr>
              </m:sSubPr>
              <m:e>
                <w:del w:id="542" w:author="zhan" w:date="2017-09-24T15:10:00Z">
                  <m:r>
                    <w:rPr>
                      <w:rFonts w:ascii="Cambria Math" w:hAnsi="Cambria Math"/>
                    </w:rPr>
                    <m:t>m</m:t>
                  </m:r>
                </w:del>
              </m:e>
              <m:sub>
                <w:del w:id="543" w:author="zhan" w:date="2017-09-24T15:10:00Z">
                  <m:r>
                    <w:rPr>
                      <w:rFonts w:ascii="Cambria Math" w:hAnsi="Cambria Math"/>
                    </w:rPr>
                    <m:t>AB</m:t>
                  </m:r>
                </w:del>
              </m:sub>
            </m:sSub>
          </m:e>
        </m:d>
        <w:ins w:id="544" w:author="zhan" w:date="2017-09-24T15:09:00Z">
          <m:r>
            <m:rPr>
              <m:sty m:val="p"/>
            </m:rPr>
            <w:rPr>
              <w:rFonts w:ascii="Cambria Math" w:hAnsi="Cambria Math" w:hint="eastAsia"/>
            </w:rPr>
            <m:t xml:space="preserve">  </m:t>
          </m:r>
        </w:ins>
        <m:sSub>
          <m:sSubPr>
            <m:ctrlPr>
              <w:ins w:id="545" w:author="zhan" w:date="2017-09-24T15:10:00Z">
                <w:rPr>
                  <w:rFonts w:ascii="Cambria Math" w:hAnsi="Cambria Math"/>
                </w:rPr>
              </w:ins>
            </m:ctrlPr>
          </m:sSubPr>
          <m:e>
            <w:ins w:id="546" w:author="zhan" w:date="2017-09-24T15:10:00Z">
              <m:r>
                <w:rPr>
                  <w:rFonts w:ascii="Cambria Math" w:hAnsi="Cambria Math"/>
                </w:rPr>
                <m:t>f</m:t>
              </m:r>
            </w:ins>
          </m:e>
          <m:sub>
            <w:ins w:id="547" w:author="zhan" w:date="2017-09-24T15:10:00Z">
              <m:r>
                <w:rPr>
                  <w:rFonts w:ascii="Cambria Math" w:hAnsi="Cambria Math"/>
                </w:rPr>
                <m:t>λ</m:t>
              </m:r>
            </w:ins>
          </m:sub>
        </m:sSub>
        <m:d>
          <m:dPr>
            <m:ctrlPr>
              <w:ins w:id="548" w:author="zhan" w:date="2017-09-24T15:10:00Z">
                <w:rPr>
                  <w:rFonts w:ascii="Cambria Math" w:hAnsi="Cambria Math"/>
                </w:rPr>
              </w:ins>
            </m:ctrlPr>
          </m:dPr>
          <m:e>
            <m:sSub>
              <m:sSubPr>
                <m:ctrlPr>
                  <w:ins w:id="549" w:author="zhan" w:date="2017-09-24T15:10:00Z">
                    <w:rPr>
                      <w:rFonts w:ascii="Cambria Math" w:hAnsi="Cambria Math"/>
                      <w:i/>
                    </w:rPr>
                  </w:ins>
                </m:ctrlPr>
              </m:sSubPr>
              <m:e>
                <w:ins w:id="550" w:author="zhan" w:date="2017-09-24T15:10:00Z">
                  <m:r>
                    <w:rPr>
                      <w:rFonts w:ascii="Cambria Math" w:hAnsi="Cambria Math"/>
                    </w:rPr>
                    <m:t>m</m:t>
                  </m:r>
                </w:ins>
              </m:e>
              <m:sub>
                <w:ins w:id="551" w:author="zhan" w:date="2017-09-24T15:10:00Z">
                  <m:r>
                    <m:rPr>
                      <m:sty m:val="p"/>
                    </m:rPr>
                    <w:rPr>
                      <w:rFonts w:ascii="Cambria Math" w:hAnsi="Cambria Math"/>
                    </w:rPr>
                    <m:t>AB</m:t>
                  </m:r>
                </w:ins>
              </m:sub>
            </m:sSub>
          </m:e>
        </m:d>
        <w:ins w:id="552" w:author="zhan" w:date="2017-09-24T15:10:00Z">
          <m:r>
            <w:rPr>
              <w:rFonts w:ascii="Cambria Math" w:hAnsi="Cambria Math"/>
            </w:rPr>
            <m:t>=</m:t>
          </m:r>
        </w:ins>
        <m:f>
          <m:fPr>
            <m:ctrlPr>
              <w:ins w:id="553" w:author="zhan" w:date="2017-09-24T15:10:00Z">
                <w:rPr>
                  <w:rFonts w:ascii="Cambria Math" w:hAnsi="Cambria Math"/>
                  <w:i/>
                </w:rPr>
              </w:ins>
            </m:ctrlPr>
          </m:fPr>
          <m:num>
            <w:ins w:id="554" w:author="zhan" w:date="2017-09-24T15:10:00Z">
              <m:r>
                <w:rPr>
                  <w:rFonts w:ascii="Cambria Math" w:hAnsi="Cambria Math"/>
                </w:rPr>
                <m:t>c</m:t>
              </m:r>
            </w:ins>
          </m:num>
          <m:den>
            <m:sSup>
              <m:sSupPr>
                <m:ctrlPr>
                  <w:ins w:id="555" w:author="zhan" w:date="2017-09-24T15:10:00Z">
                    <w:rPr>
                      <w:rFonts w:ascii="Cambria Math" w:hAnsi="Cambria Math"/>
                      <w:i/>
                    </w:rPr>
                  </w:ins>
                </m:ctrlPr>
              </m:sSupPr>
              <m:e>
                <w:ins w:id="556" w:author="zhan" w:date="2017-09-24T15:10:00Z">
                  <m:r>
                    <w:rPr>
                      <w:rFonts w:ascii="Cambria Math" w:hAnsi="Cambria Math"/>
                    </w:rPr>
                    <m:t>λ</m:t>
                  </m:r>
                </w:ins>
              </m:e>
              <m:sup>
                <w:ins w:id="557" w:author="zhan" w:date="2017-09-24T15:10:00Z">
                  <m:r>
                    <w:rPr>
                      <w:rFonts w:ascii="Cambria Math" w:hAnsi="Cambria Math"/>
                    </w:rPr>
                    <m:t>2</m:t>
                  </m:r>
                </w:ins>
              </m:sup>
            </m:sSup>
          </m:den>
        </m:f>
        <w:ins w:id="558" w:author="zhan" w:date="2017-09-24T15:10:00Z">
          <m:r>
            <w:rPr>
              <w:rFonts w:ascii="Cambria Math" w:hAnsi="Cambria Math"/>
            </w:rPr>
            <m:t>∙</m:t>
          </m:r>
        </w:ins>
        <m:sSub>
          <m:sSubPr>
            <m:ctrlPr>
              <w:ins w:id="559" w:author="zhan" w:date="2017-09-24T15:10:00Z">
                <w:rPr>
                  <w:rFonts w:ascii="Cambria Math" w:hAnsi="Cambria Math"/>
                </w:rPr>
              </w:ins>
            </m:ctrlPr>
          </m:sSubPr>
          <m:e>
            <w:ins w:id="560" w:author="zhan" w:date="2017-09-24T15:10:00Z">
              <m:r>
                <w:rPr>
                  <w:rFonts w:ascii="Cambria Math" w:hAnsi="Cambria Math"/>
                </w:rPr>
                <m:t>f</m:t>
              </m:r>
            </w:ins>
          </m:e>
          <m:sub>
            <w:ins w:id="561" w:author="zhan" w:date="2017-09-24T15:10:00Z">
              <m:r>
                <w:rPr>
                  <w:rFonts w:ascii="Cambria Math" w:hAnsi="Cambria Math"/>
                </w:rPr>
                <m:t>ν</m:t>
              </m:r>
            </w:ins>
          </m:sub>
        </m:sSub>
        <m:d>
          <m:dPr>
            <m:ctrlPr>
              <w:ins w:id="562" w:author="zhan" w:date="2017-09-24T15:10:00Z">
                <w:rPr>
                  <w:rFonts w:ascii="Cambria Math" w:hAnsi="Cambria Math"/>
                </w:rPr>
              </w:ins>
            </m:ctrlPr>
          </m:dPr>
          <m:e>
            <m:sSub>
              <m:sSubPr>
                <m:ctrlPr>
                  <w:ins w:id="563" w:author="zhan" w:date="2017-09-24T15:10:00Z">
                    <w:rPr>
                      <w:rFonts w:ascii="Cambria Math" w:hAnsi="Cambria Math"/>
                      <w:i/>
                    </w:rPr>
                  </w:ins>
                </m:ctrlPr>
              </m:sSubPr>
              <m:e>
                <w:ins w:id="564" w:author="zhan" w:date="2017-09-24T15:10:00Z">
                  <m:r>
                    <w:rPr>
                      <w:rFonts w:ascii="Cambria Math" w:hAnsi="Cambria Math"/>
                    </w:rPr>
                    <m:t>m</m:t>
                  </m:r>
                </w:ins>
              </m:e>
              <m:sub>
                <w:ins w:id="565" w:author="zhan" w:date="2017-09-24T15:10:00Z">
                  <m:r>
                    <m:rPr>
                      <m:sty m:val="p"/>
                    </m:rPr>
                    <w:rPr>
                      <w:rFonts w:ascii="Cambria Math" w:hAnsi="Cambria Math"/>
                    </w:rPr>
                    <m:t>AB</m:t>
                  </m:r>
                </w:ins>
              </m:sub>
            </m:sSub>
          </m:e>
        </m:d>
        <w:ins w:id="566" w:author="zhan" w:date="2017-09-24T15:10:00Z">
          <m:r>
            <m:rPr>
              <m:sty m:val="p"/>
            </m:rPr>
            <w:rPr>
              <w:rFonts w:ascii="Cambria Math" w:hAnsi="Cambria Math"/>
            </w:rPr>
            <m:t>=3.631×</m:t>
          </m:r>
        </w:ins>
        <m:sSup>
          <m:sSupPr>
            <m:ctrlPr>
              <w:ins w:id="567" w:author="zhan" w:date="2017-09-24T15:10:00Z">
                <w:rPr>
                  <w:rFonts w:ascii="Cambria Math" w:hAnsi="Cambria Math"/>
                </w:rPr>
              </w:ins>
            </m:ctrlPr>
          </m:sSupPr>
          <m:e>
            <w:ins w:id="568" w:author="zhan" w:date="2017-09-24T15:10:00Z">
              <m:r>
                <m:rPr>
                  <m:sty m:val="p"/>
                </m:rPr>
                <w:rPr>
                  <w:rFonts w:ascii="Cambria Math" w:hAnsi="Cambria Math"/>
                </w:rPr>
                <m:t>10</m:t>
              </m:r>
            </w:ins>
          </m:e>
          <m:sup>
            <w:ins w:id="569" w:author="zhan" w:date="2017-09-24T15:10:00Z">
              <m:r>
                <w:rPr>
                  <w:rFonts w:ascii="MS Mincho" w:eastAsia="MS Mincho" w:hAnsi="MS Mincho" w:cs="MS Mincho" w:hint="eastAsia"/>
                </w:rPr>
                <m:t>-</m:t>
              </m:r>
              <m:r>
                <w:rPr>
                  <w:rFonts w:ascii="Cambria Math" w:hAnsi="Cambria Math" w:hint="eastAsia"/>
                </w:rPr>
                <m:t>23</m:t>
              </m:r>
              <m:r>
                <m:rPr>
                  <m:sty m:val="p"/>
                </m:rPr>
                <w:rPr>
                  <w:rFonts w:ascii="Cambria Math" w:hAnsi="Cambria Math"/>
                </w:rPr>
                <m:t>-0.4</m:t>
              </m:r>
            </w:ins>
            <m:sSub>
              <m:sSubPr>
                <m:ctrlPr>
                  <w:ins w:id="570" w:author="zhan" w:date="2017-09-24T15:10:00Z">
                    <w:rPr>
                      <w:rFonts w:ascii="Cambria Math" w:hAnsi="Cambria Math"/>
                      <w:i/>
                    </w:rPr>
                  </w:ins>
                </m:ctrlPr>
              </m:sSubPr>
              <m:e>
                <w:ins w:id="571" w:author="zhan" w:date="2017-09-24T15:10:00Z">
                  <m:r>
                    <w:rPr>
                      <w:rFonts w:ascii="Cambria Math" w:hAnsi="Cambria Math"/>
                    </w:rPr>
                    <m:t>m</m:t>
                  </m:r>
                </w:ins>
              </m:e>
              <m:sub>
                <w:ins w:id="572" w:author="zhan" w:date="2017-09-24T15:10:00Z">
                  <m:r>
                    <m:rPr>
                      <m:sty m:val="p"/>
                    </m:rPr>
                    <w:rPr>
                      <w:rFonts w:ascii="Cambria Math" w:hAnsi="Cambria Math"/>
                    </w:rPr>
                    <m:t>AB</m:t>
                  </m:r>
                </w:ins>
              </m:sub>
            </m:sSub>
          </m:sup>
        </m:sSup>
        <m:f>
          <m:fPr>
            <m:ctrlPr>
              <w:ins w:id="573" w:author="zhan" w:date="2017-09-24T15:10:00Z">
                <w:rPr>
                  <w:rFonts w:ascii="Cambria Math" w:hAnsi="Cambria Math"/>
                  <w:i/>
                </w:rPr>
              </w:ins>
            </m:ctrlPr>
          </m:fPr>
          <m:num>
            <w:ins w:id="574" w:author="zhan" w:date="2017-09-24T15:10:00Z">
              <m:r>
                <w:rPr>
                  <w:rFonts w:ascii="Cambria Math" w:hAnsi="Cambria Math"/>
                </w:rPr>
                <m:t>c</m:t>
              </m:r>
            </w:ins>
          </m:num>
          <m:den>
            <m:sSup>
              <m:sSupPr>
                <m:ctrlPr>
                  <w:ins w:id="575" w:author="zhan" w:date="2017-09-24T15:10:00Z">
                    <w:rPr>
                      <w:rFonts w:ascii="Cambria Math" w:hAnsi="Cambria Math"/>
                      <w:i/>
                    </w:rPr>
                  </w:ins>
                </m:ctrlPr>
              </m:sSupPr>
              <m:e>
                <w:ins w:id="576" w:author="zhan" w:date="2017-09-24T15:10:00Z">
                  <m:r>
                    <w:rPr>
                      <w:rFonts w:ascii="Cambria Math" w:hAnsi="Cambria Math"/>
                    </w:rPr>
                    <m:t>λ</m:t>
                  </m:r>
                </w:ins>
              </m:e>
              <m:sup>
                <w:ins w:id="577" w:author="zhan" w:date="2017-09-24T15:10:00Z">
                  <m:r>
                    <w:rPr>
                      <w:rFonts w:ascii="Cambria Math" w:hAnsi="Cambria Math"/>
                    </w:rPr>
                    <m:t>2</m:t>
                  </m:r>
                </w:ins>
              </m:sup>
            </m:sSup>
          </m:den>
        </m:f>
        <m:f>
          <m:fPr>
            <m:ctrlPr>
              <w:ins w:id="578" w:author="zhan" w:date="2017-09-24T15:10:00Z">
                <w:rPr>
                  <w:rFonts w:ascii="Cambria Math" w:hAnsi="Cambria Math"/>
                  <w:i/>
                </w:rPr>
              </w:ins>
            </m:ctrlPr>
          </m:fPr>
          <m:num>
            <w:ins w:id="579" w:author="zhan" w:date="2017-09-24T15:10:00Z">
              <m:r>
                <w:rPr>
                  <w:rFonts w:ascii="Cambria Math" w:hAnsi="Cambria Math"/>
                </w:rPr>
                <m:t>W</m:t>
              </m:r>
            </w:ins>
          </m:num>
          <m:den>
            <m:sSup>
              <m:sSupPr>
                <m:ctrlPr>
                  <w:ins w:id="580" w:author="zhan" w:date="2017-09-24T15:10:00Z">
                    <w:rPr>
                      <w:rFonts w:ascii="Cambria Math" w:hAnsi="Cambria Math"/>
                    </w:rPr>
                  </w:ins>
                </m:ctrlPr>
              </m:sSupPr>
              <m:e>
                <w:ins w:id="581" w:author="zhan" w:date="2017-09-24T15:10:00Z">
                  <m:r>
                    <w:rPr>
                      <w:rFonts w:ascii="Cambria Math" w:hAnsi="Cambria Math"/>
                    </w:rPr>
                    <m:t>m</m:t>
                  </m:r>
                </w:ins>
              </m:e>
              <m:sup>
                <w:ins w:id="582" w:author="zhan" w:date="2017-09-24T15:10:00Z">
                  <m:r>
                    <m:rPr>
                      <m:sty m:val="p"/>
                    </m:rPr>
                    <w:rPr>
                      <w:rFonts w:ascii="Cambria Math" w:hAnsi="Cambria Math"/>
                    </w:rPr>
                    <m:t>2</m:t>
                  </m:r>
                </w:ins>
              </m:sup>
            </m:sSup>
            <w:ins w:id="583" w:author="zhan" w:date="2017-09-24T15:10:00Z">
              <m:r>
                <w:rPr>
                  <w:rFonts w:ascii="Cambria Math" w:hAnsi="Cambria Math"/>
                </w:rPr>
                <m:t>Hz</m:t>
              </m:r>
            </w:ins>
          </m:den>
        </m:f>
      </m:oMath>
      <w:ins w:id="584" w:author="zhan" w:date="2017-09-24T15:28:00Z">
        <w:r w:rsidR="003F3DB8">
          <w:rPr>
            <w:rFonts w:hint="eastAsia"/>
          </w:rPr>
          <w:t>，</w:t>
        </w:r>
      </w:ins>
    </w:p>
    <w:p w:rsidR="001333DA" w:rsidRDefault="00455760">
      <w:pPr>
        <w:pStyle w:val="CSSC1"/>
        <w:rPr>
          <w:ins w:id="585" w:author="zhan" w:date="2017-09-24T15:19:00Z"/>
        </w:rPr>
        <w:pPrChange w:id="586" w:author="zhan" w:date="2017-09-24T15:19:00Z">
          <w:pPr>
            <w:pStyle w:val="CSSC0"/>
            <w:ind w:firstLine="560"/>
          </w:pPr>
        </w:pPrChange>
      </w:pPr>
      <w:ins w:id="587" w:author="zhan" w:date="2017-09-24T17:02:00Z">
        <w:r>
          <w:rPr>
            <w:rFonts w:hint="eastAsia"/>
          </w:rPr>
          <w:t>采用</w:t>
        </w:r>
        <w:r>
          <w:t>AB</w:t>
        </w:r>
        <w:r>
          <w:t>星等的</w:t>
        </w:r>
        <w:r>
          <w:rPr>
            <w:rFonts w:hint="eastAsia"/>
          </w:rPr>
          <w:t>测光</w:t>
        </w:r>
        <w:r>
          <w:t>系统</w:t>
        </w:r>
        <w:r>
          <w:rPr>
            <w:rFonts w:hint="eastAsia"/>
          </w:rPr>
          <w:t>通常假定</w:t>
        </w:r>
        <m:oMath>
          <m:sSub>
            <m:sSubPr>
              <m:ctrlPr>
                <w:rPr>
                  <w:rFonts w:ascii="Cambria Math" w:hAnsi="Cambria Math"/>
                </w:rPr>
              </m:ctrlPr>
            </m:sSubPr>
            <m:e>
              <m:r>
                <w:rPr>
                  <w:rFonts w:ascii="Cambria Math" w:hAnsi="Cambria Math"/>
                </w:rPr>
                <m:t>f</m:t>
              </m:r>
            </m:e>
            <m:sub>
              <m:r>
                <w:rPr>
                  <w:rFonts w:ascii="Cambria Math" w:hAnsi="Cambria Math"/>
                </w:rPr>
                <m:t>ν</m:t>
              </m:r>
            </m:sub>
          </m:sSub>
        </m:oMath>
        <w:r>
          <w:rPr>
            <w:rFonts w:hint="eastAsia"/>
          </w:rPr>
          <w:t>为常数以估计</w:t>
        </w:r>
        <w:r>
          <w:t>探测极限</w:t>
        </w:r>
        <w:r>
          <w:rPr>
            <w:rFonts w:hint="eastAsia"/>
          </w:rPr>
          <w:t>，</w:t>
        </w:r>
      </w:ins>
      <w:ins w:id="588" w:author="zhan" w:date="2017-09-24T15:20:00Z">
        <w:r w:rsidR="003B7B38">
          <w:rPr>
            <w:rFonts w:hint="eastAsia"/>
          </w:rPr>
          <w:t>因此</w:t>
        </w:r>
        <m:oMath>
          <m:sSub>
            <m:sSubPr>
              <m:ctrlPr>
                <w:rPr>
                  <w:rFonts w:ascii="Cambria Math" w:hAnsi="Cambria Math"/>
                </w:rPr>
              </m:ctrlPr>
            </m:sSubPr>
            <m:e>
              <m:r>
                <w:rPr>
                  <w:rFonts w:ascii="Cambria Math" w:hAnsi="Cambria Math"/>
                </w:rPr>
                <m:t>N</m:t>
              </m:r>
            </m:e>
            <m:sub>
              <m:r>
                <m:rPr>
                  <m:sty m:val="p"/>
                </m:rPr>
                <w:rPr>
                  <w:rFonts w:ascii="Cambria Math" w:hAnsi="Cambria Math"/>
                </w:rPr>
                <m:t>obj</m:t>
              </m:r>
            </m:sub>
          </m:sSub>
        </m:oMath>
      </w:ins>
      <w:ins w:id="589" w:author="zhan" w:date="2017-09-24T15:19:00Z">
        <w:r w:rsidR="003B7B38">
          <w:t>可以表示为</w:t>
        </w:r>
      </w:ins>
    </w:p>
    <w:p w:rsidR="001333DA" w:rsidRDefault="00C36F46">
      <w:pPr>
        <w:pStyle w:val="CSSC0"/>
        <w:ind w:firstLineChars="0" w:firstLine="0"/>
        <w:jc w:val="center"/>
        <w:rPr>
          <w:ins w:id="590" w:author="zhan" w:date="2017-09-24T15:19:00Z"/>
        </w:rPr>
        <w:pPrChange w:id="591" w:author="zhan" w:date="2017-09-24T15:27:00Z">
          <w:pPr>
            <w:pStyle w:val="CSSC0"/>
            <w:ind w:firstLineChars="0" w:firstLine="0"/>
          </w:pPr>
        </w:pPrChange>
      </w:pPr>
      <m:oMath>
        <m:sSub>
          <m:sSubPr>
            <m:ctrlPr>
              <w:ins w:id="592" w:author="zhan" w:date="2017-09-24T15:19:00Z">
                <w:rPr>
                  <w:rFonts w:ascii="Cambria Math" w:hAnsi="Cambria Math"/>
                </w:rPr>
              </w:ins>
            </m:ctrlPr>
          </m:sSubPr>
          <m:e>
            <w:ins w:id="593" w:author="zhan" w:date="2017-09-24T15:19:00Z">
              <m:r>
                <w:rPr>
                  <w:rFonts w:ascii="Cambria Math" w:hAnsi="Cambria Math"/>
                </w:rPr>
                <m:t>N</m:t>
              </m:r>
            </w:ins>
          </m:e>
          <m:sub>
            <w:ins w:id="594" w:author="zhan" w:date="2017-09-24T15:19:00Z">
              <m:r>
                <m:rPr>
                  <m:sty m:val="p"/>
                </m:rPr>
                <w:rPr>
                  <w:rFonts w:ascii="Cambria Math" w:hAnsi="Cambria Math"/>
                </w:rPr>
                <m:t>obj</m:t>
              </m:r>
            </w:ins>
          </m:sub>
        </m:sSub>
        <w:ins w:id="595" w:author="zhan" w:date="2017-09-24T15:19:00Z">
          <m:r>
            <w:rPr>
              <w:rFonts w:ascii="Cambria Math" w:hAnsi="Cambria Math"/>
            </w:rPr>
            <m:t>=</m:t>
          </m:r>
        </w:ins>
        <w:ins w:id="596" w:author="zhan" w:date="2017-09-24T17:02:00Z">
          <m:r>
            <m:rPr>
              <m:sty m:val="p"/>
            </m:rPr>
            <w:rPr>
              <w:rFonts w:ascii="Cambria Math" w:hAnsi="Cambria Math" w:hint="eastAsia"/>
            </w:rPr>
            <m:t>5.48</m:t>
          </m:r>
          <m:r>
            <m:rPr>
              <m:sty m:val="p"/>
            </m:rPr>
            <w:rPr>
              <w:rFonts w:ascii="Cambria Math" w:hAnsi="Cambria Math"/>
            </w:rPr>
            <m:t>×</m:t>
          </m:r>
        </w:ins>
        <m:sSup>
          <m:sSupPr>
            <m:ctrlPr>
              <w:ins w:id="597" w:author="zhan" w:date="2017-09-24T17:02:00Z">
                <w:rPr>
                  <w:rFonts w:ascii="Cambria Math" w:hAnsi="Cambria Math"/>
                </w:rPr>
              </w:ins>
            </m:ctrlPr>
          </m:sSupPr>
          <m:e>
            <w:ins w:id="598" w:author="zhan" w:date="2017-09-24T17:02:00Z">
              <m:r>
                <m:rPr>
                  <m:sty m:val="p"/>
                </m:rPr>
                <w:rPr>
                  <w:rFonts w:ascii="Cambria Math" w:hAnsi="Cambria Math"/>
                </w:rPr>
                <m:t>10</m:t>
              </m:r>
            </w:ins>
          </m:e>
          <m:sup>
            <w:ins w:id="599" w:author="zhan" w:date="2017-09-24T17:02:00Z">
              <m:r>
                <w:rPr>
                  <w:rFonts w:ascii="Cambria Math" w:eastAsiaTheme="minorEastAsia" w:hAnsi="Cambria Math" w:cs="MS Mincho" w:hint="eastAsia"/>
                </w:rPr>
                <m:t>10</m:t>
              </m:r>
              <m:r>
                <m:rPr>
                  <m:sty m:val="p"/>
                </m:rPr>
                <w:rPr>
                  <w:rFonts w:ascii="Cambria Math" w:hAnsi="Cambria Math"/>
                </w:rPr>
                <m:t>-0.4</m:t>
              </m:r>
            </w:ins>
            <m:sSub>
              <m:sSubPr>
                <m:ctrlPr>
                  <w:ins w:id="600" w:author="zhan" w:date="2017-09-24T17:02:00Z">
                    <w:rPr>
                      <w:rFonts w:ascii="Cambria Math" w:hAnsi="Cambria Math"/>
                      <w:i/>
                    </w:rPr>
                  </w:ins>
                </m:ctrlPr>
              </m:sSubPr>
              <m:e>
                <w:ins w:id="601" w:author="zhan" w:date="2017-09-24T17:02:00Z">
                  <m:r>
                    <w:rPr>
                      <w:rFonts w:ascii="Cambria Math" w:hAnsi="Cambria Math"/>
                    </w:rPr>
                    <m:t>m</m:t>
                  </m:r>
                </w:ins>
              </m:e>
              <m:sub>
                <w:ins w:id="602" w:author="zhan" w:date="2017-09-24T17:02:00Z">
                  <m:r>
                    <m:rPr>
                      <m:sty m:val="p"/>
                    </m:rPr>
                    <w:rPr>
                      <w:rFonts w:ascii="Cambria Math" w:hAnsi="Cambria Math"/>
                    </w:rPr>
                    <m:t>AB</m:t>
                  </m:r>
                </w:ins>
              </m:sub>
            </m:sSub>
          </m:sup>
        </m:sSup>
        <w:ins w:id="603" w:author="zhan" w:date="2017-09-24T17:02:00Z">
          <m:r>
            <m:rPr>
              <m:sty m:val="p"/>
            </m:rPr>
            <w:rPr>
              <w:rFonts w:ascii="Cambria Math" w:hAnsi="Cambria Math"/>
            </w:rPr>
            <m:t>∙</m:t>
          </m:r>
          <m:r>
            <w:rPr>
              <w:rFonts w:ascii="Cambria Math" w:hAnsi="Cambria Math"/>
            </w:rPr>
            <m:t>A</m:t>
          </m:r>
        </w:ins>
        <w:ins w:id="604" w:author="zhan" w:date="2017-09-24T17:03:00Z">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w:ins>
        <w:ins w:id="605" w:author="zhan" w:date="2017-09-24T17:02:00Z">
          <m:r>
            <m:rPr>
              <m:sty m:val="p"/>
            </m:rPr>
            <w:rPr>
              <w:rFonts w:ascii="Cambria Math" w:hAnsi="Cambria Math"/>
            </w:rPr>
            <m:t>∙</m:t>
          </m:r>
        </w:ins>
        <m:nary>
          <m:naryPr>
            <m:limLoc m:val="undOvr"/>
            <m:subHide m:val="on"/>
            <m:supHide m:val="on"/>
            <m:ctrlPr>
              <w:ins w:id="606" w:author="zhan" w:date="2017-09-24T15:19:00Z">
                <w:rPr>
                  <w:rFonts w:ascii="Cambria Math" w:hAnsi="Cambria Math"/>
                </w:rPr>
              </w:ins>
            </m:ctrlPr>
          </m:naryPr>
          <m:sub/>
          <m:sup/>
          <m:e>
            <m:f>
              <m:fPr>
                <m:ctrlPr>
                  <w:ins w:id="607" w:author="zhan" w:date="2017-09-24T15:19:00Z">
                    <w:rPr>
                      <w:rFonts w:ascii="Cambria Math" w:hAnsi="Cambria Math"/>
                    </w:rPr>
                  </w:ins>
                </m:ctrlPr>
              </m:fPr>
              <m:num>
                <w:ins w:id="608" w:author="zhan" w:date="2017-09-24T17:03:00Z">
                  <m:r>
                    <m:rPr>
                      <m:sty m:val="p"/>
                    </m:rPr>
                    <w:rPr>
                      <w:rFonts w:ascii="Cambria Math" w:hAnsi="Cambria Math" w:hint="eastAsia"/>
                    </w:rPr>
                    <m:t>d</m:t>
                  </m:r>
                  <m:r>
                    <w:rPr>
                      <w:rFonts w:ascii="Cambria Math" w:hAnsi="Cambria Math"/>
                    </w:rPr>
                    <m:t>λ</m:t>
                  </m:r>
                </w:ins>
              </m:num>
              <m:den>
                <w:ins w:id="609" w:author="zhan" w:date="2017-09-24T15:19:00Z">
                  <m:r>
                    <w:rPr>
                      <w:rFonts w:ascii="Cambria Math" w:hAnsi="Cambria Math"/>
                    </w:rPr>
                    <m:t>λ</m:t>
                  </m:r>
                </w:ins>
              </m:den>
            </m:f>
          </m:e>
        </m:nary>
        <w:ins w:id="610" w:author="zhan" w:date="2017-09-24T15:19:00Z">
          <m:r>
            <w:rPr>
              <w:rFonts w:ascii="Cambria Math" w:hAnsi="Cambria Math"/>
            </w:rPr>
            <m:t>∙</m:t>
          </m:r>
        </w:ins>
        <m:sSub>
          <m:sSubPr>
            <m:ctrlPr>
              <w:ins w:id="611" w:author="zhan" w:date="2017-09-24T15:19:00Z">
                <w:rPr>
                  <w:rFonts w:ascii="Cambria Math" w:hAnsi="Cambria Math"/>
                </w:rPr>
              </w:ins>
            </m:ctrlPr>
          </m:sSubPr>
          <m:e>
            <w:ins w:id="612" w:author="zhan" w:date="2017-09-24T15:19:00Z">
              <m:r>
                <w:rPr>
                  <w:rFonts w:ascii="Cambria Math" w:hAnsi="Cambria Math"/>
                </w:rPr>
                <m:t>T</m:t>
              </m:r>
            </w:ins>
          </m:e>
          <m:sub>
            <w:ins w:id="613" w:author="zhan" w:date="2017-09-24T15:19:00Z">
              <m:r>
                <m:rPr>
                  <m:sty m:val="p"/>
                </m:rPr>
                <w:rPr>
                  <w:rFonts w:ascii="Cambria Math" w:hAnsi="Cambria Math"/>
                </w:rPr>
                <m:t>tel</m:t>
              </m:r>
            </w:ins>
          </m:sub>
        </m:sSub>
        <m:d>
          <m:dPr>
            <m:ctrlPr>
              <w:ins w:id="614" w:author="zhan" w:date="2017-09-24T15:19:00Z">
                <w:rPr>
                  <w:rFonts w:ascii="Cambria Math" w:hAnsi="Cambria Math"/>
                </w:rPr>
              </w:ins>
            </m:ctrlPr>
          </m:dPr>
          <m:e>
            <w:ins w:id="615" w:author="zhan" w:date="2017-09-24T15:19:00Z">
              <m:r>
                <w:rPr>
                  <w:rFonts w:ascii="Cambria Math" w:hAnsi="Cambria Math"/>
                </w:rPr>
                <m:t>λ</m:t>
              </m:r>
            </w:ins>
          </m:e>
        </m:d>
        <m:sSub>
          <m:sSubPr>
            <m:ctrlPr>
              <w:ins w:id="616" w:author="zhan" w:date="2017-09-24T15:19:00Z">
                <w:rPr>
                  <w:rFonts w:ascii="Cambria Math" w:hAnsi="Cambria Math"/>
                </w:rPr>
              </w:ins>
            </m:ctrlPr>
          </m:sSubPr>
          <m:e>
            <w:ins w:id="617" w:author="zhan" w:date="2017-09-24T15:19:00Z">
              <m:r>
                <w:rPr>
                  <w:rFonts w:ascii="Cambria Math" w:hAnsi="Cambria Math"/>
                </w:rPr>
                <m:t>∙T</m:t>
              </m:r>
            </w:ins>
          </m:e>
          <m:sub>
            <w:ins w:id="618" w:author="zhan" w:date="2017-09-24T15:19:00Z">
              <m:r>
                <m:rPr>
                  <m:sty m:val="p"/>
                </m:rPr>
                <w:rPr>
                  <w:rFonts w:ascii="Cambria Math" w:hAnsi="Cambria Math"/>
                </w:rPr>
                <m:t>fil</m:t>
              </m:r>
            </w:ins>
          </m:sub>
        </m:sSub>
        <m:d>
          <m:dPr>
            <m:ctrlPr>
              <w:ins w:id="619" w:author="zhan" w:date="2017-09-24T15:19:00Z">
                <w:rPr>
                  <w:rFonts w:ascii="Cambria Math" w:hAnsi="Cambria Math"/>
                </w:rPr>
              </w:ins>
            </m:ctrlPr>
          </m:dPr>
          <m:e>
            <w:ins w:id="620" w:author="zhan" w:date="2017-09-24T15:19:00Z">
              <m:r>
                <w:rPr>
                  <w:rFonts w:ascii="Cambria Math" w:hAnsi="Cambria Math"/>
                </w:rPr>
                <m:t>λ</m:t>
              </m:r>
            </w:ins>
          </m:e>
        </m:d>
        <w:ins w:id="621" w:author="zhan" w:date="2017-09-24T15:19:00Z">
          <m:r>
            <w:rPr>
              <w:rFonts w:ascii="Cambria Math" w:hAnsi="Cambria Math"/>
            </w:rPr>
            <m:t>∙QE</m:t>
          </m:r>
        </w:ins>
        <m:d>
          <m:dPr>
            <m:ctrlPr>
              <w:ins w:id="622" w:author="zhan" w:date="2017-09-24T15:19:00Z">
                <w:rPr>
                  <w:rFonts w:ascii="Cambria Math" w:hAnsi="Cambria Math"/>
                </w:rPr>
              </w:ins>
            </m:ctrlPr>
          </m:dPr>
          <m:e>
            <w:ins w:id="623" w:author="zhan" w:date="2017-09-24T15:19:00Z">
              <m:r>
                <w:rPr>
                  <w:rFonts w:ascii="Cambria Math" w:hAnsi="Cambria Math"/>
                </w:rPr>
                <m:t>λ</m:t>
              </m:r>
            </w:ins>
          </m:e>
        </m:d>
      </m:oMath>
      <w:ins w:id="624" w:author="zhan" w:date="2017-09-24T15:27:00Z">
        <w:r w:rsidR="003F3DB8">
          <w:rPr>
            <w:rFonts w:hint="eastAsia"/>
          </w:rPr>
          <w:t>。</w:t>
        </w:r>
      </w:ins>
    </w:p>
    <w:p w:rsidR="00455760" w:rsidRDefault="003F3DB8" w:rsidP="00455760">
      <w:pPr>
        <w:pStyle w:val="CSSC1"/>
        <w:rPr>
          <w:ins w:id="625" w:author="zhan" w:date="2017-09-24T16:53:00Z"/>
        </w:rPr>
      </w:pPr>
      <w:moveToRangeStart w:id="626" w:author="zhan" w:date="2017-09-24T15:15:00Z" w:name="move494029442"/>
      <w:ins w:id="627" w:author="zhan" w:date="2017-09-24T15:15:00Z">
        <w:r>
          <w:rPr>
            <w:rFonts w:hint="eastAsia"/>
          </w:rPr>
          <w:t>望远镜效率随</w:t>
        </w:r>
        <w:r>
          <w:t>波长变化较为缓慢，在各个波段</w:t>
        </w:r>
        <w:r>
          <w:rPr>
            <w:rFonts w:hint="eastAsia"/>
          </w:rPr>
          <w:t>内</w:t>
        </w:r>
        <w:del w:id="628" w:author="zhan" w:date="2017-09-24T15:16:00Z">
          <w:r w:rsidDel="00FE175B">
            <w:rPr>
              <w:rFonts w:hint="eastAsia"/>
            </w:rPr>
            <w:delText>可</w:delText>
          </w:r>
          <w:r w:rsidDel="0032263B">
            <w:rPr>
              <w:rFonts w:hint="eastAsia"/>
            </w:rPr>
            <w:delText>视</w:delText>
          </w:r>
        </w:del>
      </w:ins>
      <w:ins w:id="629" w:author="zhan" w:date="2017-09-24T15:16:00Z">
        <w:r>
          <w:rPr>
            <w:rFonts w:hint="eastAsia"/>
          </w:rPr>
          <w:t>近似</w:t>
        </w:r>
      </w:ins>
      <w:ins w:id="630" w:author="zhan" w:date="2017-09-24T15:15:00Z">
        <w:r>
          <w:t>为常数</w:t>
        </w:r>
      </w:ins>
      <w:ins w:id="631" w:author="zhan" w:date="2017-09-24T17:08:00Z">
        <w:r w:rsidR="00DA0390">
          <w:rPr>
            <w:rFonts w:hint="eastAsia"/>
          </w:rPr>
          <w:t>，因此</w:t>
        </w:r>
      </w:ins>
      <w:ins w:id="632" w:author="zhan" w:date="2017-09-24T17:06:00Z">
        <w:r w:rsidR="00DA0390">
          <w:rPr>
            <w:rFonts w:hint="eastAsia"/>
          </w:rPr>
          <w:t>可</w:t>
        </w:r>
      </w:ins>
      <w:ins w:id="633" w:author="zhan" w:date="2017-09-24T17:08:00Z">
        <w:r w:rsidR="00DA0390">
          <w:rPr>
            <w:rFonts w:hint="eastAsia"/>
          </w:rPr>
          <w:t>单独</w:t>
        </w:r>
      </w:ins>
      <w:ins w:id="634" w:author="zhan" w:date="2017-09-24T16:53:00Z">
        <w:r w:rsidR="00455760">
          <w:t>定义</w:t>
        </w:r>
        <w:r w:rsidR="00455760">
          <w:rPr>
            <w:rFonts w:hint="eastAsia"/>
          </w:rPr>
          <w:t>相机的效率</w:t>
        </w:r>
      </w:ins>
      <w:ins w:id="635" w:author="zhan" w:date="2017-09-24T17:09:00Z">
        <w:r w:rsidR="00DA0390">
          <w:rPr>
            <w:rFonts w:hint="eastAsia"/>
          </w:rPr>
          <w:t>作为其指标</w:t>
        </w:r>
      </w:ins>
    </w:p>
    <w:p w:rsidR="001333DA" w:rsidRDefault="00C36F46">
      <w:pPr>
        <w:jc w:val="center"/>
        <w:rPr>
          <w:ins w:id="636" w:author="zhan" w:date="2017-09-24T16:53:00Z"/>
          <w:rFonts w:ascii="Cambria Math" w:hAnsi="Cambria Math" w:hint="eastAsia"/>
        </w:rPr>
        <w:pPrChange w:id="637" w:author="zhan" w:date="2017-09-24T16:54:00Z">
          <w:pPr>
            <w:ind w:firstLine="1134"/>
            <w:jc w:val="distribute"/>
          </w:pPr>
        </w:pPrChange>
      </w:pPr>
      <m:oMath>
        <m:sSub>
          <m:sSubPr>
            <m:ctrlPr>
              <w:ins w:id="638" w:author="zhan" w:date="2017-09-24T16:53:00Z">
                <w:rPr>
                  <w:rFonts w:ascii="Cambria Math" w:hAnsi="Cambria Math"/>
                </w:rPr>
              </w:ins>
            </m:ctrlPr>
          </m:sSubPr>
          <m:e>
            <w:ins w:id="639" w:author="zhan" w:date="2017-09-24T16:53:00Z">
              <m:r>
                <w:rPr>
                  <w:rFonts w:ascii="Cambria Math" w:hAnsi="Cambria Math"/>
                </w:rPr>
                <m:t>E</m:t>
              </m:r>
            </w:ins>
          </m:e>
          <m:sub>
            <w:ins w:id="640" w:author="zhan" w:date="2017-09-24T16:53:00Z">
              <m:r>
                <m:rPr>
                  <m:sty m:val="p"/>
                </m:rPr>
                <w:rPr>
                  <w:rFonts w:ascii="Cambria Math" w:hAnsi="Cambria Math"/>
                </w:rPr>
                <m:t>cssc</m:t>
              </m:r>
            </w:ins>
          </m:sub>
        </m:sSub>
        <w:ins w:id="641" w:author="zhan" w:date="2017-09-24T16:53:00Z">
          <m:r>
            <m:rPr>
              <m:sty m:val="p"/>
            </m:rPr>
            <w:rPr>
              <w:rFonts w:ascii="Cambria Math" w:hAnsi="Cambria Math"/>
            </w:rPr>
            <m:t>=</m:t>
          </m:r>
        </w:ins>
        <m:nary>
          <m:naryPr>
            <m:limLoc m:val="subSup"/>
            <m:ctrlPr>
              <w:ins w:id="642" w:author="zhan" w:date="2017-09-24T16:53:00Z">
                <w:rPr>
                  <w:rFonts w:ascii="Cambria Math" w:hAnsi="Cambria Math"/>
                </w:rPr>
              </w:ins>
            </m:ctrlPr>
          </m:naryPr>
          <m:sub>
            <m:sSub>
              <m:sSubPr>
                <m:ctrlPr>
                  <w:ins w:id="643" w:author="zhan" w:date="2017-09-24T16:53:00Z">
                    <w:rPr>
                      <w:rFonts w:ascii="Cambria Math" w:hAnsi="Cambria Math"/>
                    </w:rPr>
                  </w:ins>
                </m:ctrlPr>
              </m:sSubPr>
              <m:e>
                <w:ins w:id="644" w:author="zhan" w:date="2017-09-24T16:53:00Z">
                  <m:r>
                    <m:rPr>
                      <m:sty m:val="p"/>
                    </m:rPr>
                    <w:rPr>
                      <w:rFonts w:ascii="Cambria Math" w:hAnsi="Cambria Math"/>
                    </w:rPr>
                    <m:t>λ</m:t>
                  </m:r>
                </w:ins>
              </m:e>
              <m:sub>
                <w:ins w:id="645" w:author="zhan" w:date="2017-09-24T16:53:00Z">
                  <m:r>
                    <m:rPr>
                      <m:sty m:val="p"/>
                    </m:rPr>
                    <w:rPr>
                      <w:rFonts w:ascii="Cambria Math" w:hAnsi="Cambria Math"/>
                    </w:rPr>
                    <m:t>1</m:t>
                  </m:r>
                </w:ins>
              </m:sub>
            </m:sSub>
          </m:sub>
          <m:sup>
            <m:sSub>
              <m:sSubPr>
                <m:ctrlPr>
                  <w:ins w:id="646" w:author="zhan" w:date="2017-09-24T16:53:00Z">
                    <w:rPr>
                      <w:rFonts w:ascii="Cambria Math" w:hAnsi="Cambria Math"/>
                    </w:rPr>
                  </w:ins>
                </m:ctrlPr>
              </m:sSubPr>
              <m:e>
                <w:ins w:id="647" w:author="zhan" w:date="2017-09-24T16:53:00Z">
                  <m:r>
                    <m:rPr>
                      <m:sty m:val="p"/>
                    </m:rPr>
                    <w:rPr>
                      <w:rFonts w:ascii="Cambria Math" w:hAnsi="Cambria Math"/>
                    </w:rPr>
                    <m:t>λ</m:t>
                  </m:r>
                </w:ins>
              </m:e>
              <m:sub>
                <w:ins w:id="648" w:author="zhan" w:date="2017-09-24T16:53:00Z">
                  <m:r>
                    <m:rPr>
                      <m:sty m:val="p"/>
                    </m:rPr>
                    <w:rPr>
                      <w:rFonts w:ascii="Cambria Math" w:hAnsi="Cambria Math"/>
                    </w:rPr>
                    <m:t>2</m:t>
                  </m:r>
                </w:ins>
              </m:sub>
            </m:sSub>
          </m:sup>
          <m:e>
            <m:f>
              <m:fPr>
                <m:ctrlPr>
                  <w:ins w:id="649" w:author="zhan" w:date="2017-09-24T16:53:00Z">
                    <w:rPr>
                      <w:rFonts w:ascii="Cambria Math" w:hAnsi="Cambria Math"/>
                    </w:rPr>
                  </w:ins>
                </m:ctrlPr>
              </m:fPr>
              <m:num>
                <w:ins w:id="650" w:author="zhan" w:date="2017-09-24T16:53:00Z">
                  <m:r>
                    <m:rPr>
                      <m:sty m:val="p"/>
                    </m:rPr>
                    <w:rPr>
                      <w:rFonts w:ascii="Cambria Math" w:hAnsi="Cambria Math"/>
                    </w:rPr>
                    <m:t>dλ</m:t>
                  </m:r>
                </w:ins>
              </m:num>
              <m:den>
                <w:ins w:id="651" w:author="zhan" w:date="2017-09-24T16:53:00Z">
                  <m:r>
                    <m:rPr>
                      <m:sty m:val="p"/>
                    </m:rPr>
                    <w:rPr>
                      <w:rFonts w:ascii="Cambria Math" w:hAnsi="Cambria Math"/>
                    </w:rPr>
                    <m:t>λ</m:t>
                  </m:r>
                </w:ins>
              </m:den>
            </m:f>
            <m:sSub>
              <m:sSubPr>
                <m:ctrlPr>
                  <w:ins w:id="652" w:author="zhan" w:date="2017-09-24T16:53:00Z">
                    <w:rPr>
                      <w:rFonts w:ascii="Cambria Math" w:hAnsi="Cambria Math"/>
                      <w:i/>
                    </w:rPr>
                  </w:ins>
                </m:ctrlPr>
              </m:sSubPr>
              <m:e>
                <w:ins w:id="653" w:author="zhan" w:date="2017-09-24T16:53:00Z">
                  <m:r>
                    <w:rPr>
                      <w:rFonts w:ascii="Cambria Math" w:hAnsi="Cambria Math"/>
                    </w:rPr>
                    <m:t>∙T</m:t>
                  </m:r>
                </w:ins>
              </m:e>
              <m:sub>
                <w:ins w:id="654" w:author="zhan" w:date="2017-09-24T16:53:00Z">
                  <m:r>
                    <m:rPr>
                      <m:sty m:val="p"/>
                    </m:rPr>
                    <w:rPr>
                      <w:rFonts w:ascii="Cambria Math" w:hAnsi="Cambria Math" w:hint="eastAsia"/>
                    </w:rPr>
                    <m:t>fil</m:t>
                  </m:r>
                </w:ins>
              </m:sub>
            </m:sSub>
            <m:d>
              <m:dPr>
                <m:ctrlPr>
                  <w:ins w:id="655" w:author="zhan" w:date="2017-09-24T16:53:00Z">
                    <w:rPr>
                      <w:rFonts w:ascii="Cambria Math" w:hAnsi="Cambria Math"/>
                    </w:rPr>
                  </w:ins>
                </m:ctrlPr>
              </m:dPr>
              <m:e>
                <w:ins w:id="656" w:author="zhan" w:date="2017-09-24T16:53:00Z">
                  <m:r>
                    <m:rPr>
                      <m:sty m:val="p"/>
                    </m:rPr>
                    <w:rPr>
                      <w:rFonts w:ascii="Cambria Math" w:hAnsi="Cambria Math"/>
                    </w:rPr>
                    <m:t>λ</m:t>
                  </m:r>
                </w:ins>
              </m:e>
            </m:d>
            <w:ins w:id="657" w:author="zhan" w:date="2017-09-24T16:53:00Z">
              <m:r>
                <m:rPr>
                  <m:sty m:val="p"/>
                </m:rPr>
                <w:rPr>
                  <w:rFonts w:ascii="Cambria Math" w:hAnsi="Cambria Math"/>
                </w:rPr>
                <m:t>∙</m:t>
              </m:r>
              <m:r>
                <w:rPr>
                  <w:rFonts w:ascii="Cambria Math" w:hAnsi="Cambria Math" w:hint="eastAsia"/>
                </w:rPr>
                <m:t>QE</m:t>
              </m:r>
            </w:ins>
            <m:d>
              <m:dPr>
                <m:ctrlPr>
                  <w:ins w:id="658" w:author="zhan" w:date="2017-09-24T16:53:00Z">
                    <w:rPr>
                      <w:rFonts w:ascii="Cambria Math" w:hAnsi="Cambria Math"/>
                    </w:rPr>
                  </w:ins>
                </m:ctrlPr>
              </m:dPr>
              <m:e>
                <w:ins w:id="659" w:author="zhan" w:date="2017-09-24T16:53:00Z">
                  <m:r>
                    <m:rPr>
                      <m:sty m:val="p"/>
                    </m:rPr>
                    <w:rPr>
                      <w:rFonts w:ascii="Cambria Math" w:hAnsi="Cambria Math"/>
                    </w:rPr>
                    <m:t>λ</m:t>
                  </m:r>
                </w:ins>
              </m:e>
            </m:d>
            <w:ins w:id="660" w:author="zhan" w:date="2017-09-24T16:53:00Z">
              <m:r>
                <m:rPr>
                  <m:sty m:val="p"/>
                </m:rPr>
                <w:rPr>
                  <w:rFonts w:ascii="Cambria Math" w:hAnsi="Cambria Math"/>
                </w:rPr>
                <m:t>∙</m:t>
              </m:r>
            </w:ins>
          </m:e>
        </m:nary>
        <m:sSup>
          <m:sSupPr>
            <m:ctrlPr>
              <w:ins w:id="661" w:author="zhan" w:date="2017-09-24T16:53:00Z">
                <w:rPr>
                  <w:rFonts w:ascii="Cambria Math" w:eastAsia="MS Mincho" w:hAnsi="Cambria Math" w:cs="MS Mincho"/>
                </w:rPr>
              </w:ins>
            </m:ctrlPr>
          </m:sSupPr>
          <m:e>
            <m:d>
              <m:dPr>
                <m:ctrlPr>
                  <w:ins w:id="662" w:author="zhan" w:date="2017-09-24T16:53:00Z">
                    <w:rPr>
                      <w:rFonts w:ascii="Cambria Math" w:eastAsia="MS Mincho" w:hAnsi="Cambria Math" w:cs="MS Mincho"/>
                    </w:rPr>
                  </w:ins>
                </m:ctrlPr>
              </m:dPr>
              <m:e>
                <m:nary>
                  <m:naryPr>
                    <m:limLoc m:val="subSup"/>
                    <m:ctrlPr>
                      <w:ins w:id="663" w:author="zhan" w:date="2017-09-24T16:53:00Z">
                        <w:rPr>
                          <w:rFonts w:ascii="Cambria Math" w:hAnsi="Cambria Math"/>
                        </w:rPr>
                      </w:ins>
                    </m:ctrlPr>
                  </m:naryPr>
                  <m:sub>
                    <m:sSub>
                      <m:sSubPr>
                        <m:ctrlPr>
                          <w:ins w:id="664" w:author="zhan" w:date="2017-09-24T16:53:00Z">
                            <w:rPr>
                              <w:rFonts w:ascii="Cambria Math" w:hAnsi="Cambria Math"/>
                            </w:rPr>
                          </w:ins>
                        </m:ctrlPr>
                      </m:sSubPr>
                      <m:e>
                        <w:ins w:id="665" w:author="zhan" w:date="2017-09-24T16:53:00Z">
                          <m:r>
                            <m:rPr>
                              <m:sty m:val="p"/>
                            </m:rPr>
                            <w:rPr>
                              <w:rFonts w:ascii="Cambria Math" w:hAnsi="Cambria Math"/>
                            </w:rPr>
                            <m:t>λ</m:t>
                          </m:r>
                        </w:ins>
                      </m:e>
                      <m:sub>
                        <w:ins w:id="666" w:author="zhan" w:date="2017-09-24T16:53:00Z">
                          <m:r>
                            <m:rPr>
                              <m:sty m:val="p"/>
                            </m:rPr>
                            <w:rPr>
                              <w:rFonts w:ascii="Cambria Math" w:hAnsi="Cambria Math"/>
                            </w:rPr>
                            <m:t>1</m:t>
                          </m:r>
                        </w:ins>
                      </m:sub>
                    </m:sSub>
                  </m:sub>
                  <m:sup>
                    <m:sSub>
                      <m:sSubPr>
                        <m:ctrlPr>
                          <w:ins w:id="667" w:author="zhan" w:date="2017-09-24T16:53:00Z">
                            <w:rPr>
                              <w:rFonts w:ascii="Cambria Math" w:hAnsi="Cambria Math"/>
                            </w:rPr>
                          </w:ins>
                        </m:ctrlPr>
                      </m:sSubPr>
                      <m:e>
                        <w:ins w:id="668" w:author="zhan" w:date="2017-09-24T16:53:00Z">
                          <m:r>
                            <m:rPr>
                              <m:sty m:val="p"/>
                            </m:rPr>
                            <w:rPr>
                              <w:rFonts w:ascii="Cambria Math" w:hAnsi="Cambria Math"/>
                            </w:rPr>
                            <m:t>λ</m:t>
                          </m:r>
                        </w:ins>
                      </m:e>
                      <m:sub>
                        <w:ins w:id="669" w:author="zhan" w:date="2017-09-24T16:53:00Z">
                          <m:r>
                            <m:rPr>
                              <m:sty m:val="p"/>
                            </m:rPr>
                            <w:rPr>
                              <w:rFonts w:ascii="Cambria Math" w:hAnsi="Cambria Math"/>
                            </w:rPr>
                            <m:t>2</m:t>
                          </m:r>
                        </w:ins>
                      </m:sub>
                    </m:sSub>
                  </m:sup>
                  <m:e>
                    <m:f>
                      <m:fPr>
                        <m:ctrlPr>
                          <w:ins w:id="670" w:author="zhan" w:date="2017-09-24T16:53:00Z">
                            <w:rPr>
                              <w:rFonts w:ascii="Cambria Math" w:hAnsi="Cambria Math"/>
                            </w:rPr>
                          </w:ins>
                        </m:ctrlPr>
                      </m:fPr>
                      <m:num>
                        <w:ins w:id="671" w:author="zhan" w:date="2017-09-24T16:53:00Z">
                          <m:r>
                            <m:rPr>
                              <m:sty m:val="p"/>
                            </m:rPr>
                            <w:rPr>
                              <w:rFonts w:ascii="Cambria Math" w:hAnsi="Cambria Math"/>
                            </w:rPr>
                            <m:t>dλ</m:t>
                          </m:r>
                        </w:ins>
                      </m:num>
                      <m:den>
                        <w:ins w:id="672" w:author="zhan" w:date="2017-09-24T16:53:00Z">
                          <m:r>
                            <m:rPr>
                              <m:sty m:val="p"/>
                            </m:rPr>
                            <w:rPr>
                              <w:rFonts w:ascii="Cambria Math" w:hAnsi="Cambria Math"/>
                            </w:rPr>
                            <m:t>λ</m:t>
                          </m:r>
                        </w:ins>
                      </m:den>
                    </m:f>
                  </m:e>
                </m:nary>
              </m:e>
            </m:d>
          </m:e>
          <m:sup>
            <w:ins w:id="673" w:author="zhan" w:date="2017-09-24T16:53:00Z">
              <m:r>
                <m:rPr>
                  <m:sty m:val="p"/>
                </m:rPr>
                <w:rPr>
                  <w:rFonts w:ascii="MS Mincho" w:eastAsia="MS Mincho" w:hAnsi="MS Mincho" w:cs="MS Mincho" w:hint="eastAsia"/>
                </w:rPr>
                <m:t>-</m:t>
              </m:r>
              <m:r>
                <m:rPr>
                  <m:sty m:val="p"/>
                </m:rPr>
                <w:rPr>
                  <w:rFonts w:ascii="Cambria Math" w:eastAsiaTheme="minorEastAsia" w:hAnsi="Cambria Math" w:cs="MS Mincho" w:hint="eastAsia"/>
                </w:rPr>
                <m:t>1</m:t>
              </m:r>
            </w:ins>
          </m:sup>
        </m:sSup>
      </m:oMath>
      <w:ins w:id="674" w:author="zhan" w:date="2017-09-24T16:54:00Z">
        <w:r w:rsidR="00455760">
          <w:rPr>
            <w:rFonts w:ascii="Cambria Math" w:hAnsi="Cambria Math" w:hint="eastAsia"/>
          </w:rPr>
          <w:t>，</w:t>
        </w:r>
      </w:ins>
    </w:p>
    <w:p w:rsidR="001333DA" w:rsidRDefault="00455760">
      <w:pPr>
        <w:pStyle w:val="CSSC1"/>
        <w:rPr>
          <w:del w:id="675" w:author="zhan" w:date="2017-09-24T15:19:00Z"/>
        </w:rPr>
        <w:pPrChange w:id="676" w:author="zhan" w:date="2017-09-24T16:59:00Z">
          <w:pPr>
            <w:pStyle w:val="CSSC0"/>
            <w:ind w:firstLine="560"/>
          </w:pPr>
        </w:pPrChange>
      </w:pPr>
      <w:ins w:id="677" w:author="zhan" w:date="2017-09-24T16:53:00Z">
        <w:r>
          <w:rPr>
            <w:rFonts w:hint="eastAsia"/>
          </w:rPr>
          <w:lastRenderedPageBreak/>
          <w:t>其中</w:t>
        </w:r>
        <m:oMath>
          <m:sSub>
            <m:sSubPr>
              <m:ctrlPr>
                <w:rPr>
                  <w:rFonts w:ascii="Cambria Math" w:hAnsi="Cambria Math"/>
                  <w:i/>
                </w:rPr>
              </m:ctrlPr>
            </m:sSubPr>
            <m:e>
              <m:r>
                <w:rPr>
                  <w:rFonts w:ascii="Cambria Math" w:hAnsi="Cambria Math"/>
                </w:rPr>
                <m:t>λ</m:t>
              </m:r>
            </m:e>
            <m:sub>
              <m:r>
                <w:rPr>
                  <w:rFonts w:ascii="Cambria Math" w:hAnsi="Cambria Math" w:hint="eastAsia"/>
                </w:rPr>
                <m:t>1</m:t>
              </m:r>
            </m:sub>
          </m:sSub>
        </m:oMath>
        <w:r>
          <w:rPr>
            <w:rFonts w:hint="eastAsia"/>
          </w:rPr>
          <w:t>与</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为有效信号的波长积分限，取值为该波段滤光片透过率降至峰值</w:t>
        </w:r>
        <w:r>
          <w:rPr>
            <w:rFonts w:hint="eastAsia"/>
          </w:rPr>
          <w:t>1%</w:t>
        </w:r>
        <w:r>
          <w:rPr>
            <w:rFonts w:hint="eastAsia"/>
          </w:rPr>
          <w:t>处的波长（设计值）</w:t>
        </w:r>
      </w:ins>
      <w:ins w:id="678" w:author="zhan" w:date="2017-09-24T16:56:00Z">
        <w:r>
          <w:rPr>
            <w:rFonts w:hint="eastAsia"/>
          </w:rPr>
          <w:t>，</w:t>
        </w:r>
      </w:ins>
      <w:ins w:id="679" w:author="zhan" w:date="2017-09-24T16:53:00Z">
        <w:r>
          <w:rPr>
            <w:rFonts w:hint="eastAsia"/>
          </w:rPr>
          <w:t>计算无缝光谱的相机效率时</w:t>
        </w:r>
        <w:proofErr w:type="spellStart"/>
        <w:r w:rsidR="00C36F46" w:rsidRPr="00C36F46">
          <w:rPr>
            <w:i/>
            <w:rPrChange w:id="680" w:author="zhan" w:date="2017-09-24T16:56:00Z">
              <w:rPr/>
            </w:rPrChange>
          </w:rPr>
          <w:t>T</w:t>
        </w:r>
        <w:r w:rsidR="0062789C" w:rsidRPr="009173E8">
          <w:rPr>
            <w:vertAlign w:val="subscript"/>
          </w:rPr>
          <w:t>fil</w:t>
        </w:r>
        <w:proofErr w:type="spellEnd"/>
        <w:r>
          <w:rPr>
            <w:rFonts w:hint="eastAsia"/>
          </w:rPr>
          <w:t>用光栅效率代替，</w:t>
        </w:r>
        <m:oMath>
          <m:sSub>
            <m:sSubPr>
              <m:ctrlPr>
                <w:rPr>
                  <w:rFonts w:ascii="Cambria Math" w:hAnsi="Cambria Math"/>
                  <w:i/>
                </w:rPr>
              </m:ctrlPr>
            </m:sSubPr>
            <m:e>
              <m:r>
                <w:rPr>
                  <w:rFonts w:ascii="Cambria Math" w:hAnsi="Cambria Math"/>
                </w:rPr>
                <m:t>λ</m:t>
              </m:r>
            </m:e>
            <m:sub>
              <m:r>
                <w:rPr>
                  <w:rFonts w:ascii="Cambria Math" w:hAnsi="Cambria Math" w:hint="eastAsia"/>
                </w:rPr>
                <m:t>1</m:t>
              </m:r>
            </m:sub>
          </m:sSub>
        </m:oMath>
        <w:r>
          <w:rPr>
            <w:rFonts w:hint="eastAsia"/>
          </w:rPr>
          <w:t>与</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Pr>
            <w:rFonts w:hint="eastAsia"/>
          </w:rPr>
          <w:t>取巡天任务指标中无缝光谱各波段的起止波长</w:t>
        </w:r>
      </w:ins>
      <w:ins w:id="681" w:author="zhan" w:date="2017-09-24T16:59:00Z">
        <w:r>
          <w:rPr>
            <w:rFonts w:hint="eastAsia"/>
          </w:rPr>
          <w:t>。</w:t>
        </w:r>
      </w:ins>
      <w:ins w:id="682" w:author="zhan" w:date="2017-09-24T17:10:00Z">
        <w:r w:rsidR="00DA0390">
          <w:rPr>
            <w:rFonts w:hint="eastAsia"/>
          </w:rPr>
          <w:t>经上述</w:t>
        </w:r>
      </w:ins>
      <w:ins w:id="683" w:author="zhan" w:date="2017-09-24T17:11:00Z">
        <w:r w:rsidR="00DA0390">
          <w:rPr>
            <w:rFonts w:hint="eastAsia"/>
          </w:rPr>
          <w:t>代换，最终</w:t>
        </w:r>
      </w:ins>
      <w:ins w:id="684" w:author="zhan" w:date="2017-09-24T16:59:00Z">
        <w:r>
          <w:rPr>
            <w:rFonts w:hint="eastAsia"/>
          </w:rPr>
          <w:t>得到</w:t>
        </w:r>
      </w:ins>
      <w:moveToRangeEnd w:id="626"/>
      <w:del w:id="685" w:author="zhan" w:date="2017-09-24T15:11:00Z">
        <w:r w:rsidR="00234D2A" w:rsidDel="000D2D75">
          <w:rPr>
            <w:rFonts w:hint="eastAsia"/>
          </w:rPr>
          <w:delText>（</w:delText>
        </w:r>
        <m:oMath>
          <m:sSub>
            <m:sSubPr>
              <m:ctrlPr>
                <w:rPr>
                  <w:rFonts w:ascii="Cambria Math" w:hAnsi="Cambria Math"/>
                </w:rPr>
              </m:ctrlPr>
            </m:sSubPr>
            <m:e>
              <m:r>
                <w:rPr>
                  <w:rFonts w:ascii="Cambria Math" w:hAnsi="Cambria Math"/>
                </w:rPr>
                <m:t>f</m:t>
              </m:r>
            </m:e>
            <m:sub>
              <m:r>
                <w:rPr>
                  <w:rFonts w:ascii="Cambria Math" w:hAnsi="Cambria Math"/>
                </w:rPr>
                <m:t>ν</m:t>
              </m:r>
            </m:sub>
          </m:sSub>
          <m:d>
            <m:dPr>
              <m:ctrlPr>
                <w:rPr>
                  <w:rFonts w:ascii="Cambria Math" w:hAnsi="Cambria Math"/>
                </w:rPr>
              </m:ctrlPr>
            </m:dPr>
            <m:e>
              <m:sSub>
                <m:sSubPr>
                  <m:ctrlPr>
                    <w:rPr>
                      <w:rFonts w:ascii="Cambria Math" w:hAnsi="Cambria Math"/>
                      <w:i/>
                    </w:rPr>
                  </m:ctrlPr>
                </m:sSubPr>
                <m:e>
                  <m:r>
                    <w:rPr>
                      <w:rFonts w:ascii="Cambria Math" w:hAnsi="Cambria Math"/>
                    </w:rPr>
                    <m:t>m</m:t>
                  </m:r>
                </m:e>
                <m:sub>
                  <m:r>
                    <w:rPr>
                      <w:rFonts w:ascii="Cambria Math" w:hAnsi="Cambria Math"/>
                    </w:rPr>
                    <m:t>AB</m:t>
                  </m:r>
                </m:sub>
              </m:sSub>
            </m:e>
          </m:d>
          <m:r>
            <m:rPr>
              <m:sty m:val="p"/>
            </m:rPr>
            <w:rPr>
              <w:rFonts w:ascii="Cambria Math" w:hAnsi="Cambria Math"/>
            </w:rPr>
            <m:t>=3.631×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-23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-0.4∙</m:t>
              </m:r>
              <m:sSub>
                <m:sSubPr>
                  <m:ctrlPr>
                    <w:rPr>
                      <w:rFonts w:ascii="Cambria Math" w:hAnsi="Cambria Math"/>
                      <w:i/>
                    </w:rPr>
                  </m:ctrlPr>
                </m:sSubPr>
                <m:e>
                  <m:r>
                    <w:rPr>
                      <w:rFonts w:ascii="Cambria Math" w:hAnsi="Cambria Math"/>
                    </w:rPr>
                    <m:t>m</m:t>
                  </m:r>
                </m:e>
                <m:sub>
                  <m:r>
                    <w:rPr>
                      <w:rFonts w:ascii="Cambria Math" w:hAnsi="Cambria Math"/>
                    </w:rPr>
                    <m:t>AB</m:t>
                  </m:r>
                </m:sub>
              </m:sSub>
            </m:sup>
          </m:sSup>
          <m:f>
            <m:fPr>
              <m:type m:val="lin"/>
              <m:ctrlPr>
                <w:rPr>
                  <w:rFonts w:ascii="Cambria Math" w:hAnsi="Cambria Math"/>
                </w:rPr>
              </m:ctrlPr>
            </m:fPr>
            <m:num>
              <m:r>
                <w:rPr>
                  <w:rFonts w:ascii="Cambria Math" w:hAnsi="Cambria Math"/>
                </w:rPr>
                <m:t>W</m:t>
              </m:r>
            </m:num>
            <m:den>
              <m:d>
                <m:dPr>
                  <m:ctrlPr>
                    <w:rPr>
                      <w:rFonts w:ascii="Cambria Math" w:hAnsi="Cambria Math"/>
                    </w:rPr>
                  </m:ctrlPr>
                </m:dPr>
                <m:e>
                  <m:sSup>
                    <m:sSupPr>
                      <m:ctrlPr>
                        <w:rPr>
                          <w:rFonts w:ascii="Cambria Math" w:hAnsi="Cambria Math"/>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m:t>
                  </m:r>
                  <m:r>
                    <w:rPr>
                      <w:rFonts w:ascii="Cambria Math" w:hAnsi="Cambria Math"/>
                    </w:rPr>
                    <m:t>Hz</m:t>
                  </m:r>
                </m:e>
              </m:d>
            </m:den>
          </m:f>
        </m:oMath>
        <w:r w:rsidR="00234D2A" w:rsidDel="000D2D75">
          <w:delText>）</w:delText>
        </w:r>
        <w:r w:rsidR="00234D2A" w:rsidDel="000D2D75">
          <w:rPr>
            <w:rFonts w:hint="eastAsia"/>
          </w:rPr>
          <w:delText>，</w:delText>
        </w:r>
      </w:del>
      <w:del w:id="686" w:author="zhan" w:date="2017-09-24T15:19:00Z">
        <w:r w:rsidR="00234D2A" w:rsidDel="003B7B38">
          <w:rPr>
            <w:rFonts w:hint="eastAsia"/>
          </w:rPr>
          <w:delText>所以收集</w:delText>
        </w:r>
        <w:r w:rsidR="00234D2A" w:rsidDel="003B7B38">
          <w:delText>到的</w:delText>
        </w:r>
        <w:r w:rsidR="00234D2A" w:rsidDel="003B7B38">
          <w:rPr>
            <w:rFonts w:hint="eastAsia"/>
          </w:rPr>
          <w:delText>来自</w:delText>
        </w:r>
        <w:r w:rsidR="00234D2A" w:rsidDel="003B7B38">
          <w:delText>目标的光电子数又可以表示为</w:delText>
        </w:r>
        <w:r w:rsidR="00234D2A" w:rsidDel="003B7B38">
          <w:rPr>
            <w:rFonts w:hint="eastAsia"/>
          </w:rPr>
          <w:delText>：</w:delText>
        </w:r>
      </w:del>
    </w:p>
    <w:p w:rsidR="001333DA" w:rsidRDefault="00C36F46">
      <w:pPr>
        <w:pStyle w:val="CSSC1"/>
        <w:rPr>
          <w:del w:id="687" w:author="zhan" w:date="2017-09-24T15:19:00Z"/>
        </w:rPr>
        <w:pPrChange w:id="688" w:author="zhan" w:date="2017-09-24T16:59:00Z">
          <w:pPr>
            <w:pStyle w:val="CSSC0"/>
            <w:ind w:firstLineChars="0" w:firstLine="0"/>
          </w:pPr>
        </w:pPrChange>
      </w:pPr>
      <m:oMathPara>
        <m:oMath>
          <m:sSub>
            <m:sSubPr>
              <m:ctrlPr>
                <w:del w:id="689" w:author="zhan" w:date="2017-09-24T15:19:00Z">
                  <w:rPr>
                    <w:rFonts w:ascii="Cambria Math" w:hAnsi="Cambria Math"/>
                  </w:rPr>
                </w:del>
              </m:ctrlPr>
            </m:sSubPr>
            <m:e>
              <w:del w:id="690" w:author="zhan" w:date="2017-09-24T15:19:00Z">
                <m:r>
                  <w:rPr>
                    <w:rFonts w:ascii="Cambria Math" w:hAnsi="Cambria Math"/>
                  </w:rPr>
                  <m:t>N</m:t>
                </m:r>
              </w:del>
            </m:e>
            <m:sub>
              <w:del w:id="691" w:author="zhan" w:date="2017-09-24T15:19:00Z">
                <m:r>
                  <w:rPr>
                    <w:rFonts w:ascii="Cambria Math" w:hAnsi="Cambria Math"/>
                  </w:rPr>
                  <m:t>obj</m:t>
                </m:r>
              </w:del>
            </m:sub>
          </m:sSub>
          <w:del w:id="692" w:author="zhan" w:date="2017-09-24T15:19:00Z">
            <m:r>
              <w:rPr>
                <w:rFonts w:ascii="Cambria Math" w:hAnsi="Cambria Math"/>
              </w:rPr>
              <m:t>=</m:t>
            </m:r>
          </w:del>
          <m:nary>
            <m:naryPr>
              <m:limLoc m:val="undOvr"/>
              <m:subHide m:val="on"/>
              <m:supHide m:val="on"/>
              <m:ctrlPr>
                <w:del w:id="693" w:author="zhan" w:date="2017-09-24T15:19:00Z">
                  <w:rPr>
                    <w:rFonts w:ascii="Cambria Math" w:hAnsi="Cambria Math"/>
                  </w:rPr>
                </w:del>
              </m:ctrlPr>
            </m:naryPr>
            <m:sub/>
            <m:sup/>
            <m:e>
              <m:f>
                <m:fPr>
                  <m:ctrlPr>
                    <w:del w:id="694" w:author="zhan" w:date="2017-09-24T15:19:00Z">
                      <w:rPr>
                        <w:rFonts w:ascii="Cambria Math" w:hAnsi="Cambria Math"/>
                      </w:rPr>
                    </w:del>
                  </m:ctrlPr>
                </m:fPr>
                <m:num>
                  <m:sSub>
                    <m:sSubPr>
                      <m:ctrlPr>
                        <w:del w:id="695" w:author="zhan" w:date="2017-09-24T15:19:00Z">
                          <w:rPr>
                            <w:rFonts w:ascii="Cambria Math" w:hAnsi="Cambria Math"/>
                          </w:rPr>
                        </w:del>
                      </m:ctrlPr>
                    </m:sSubPr>
                    <m:e>
                      <w:del w:id="696" w:author="zhan" w:date="2017-09-24T15:19:00Z">
                        <m:r>
                          <w:rPr>
                            <w:rFonts w:ascii="Cambria Math" w:hAnsi="Cambria Math"/>
                          </w:rPr>
                          <m:t>f</m:t>
                        </m:r>
                      </w:del>
                    </m:e>
                    <m:sub>
                      <w:del w:id="697" w:author="zhan" w:date="2017-09-24T15:19:00Z">
                        <m:r>
                          <w:rPr>
                            <w:rFonts w:ascii="Cambria Math" w:hAnsi="Cambria Math"/>
                          </w:rPr>
                          <m:t>ν</m:t>
                        </m:r>
                      </w:del>
                    </m:sub>
                  </m:sSub>
                  <m:d>
                    <m:dPr>
                      <m:ctrlPr>
                        <w:del w:id="698" w:author="zhan" w:date="2017-09-24T15:19:00Z">
                          <w:rPr>
                            <w:rFonts w:ascii="Cambria Math" w:hAnsi="Cambria Math"/>
                          </w:rPr>
                        </w:del>
                      </m:ctrlPr>
                    </m:dPr>
                    <m:e>
                      <m:sSub>
                        <m:sSubPr>
                          <m:ctrlPr>
                            <w:del w:id="699" w:author="zhan" w:date="2017-09-24T15:19:00Z">
                              <w:rPr>
                                <w:rFonts w:ascii="Cambria Math" w:hAnsi="Cambria Math"/>
                                <w:i/>
                              </w:rPr>
                            </w:del>
                          </m:ctrlPr>
                        </m:sSubPr>
                        <m:e>
                          <w:del w:id="700" w:author="zhan" w:date="2017-09-24T15:19:00Z">
                            <m:r>
                              <w:rPr>
                                <w:rFonts w:ascii="Cambria Math" w:hAnsi="Cambria Math"/>
                              </w:rPr>
                              <m:t>m</m:t>
                            </m:r>
                          </w:del>
                        </m:e>
                        <m:sub>
                          <w:del w:id="701" w:author="zhan" w:date="2017-09-24T15:19:00Z">
                            <m:r>
                              <w:rPr>
                                <w:rFonts w:ascii="Cambria Math" w:hAnsi="Cambria Math"/>
                              </w:rPr>
                              <m:t>AB</m:t>
                            </m:r>
                          </w:del>
                        </m:sub>
                      </m:sSub>
                    </m:e>
                  </m:d>
                </m:num>
                <m:den>
                  <w:del w:id="702" w:author="zhan" w:date="2017-09-24T15:19:00Z">
                    <m:r>
                      <w:rPr>
                        <w:rFonts w:ascii="Cambria Math" w:hAnsi="Cambria Math"/>
                      </w:rPr>
                      <m:t>hλ</m:t>
                    </m:r>
                  </w:del>
                </m:den>
              </m:f>
            </m:e>
          </m:nary>
          <w:del w:id="703" w:author="zhan" w:date="2017-09-24T15:19:00Z">
            <m:r>
              <w:rPr>
                <w:rFonts w:ascii="Cambria Math" w:hAnsi="Cambria Math"/>
              </w:rPr>
              <m:t>∙</m:t>
            </m:r>
          </w:del>
          <m:sSub>
            <m:sSubPr>
              <m:ctrlPr>
                <w:del w:id="704" w:author="zhan" w:date="2017-09-24T15:19:00Z">
                  <w:rPr>
                    <w:rFonts w:ascii="Cambria Math" w:hAnsi="Cambria Math"/>
                  </w:rPr>
                </w:del>
              </m:ctrlPr>
            </m:sSubPr>
            <m:e>
              <w:del w:id="705" w:author="zhan" w:date="2017-09-24T15:19:00Z">
                <m:r>
                  <w:rPr>
                    <w:rFonts w:ascii="Cambria Math" w:hAnsi="Cambria Math"/>
                  </w:rPr>
                  <m:t>T</m:t>
                </m:r>
              </w:del>
            </m:e>
            <m:sub>
              <w:del w:id="706" w:author="zhan" w:date="2017-09-24T15:19:00Z">
                <m:r>
                  <w:rPr>
                    <w:rFonts w:ascii="Cambria Math" w:hAnsi="Cambria Math"/>
                  </w:rPr>
                  <m:t>tel</m:t>
                </m:r>
              </w:del>
            </m:sub>
          </m:sSub>
          <m:d>
            <m:dPr>
              <m:ctrlPr>
                <w:del w:id="707" w:author="zhan" w:date="2017-09-24T15:19:00Z">
                  <w:rPr>
                    <w:rFonts w:ascii="Cambria Math" w:hAnsi="Cambria Math"/>
                  </w:rPr>
                </w:del>
              </m:ctrlPr>
            </m:dPr>
            <m:e>
              <w:del w:id="708" w:author="zhan" w:date="2017-09-24T15:19:00Z">
                <m:r>
                  <w:rPr>
                    <w:rFonts w:ascii="Cambria Math" w:hAnsi="Cambria Math"/>
                  </w:rPr>
                  <m:t>λ</m:t>
                </m:r>
              </w:del>
            </m:e>
          </m:d>
          <m:sSub>
            <m:sSubPr>
              <m:ctrlPr>
                <w:del w:id="709" w:author="zhan" w:date="2017-09-24T15:19:00Z">
                  <w:rPr>
                    <w:rFonts w:ascii="Cambria Math" w:hAnsi="Cambria Math"/>
                  </w:rPr>
                </w:del>
              </m:ctrlPr>
            </m:sSubPr>
            <m:e>
              <w:del w:id="710" w:author="zhan" w:date="2017-09-24T15:19:00Z">
                <m:r>
                  <w:rPr>
                    <w:rFonts w:ascii="Cambria Math" w:hAnsi="Cambria Math"/>
                  </w:rPr>
                  <m:t>∙T</m:t>
                </m:r>
              </w:del>
            </m:e>
            <m:sub>
              <w:del w:id="711" w:author="zhan" w:date="2017-09-24T15:19:00Z">
                <m:r>
                  <w:rPr>
                    <w:rFonts w:ascii="Cambria Math" w:hAnsi="Cambria Math"/>
                  </w:rPr>
                  <m:t>fil</m:t>
                </m:r>
              </w:del>
            </m:sub>
          </m:sSub>
          <m:d>
            <m:dPr>
              <m:ctrlPr>
                <w:del w:id="712" w:author="zhan" w:date="2017-09-24T15:19:00Z">
                  <w:rPr>
                    <w:rFonts w:ascii="Cambria Math" w:hAnsi="Cambria Math"/>
                  </w:rPr>
                </w:del>
              </m:ctrlPr>
            </m:dPr>
            <m:e>
              <w:del w:id="713" w:author="zhan" w:date="2017-09-24T15:19:00Z">
                <m:r>
                  <w:rPr>
                    <w:rFonts w:ascii="Cambria Math" w:hAnsi="Cambria Math"/>
                  </w:rPr>
                  <m:t>λ</m:t>
                </m:r>
              </w:del>
            </m:e>
          </m:d>
          <w:del w:id="714" w:author="zhan" w:date="2017-09-24T15:19:00Z">
            <m:r>
              <w:rPr>
                <w:rFonts w:ascii="Cambria Math" w:hAnsi="Cambria Math"/>
              </w:rPr>
              <m:t>∙QE</m:t>
            </m:r>
          </w:del>
          <m:d>
            <m:dPr>
              <m:ctrlPr>
                <w:del w:id="715" w:author="zhan" w:date="2017-09-24T15:19:00Z">
                  <w:rPr>
                    <w:rFonts w:ascii="Cambria Math" w:hAnsi="Cambria Math"/>
                  </w:rPr>
                </w:del>
              </m:ctrlPr>
            </m:dPr>
            <m:e>
              <w:del w:id="716" w:author="zhan" w:date="2017-09-24T15:19:00Z">
                <m:r>
                  <w:rPr>
                    <w:rFonts w:ascii="Cambria Math" w:hAnsi="Cambria Math"/>
                  </w:rPr>
                  <m:t>λ</m:t>
                </m:r>
              </w:del>
            </m:e>
          </m:d>
          <w:del w:id="717" w:author="zhan" w:date="2017-09-24T15:19:00Z">
            <m:r>
              <w:rPr>
                <w:rFonts w:ascii="Cambria Math" w:hAnsi="Cambria Math"/>
              </w:rPr>
              <m:t>∙dλ</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EE</m:t>
            </m:r>
          </w:del>
        </m:oMath>
      </m:oMathPara>
    </w:p>
    <w:p w:rsidR="00A65ECD" w:rsidRDefault="00234D2A">
      <w:pPr>
        <w:pStyle w:val="CSSC1"/>
      </w:pPr>
      <w:del w:id="718" w:author="zhan" w:date="2017-09-24T15:15:00Z">
        <w:r w:rsidDel="00C964A5">
          <w:rPr>
            <w:rFonts w:hint="eastAsia"/>
          </w:rPr>
          <w:delText>望远镜效率随</w:delText>
        </w:r>
        <w:r w:rsidDel="00C964A5">
          <w:delText>波长变化较为缓慢，在各个波段</w:delText>
        </w:r>
        <w:r w:rsidDel="00C964A5">
          <w:rPr>
            <w:rFonts w:hint="eastAsia"/>
          </w:rPr>
          <w:delText>可</w:delText>
        </w:r>
        <w:r w:rsidDel="00C964A5">
          <w:delText>视为常数</w:delText>
        </w:r>
        <w:r w:rsidDel="00C964A5">
          <w:rPr>
            <w:rFonts w:hint="eastAsia"/>
          </w:rPr>
          <w:delText>；</w:delText>
        </w:r>
        <w:r w:rsidDel="00C964A5">
          <w:delText>我们定义</w:delText>
        </w:r>
        <m:oMath>
          <m:sSub>
            <m:sSubPr>
              <m:ctrlPr>
                <w:rPr>
                  <w:rFonts w:ascii="Cambria Math" w:hAnsi="Cambria Math"/>
                  <w:i/>
                </w:rPr>
              </m:ctrlPr>
            </m:sSubPr>
            <m:e>
              <m:r>
                <w:rPr>
                  <w:rFonts w:ascii="Cambria Math" w:hAnsi="Cambria Math"/>
                </w:rPr>
                <m:t>E</m:t>
              </m:r>
            </m:e>
            <m:sub>
              <m:r>
                <w:rPr>
                  <w:rFonts w:ascii="Cambria Math" w:hAnsi="Cambria Math"/>
                </w:rPr>
                <m:t>cssc</m:t>
              </m:r>
            </m:sub>
          </m:sSub>
          <m:r>
            <w:rPr>
              <w:rFonts w:ascii="Cambria Math" w:hAnsi="Cambria Math"/>
            </w:rPr>
            <m:t>=</m:t>
          </m:r>
          <m:nary>
            <m:naryPr>
              <m:limLoc m:val="undOvr"/>
              <m:subHide m:val="on"/>
              <m:supHide m:val="on"/>
              <m:ctrlPr>
                <w:rPr>
                  <w:rFonts w:ascii="Cambria Math" w:hAnsi="Cambria Math" w:hint="eastAsia"/>
                </w:rPr>
              </m:ctrlPr>
            </m:naryPr>
            <m:sub/>
            <m:sup/>
            <m:e>
              <m:f>
                <m:fPr>
                  <m:ctrlPr>
                    <w:rPr>
                      <w:rFonts w:ascii="Cambria Math" w:hAnsi="Cambria Math" w:hint="eastAsia"/>
                      <w:i/>
                    </w:rPr>
                  </m:ctrlPr>
                </m:fPr>
                <m:num>
                  <m:r>
                    <w:rPr>
                      <w:rFonts w:ascii="Cambria Math" w:hAnsi="Cambria Math" w:hint="eastAsia"/>
                    </w:rPr>
                    <m:t>1</m:t>
                  </m:r>
                </m:num>
                <m:den>
                  <m:r>
                    <w:rPr>
                      <w:rFonts w:ascii="Cambria Math" w:hAnsi="Cambria Math" w:hint="eastAsia"/>
                    </w:rPr>
                    <m:t>λ</m:t>
                  </m:r>
                </m:den>
              </m:f>
              <m:sSub>
                <m:sSubPr>
                  <m:ctrlPr>
                    <w:rPr>
                      <w:rFonts w:ascii="Cambria Math" w:hAnsi="Cambria Math" w:hint="eastAsia"/>
                    </w:rPr>
                  </m:ctrlPr>
                </m:sSubPr>
                <m:e>
                  <m:r>
                    <w:rPr>
                      <w:rFonts w:ascii="MS Mincho" w:eastAsia="MS Mincho" w:hAnsi="MS Mincho" w:cs="MS Mincho" w:hint="eastAsia"/>
                    </w:rPr>
                    <m:t>∙</m:t>
                  </m:r>
                  <m:r>
                    <w:rPr>
                      <w:rFonts w:ascii="Cambria Math" w:hAnsi="Cambria Math" w:hint="eastAsia"/>
                    </w:rPr>
                    <m:t>T</m:t>
                  </m:r>
                </m:e>
                <m:sub>
                  <m:r>
                    <w:rPr>
                      <w:rFonts w:ascii="Cambria Math" w:hAnsi="Cambria Math" w:hint="eastAsia"/>
                    </w:rPr>
                    <m:t>fil</m:t>
                  </m:r>
                </m:sub>
              </m:sSub>
              <m:d>
                <m:dPr>
                  <m:ctrlPr>
                    <w:rPr>
                      <w:rFonts w:ascii="Cambria Math" w:hAnsi="Cambria Math" w:hint="eastAsia"/>
                    </w:rPr>
                  </m:ctrlPr>
                </m:dPr>
                <m:e>
                  <m:r>
                    <w:rPr>
                      <w:rFonts w:ascii="Cambria Math" w:hAnsi="Cambria Math" w:hint="eastAsia"/>
                    </w:rPr>
                    <m:t>λ</m:t>
                  </m:r>
                </m:e>
              </m:d>
              <m:r>
                <w:rPr>
                  <w:rFonts w:ascii="MS Mincho" w:eastAsia="MS Mincho" w:hAnsi="MS Mincho" w:cs="MS Mincho" w:hint="eastAsia"/>
                </w:rPr>
                <m:t>∙</m:t>
              </m:r>
              <m:r>
                <w:rPr>
                  <w:rFonts w:ascii="Cambria Math" w:hAnsi="Cambria Math" w:hint="eastAsia"/>
                </w:rPr>
                <m:t>QE</m:t>
              </m:r>
              <m:d>
                <m:dPr>
                  <m:ctrlPr>
                    <w:rPr>
                      <w:rFonts w:ascii="Cambria Math" w:hAnsi="Cambria Math" w:hint="eastAsia"/>
                    </w:rPr>
                  </m:ctrlPr>
                </m:dPr>
                <m:e>
                  <m:r>
                    <w:rPr>
                      <w:rFonts w:ascii="Cambria Math" w:hAnsi="Cambria Math" w:hint="eastAsia"/>
                    </w:rPr>
                    <m:t>λ</m:t>
                  </m:r>
                </m:e>
              </m:d>
              <m:r>
                <w:rPr>
                  <w:rFonts w:ascii="MS Mincho" w:eastAsia="MS Mincho" w:hAnsi="MS Mincho" w:cs="MS Mincho" w:hint="eastAsia"/>
                </w:rPr>
                <m:t>∙</m:t>
              </m:r>
            </m:e>
          </m:nary>
          <m:r>
            <w:rPr>
              <w:rFonts w:ascii="Cambria Math" w:hAnsi="Cambria Math" w:hint="eastAsia"/>
            </w:rPr>
            <m:t>dλ</m:t>
          </m:r>
        </m:oMath>
        <w:r w:rsidDel="00C964A5">
          <w:rPr>
            <w:rFonts w:hint="eastAsia"/>
          </w:rPr>
          <w:delText>为巡天相机效率</w:delText>
        </w:r>
      </w:del>
      <w:del w:id="719" w:author="zhan" w:date="2017-09-24T15:34:00Z">
        <w:r w:rsidR="003F3DB8" w:rsidDel="003F3DB8">
          <w:rPr>
            <w:rFonts w:hint="eastAsia"/>
          </w:rPr>
          <w:delText>；如果考虑是对于一个</w:delText>
        </w:r>
        <m:oMath>
          <m:sSub>
            <m:sSubPr>
              <m:ctrlPr>
                <w:rPr>
                  <w:rFonts w:ascii="Cambria Math" w:hAnsi="Cambria Math" w:hint="eastAsia"/>
                </w:rPr>
              </m:ctrlPr>
            </m:sSubPr>
            <m:e>
              <m:r>
                <w:rPr>
                  <w:rFonts w:ascii="Cambria Math" w:hAnsi="Cambria Math" w:hint="eastAsia"/>
                </w:rPr>
                <m:t>f</m:t>
              </m:r>
            </m:e>
            <m:sub>
              <m:r>
                <w:rPr>
                  <w:rFonts w:ascii="Cambria Math" w:hAnsi="Cambria Math" w:hint="eastAsia"/>
                </w:rPr>
                <m:t>ν</m:t>
              </m:r>
            </m:sub>
          </m:sSub>
          <m:r>
            <w:rPr>
              <w:rFonts w:ascii="Cambria Math" w:hAnsi="Cambria Math" w:hint="eastAsia"/>
            </w:rPr>
            <m:t>==const</m:t>
          </m:r>
        </m:oMath>
        <w:r w:rsidR="003F3DB8" w:rsidDel="003F3DB8">
          <w:rPr>
            <w:rFonts w:hint="eastAsia"/>
          </w:rPr>
          <w:delText>的目标（这正是</w:delText>
        </w:r>
      </w:del>
      <w:del w:id="720" w:author="zhan" w:date="2017-09-24T15:30:00Z">
        <w:r w:rsidR="003F3DB8" w:rsidDel="003F3DB8">
          <w:rPr>
            <w:rFonts w:hint="eastAsia"/>
          </w:rPr>
          <w:delText>采用</w:delText>
        </w:r>
        <w:r w:rsidR="003F3DB8" w:rsidDel="003F3DB8">
          <w:rPr>
            <w:rFonts w:hint="eastAsia"/>
          </w:rPr>
          <w:delText>AB</w:delText>
        </w:r>
        <w:r w:rsidR="003F3DB8" w:rsidDel="003F3DB8">
          <w:rPr>
            <w:rFonts w:hint="eastAsia"/>
          </w:rPr>
          <w:delText>星等的测光系统在进行探测极限估计时所假定的</w:delText>
        </w:r>
      </w:del>
      <w:del w:id="721" w:author="zhan" w:date="2017-09-24T15:34:00Z">
        <w:r w:rsidR="003F3DB8" w:rsidDel="003F3DB8">
          <w:rPr>
            <w:rFonts w:hint="eastAsia"/>
          </w:rPr>
          <w:delText>）来讲，上式又可以写为：</w:delText>
        </w:r>
      </w:del>
    </w:p>
    <w:p w:rsidR="001333DA" w:rsidRDefault="00C36F46">
      <w:pPr>
        <w:pStyle w:val="CSSC1"/>
        <w:jc w:val="center"/>
        <w:pPrChange w:id="722" w:author="zhan" w:date="2017-09-24T15:39:00Z">
          <w:pPr>
            <w:pStyle w:val="CSSC0"/>
            <w:ind w:firstLine="560"/>
          </w:pPr>
        </w:pPrChange>
      </w:pPr>
      <m:oMath>
        <m:sSub>
          <m:sSubPr>
            <m:ctrlPr>
              <w:rPr>
                <w:rFonts w:ascii="Cambria Math" w:hAnsi="Cambria Math"/>
              </w:rPr>
            </m:ctrlPr>
          </m:sSubPr>
          <m:e>
            <m:r>
              <w:rPr>
                <w:rFonts w:ascii="Cambria Math" w:hAnsi="Cambria Math"/>
              </w:rPr>
              <m:t>N</m:t>
            </m:r>
          </m:e>
          <m:sub>
            <m:r>
              <m:rPr>
                <m:sty m:val="p"/>
              </m:rPr>
              <w:rPr>
                <w:rFonts w:ascii="Cambria Math" w:hAnsi="Cambria Math"/>
              </w:rPr>
              <m:t>obj</m:t>
            </m:r>
          </m:sub>
        </m:sSub>
        <m:r>
          <m:rPr>
            <m:sty m:val="p"/>
          </m:rPr>
          <w:rPr>
            <w:rFonts w:ascii="Cambria Math" w:hAnsi="Cambria Math"/>
          </w:rPr>
          <m:t>=</m:t>
        </m:r>
        <w:ins w:id="723" w:author="zhan" w:date="2017-09-24T15:42:00Z">
          <m:r>
            <m:rPr>
              <m:sty m:val="p"/>
            </m:rPr>
            <w:rPr>
              <w:rFonts w:ascii="Cambria Math" w:hAnsi="Cambria Math" w:hint="eastAsia"/>
            </w:rPr>
            <m:t>5.48</m:t>
          </m:r>
        </w:ins>
        <w:ins w:id="724" w:author="zhan" w:date="2017-09-24T15:36:00Z">
          <m:r>
            <m:rPr>
              <m:sty m:val="p"/>
            </m:rPr>
            <w:rPr>
              <w:rFonts w:ascii="Cambria Math" w:hAnsi="Cambria Math"/>
            </w:rPr>
            <m:t>×</m:t>
          </m:r>
        </w:ins>
        <m:sSup>
          <m:sSupPr>
            <m:ctrlPr>
              <w:ins w:id="725" w:author="zhan" w:date="2017-09-24T15:36:00Z">
                <w:rPr>
                  <w:rFonts w:ascii="Cambria Math" w:hAnsi="Cambria Math"/>
                </w:rPr>
              </w:ins>
            </m:ctrlPr>
          </m:sSupPr>
          <m:e>
            <w:ins w:id="726" w:author="zhan" w:date="2017-09-24T15:36:00Z">
              <m:r>
                <m:rPr>
                  <m:sty m:val="p"/>
                </m:rPr>
                <w:rPr>
                  <w:rFonts w:ascii="Cambria Math" w:hAnsi="Cambria Math"/>
                </w:rPr>
                <m:t>10</m:t>
              </m:r>
            </w:ins>
          </m:e>
          <m:sup>
            <w:ins w:id="727" w:author="zhan" w:date="2017-09-24T15:42:00Z">
              <m:r>
                <w:rPr>
                  <w:rFonts w:ascii="Cambria Math" w:eastAsiaTheme="minorEastAsia" w:hAnsi="Cambria Math" w:cs="MS Mincho" w:hint="eastAsia"/>
                </w:rPr>
                <m:t>10</m:t>
              </m:r>
            </w:ins>
            <w:ins w:id="728" w:author="zhan" w:date="2017-09-24T15:36:00Z">
              <m:r>
                <m:rPr>
                  <m:sty m:val="p"/>
                </m:rPr>
                <w:rPr>
                  <w:rFonts w:ascii="Cambria Math" w:hAnsi="Cambria Math"/>
                </w:rPr>
                <m:t>-0.4</m:t>
              </m:r>
            </w:ins>
            <m:sSub>
              <m:sSubPr>
                <m:ctrlPr>
                  <w:ins w:id="729" w:author="zhan" w:date="2017-09-24T15:36:00Z">
                    <w:rPr>
                      <w:rFonts w:ascii="Cambria Math" w:hAnsi="Cambria Math"/>
                      <w:i/>
                    </w:rPr>
                  </w:ins>
                </m:ctrlPr>
              </m:sSubPr>
              <m:e>
                <w:ins w:id="730" w:author="zhan" w:date="2017-09-24T15:36:00Z">
                  <m:r>
                    <w:rPr>
                      <w:rFonts w:ascii="Cambria Math" w:hAnsi="Cambria Math"/>
                    </w:rPr>
                    <m:t>m</m:t>
                  </m:r>
                </w:ins>
              </m:e>
              <m:sub>
                <w:ins w:id="731" w:author="zhan" w:date="2017-09-24T15:36:00Z">
                  <m:r>
                    <m:rPr>
                      <m:sty m:val="p"/>
                    </m:rPr>
                    <w:rPr>
                      <w:rFonts w:ascii="Cambria Math" w:hAnsi="Cambria Math"/>
                    </w:rPr>
                    <m:t>AB</m:t>
                  </m:r>
                </w:ins>
              </m:sub>
            </m:sSub>
          </m:sup>
        </m:sSup>
        <m:f>
          <m:fPr>
            <m:ctrlPr>
              <w:del w:id="732" w:author="zhan" w:date="2017-09-24T15:36:00Z">
                <w:rPr>
                  <w:rFonts w:ascii="Cambria Math" w:hAnsi="Cambria Math"/>
                </w:rPr>
              </w:del>
            </m:ctrlPr>
          </m:fPr>
          <m:num>
            <m:sSub>
              <m:sSubPr>
                <m:ctrlPr>
                  <w:del w:id="733" w:author="zhan" w:date="2017-09-24T15:36:00Z">
                    <w:rPr>
                      <w:rFonts w:ascii="Cambria Math" w:hAnsi="Cambria Math"/>
                    </w:rPr>
                  </w:del>
                </m:ctrlPr>
              </m:sSubPr>
              <m:e>
                <w:del w:id="734" w:author="zhan" w:date="2017-09-24T15:36:00Z">
                  <m:r>
                    <w:rPr>
                      <w:rFonts w:ascii="Cambria Math" w:hAnsi="Cambria Math"/>
                    </w:rPr>
                    <m:t>f</m:t>
                  </m:r>
                </w:del>
              </m:e>
              <m:sub>
                <w:del w:id="735" w:author="zhan" w:date="2017-09-24T15:36:00Z">
                  <m:r>
                    <w:rPr>
                      <w:rFonts w:ascii="Cambria Math" w:hAnsi="Cambria Math"/>
                    </w:rPr>
                    <m:t>ν</m:t>
                  </m:r>
                </w:del>
              </m:sub>
            </m:sSub>
            <m:d>
              <m:dPr>
                <m:ctrlPr>
                  <w:del w:id="736" w:author="zhan" w:date="2017-09-24T15:36:00Z">
                    <w:rPr>
                      <w:rFonts w:ascii="Cambria Math" w:hAnsi="Cambria Math"/>
                    </w:rPr>
                  </w:del>
                </m:ctrlPr>
              </m:dPr>
              <m:e>
                <m:sSub>
                  <m:sSubPr>
                    <m:ctrlPr>
                      <w:del w:id="737" w:author="zhan" w:date="2017-09-24T15:36:00Z">
                        <w:rPr>
                          <w:rFonts w:ascii="Cambria Math" w:hAnsi="Cambria Math"/>
                        </w:rPr>
                      </w:del>
                    </m:ctrlPr>
                  </m:sSubPr>
                  <m:e>
                    <w:del w:id="738" w:author="zhan" w:date="2017-09-24T15:36:00Z">
                      <m:r>
                        <w:rPr>
                          <w:rFonts w:ascii="Cambria Math" w:hAnsi="Cambria Math"/>
                        </w:rPr>
                        <m:t>m</m:t>
                      </m:r>
                    </w:del>
                  </m:e>
                  <m:sub>
                    <w:del w:id="739" w:author="zhan" w:date="2017-09-24T15:36:00Z">
                      <m:r>
                        <w:rPr>
                          <w:rFonts w:ascii="Cambria Math" w:hAnsi="Cambria Math"/>
                        </w:rPr>
                        <m:t>AB</m:t>
                      </m:r>
                    </w:del>
                  </m:sub>
                </m:sSub>
              </m:e>
            </m:d>
          </m:num>
          <m:den>
            <w:del w:id="740" w:author="zhan" w:date="2017-09-24T15:36:00Z">
              <m:r>
                <w:rPr>
                  <w:rFonts w:ascii="Cambria Math" w:hAnsi="Cambria Math"/>
                </w:rPr>
                <m:t>h</m:t>
              </m:r>
            </w:del>
          </m:den>
        </m:f>
        <m:r>
          <m:rPr>
            <m:sty m:val="p"/>
          </m:rPr>
          <w:rPr>
            <w:rFonts w:ascii="Cambria Math" w:hAnsi="Cambria Math"/>
          </w:rPr>
          <m:t>∙</m:t>
        </m:r>
        <m:r>
          <w:rPr>
            <w:rFonts w:ascii="Cambria Math" w:hAnsi="Cambria Math"/>
          </w:rPr>
          <m:t>A</m:t>
        </m:r>
        <w:del w:id="741" w:author="zhan" w:date="2017-09-24T15:34:00Z">
          <m:r>
            <w:rPr>
              <w:rFonts w:ascii="Cambria Math" w:hAnsi="Cambria Math"/>
            </w:rPr>
            <m:t>rea</m:t>
          </m:r>
        </w:del>
        <m:r>
          <m:rPr>
            <m:sty m:val="p"/>
          </m:rPr>
          <w:rPr>
            <w:rFonts w:ascii="Cambria Math" w:hAnsi="Cambria Math"/>
          </w:rPr>
          <m:t>∙</m:t>
        </m:r>
        <m:sSub>
          <m:sSubPr>
            <m:ctrlPr>
              <w:rPr>
                <w:rFonts w:ascii="Cambria Math" w:hAnsi="Cambria Math"/>
              </w:rPr>
            </m:ctrlPr>
          </m:sSubPr>
          <m:e>
            <w:ins w:id="742" w:author="zhan" w:date="2017-09-24T17:05:00Z">
              <m:r>
                <w:rPr>
                  <w:rFonts w:ascii="Cambria Math" w:hAnsi="Cambria Math"/>
                </w:rPr>
                <m:t>t</m:t>
              </m:r>
              <m:r>
                <m:rPr>
                  <m:sty m:val="p"/>
                </m:rPr>
                <w:rPr>
                  <w:rFonts w:ascii="Cambria Math" w:hAnsi="Cambria Math"/>
                </w:rPr>
                <m:t>∙</m:t>
              </m:r>
              <m:r>
                <w:rPr>
                  <w:rFonts w:ascii="Cambria Math" w:hAnsi="Cambria Math"/>
                </w:rPr>
                <m:t>EE</m:t>
              </m:r>
              <m:r>
                <m:rPr>
                  <m:sty m:val="p"/>
                </m:rPr>
                <w:rPr>
                  <w:rFonts w:ascii="Cambria Math" w:hAnsi="Cambria Math"/>
                </w:rPr>
                <m:t>∙</m:t>
              </m:r>
            </w:ins>
            <m:r>
              <w:rPr>
                <w:rFonts w:ascii="Cambria Math" w:hAnsi="Cambria Math"/>
              </w:rPr>
              <m:t>T</m:t>
            </m:r>
          </m:e>
          <m:sub>
            <m:r>
              <m:rPr>
                <m:sty m:val="p"/>
              </m:rPr>
              <w:rPr>
                <w:rFonts w:ascii="Cambria Math" w:hAnsi="Cambria Math"/>
              </w:rPr>
              <m:t>tel</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m:rPr>
                <m:sty m:val="p"/>
              </m:rPr>
              <w:rPr>
                <w:rFonts w:ascii="Cambria Math" w:hAnsi="Cambria Math"/>
              </w:rPr>
              <m:t>cssc</m:t>
            </m:r>
          </m:sub>
        </m:sSub>
        <m:r>
          <m:rPr>
            <m:sty m:val="p"/>
          </m:rPr>
          <w:rPr>
            <w:rFonts w:ascii="Cambria Math" w:hAnsi="Cambria Math"/>
          </w:rPr>
          <m:t>∙</m:t>
        </m:r>
        <w:del w:id="743" w:author="zhan" w:date="2017-09-24T15:34:00Z">
          <m:r>
            <w:rPr>
              <w:rFonts w:ascii="Cambria Math" w:hAnsi="Cambria Math"/>
            </w:rPr>
            <m:t>t</m:t>
          </m:r>
        </w:del>
        <w:del w:id="744" w:author="zhan" w:date="2017-09-24T17:05:00Z">
          <m:r>
            <m:rPr>
              <m:sty m:val="p"/>
            </m:rPr>
            <w:rPr>
              <w:rFonts w:ascii="Cambria Math" w:hAnsi="Cambria Math"/>
            </w:rPr>
            <m:t>∙</m:t>
          </m:r>
          <m:r>
            <w:rPr>
              <w:rFonts w:ascii="Cambria Math" w:hAnsi="Cambria Math"/>
            </w:rPr>
            <m:t>EE</m:t>
          </m:r>
        </w:del>
        <m:nary>
          <m:naryPr>
            <m:limLoc m:val="subSup"/>
            <m:ctrlPr>
              <w:ins w:id="745" w:author="zhan" w:date="2017-09-24T17:00:00Z">
                <w:rPr>
                  <w:rFonts w:ascii="Cambria Math" w:hAnsi="Cambria Math"/>
                </w:rPr>
              </w:ins>
            </m:ctrlPr>
          </m:naryPr>
          <m:sub>
            <m:sSub>
              <m:sSubPr>
                <m:ctrlPr>
                  <w:ins w:id="746" w:author="zhan" w:date="2017-09-24T17:00:00Z">
                    <w:rPr>
                      <w:rFonts w:ascii="Cambria Math" w:hAnsi="Cambria Math"/>
                    </w:rPr>
                  </w:ins>
                </m:ctrlPr>
              </m:sSubPr>
              <m:e>
                <w:ins w:id="747" w:author="zhan" w:date="2017-09-24T17:00:00Z">
                  <m:r>
                    <m:rPr>
                      <m:sty m:val="p"/>
                    </m:rPr>
                    <w:rPr>
                      <w:rFonts w:ascii="Cambria Math" w:hAnsi="Cambria Math"/>
                    </w:rPr>
                    <m:t>λ</m:t>
                  </m:r>
                </w:ins>
              </m:e>
              <m:sub>
                <w:ins w:id="748" w:author="zhan" w:date="2017-09-24T17:00:00Z">
                  <m:r>
                    <m:rPr>
                      <m:sty m:val="p"/>
                    </m:rPr>
                    <w:rPr>
                      <w:rFonts w:ascii="Cambria Math" w:hAnsi="Cambria Math"/>
                    </w:rPr>
                    <m:t>1</m:t>
                  </m:r>
                </w:ins>
              </m:sub>
            </m:sSub>
          </m:sub>
          <m:sup>
            <m:sSub>
              <m:sSubPr>
                <m:ctrlPr>
                  <w:ins w:id="749" w:author="zhan" w:date="2017-09-24T17:00:00Z">
                    <w:rPr>
                      <w:rFonts w:ascii="Cambria Math" w:hAnsi="Cambria Math"/>
                    </w:rPr>
                  </w:ins>
                </m:ctrlPr>
              </m:sSubPr>
              <m:e>
                <w:ins w:id="750" w:author="zhan" w:date="2017-09-24T17:00:00Z">
                  <m:r>
                    <m:rPr>
                      <m:sty m:val="p"/>
                    </m:rPr>
                    <w:rPr>
                      <w:rFonts w:ascii="Cambria Math" w:hAnsi="Cambria Math"/>
                    </w:rPr>
                    <m:t>λ</m:t>
                  </m:r>
                </w:ins>
              </m:e>
              <m:sub>
                <w:ins w:id="751" w:author="zhan" w:date="2017-09-24T17:00:00Z">
                  <m:r>
                    <m:rPr>
                      <m:sty m:val="p"/>
                    </m:rPr>
                    <w:rPr>
                      <w:rFonts w:ascii="Cambria Math" w:hAnsi="Cambria Math"/>
                    </w:rPr>
                    <m:t>2</m:t>
                  </m:r>
                </w:ins>
              </m:sub>
            </m:sSub>
          </m:sup>
          <m:e>
            <m:f>
              <m:fPr>
                <m:ctrlPr>
                  <w:ins w:id="752" w:author="zhan" w:date="2017-09-24T17:00:00Z">
                    <w:rPr>
                      <w:rFonts w:ascii="Cambria Math" w:hAnsi="Cambria Math"/>
                    </w:rPr>
                  </w:ins>
                </m:ctrlPr>
              </m:fPr>
              <m:num>
                <w:ins w:id="753" w:author="zhan" w:date="2017-09-24T17:00:00Z">
                  <m:r>
                    <m:rPr>
                      <m:sty m:val="p"/>
                    </m:rPr>
                    <w:rPr>
                      <w:rFonts w:ascii="Cambria Math" w:hAnsi="Cambria Math"/>
                    </w:rPr>
                    <m:t>dλ</m:t>
                  </m:r>
                </w:ins>
              </m:num>
              <m:den>
                <w:ins w:id="754" w:author="zhan" w:date="2017-09-24T17:00:00Z">
                  <m:r>
                    <m:rPr>
                      <m:sty m:val="p"/>
                    </m:rPr>
                    <w:rPr>
                      <w:rFonts w:ascii="Cambria Math" w:hAnsi="Cambria Math"/>
                    </w:rPr>
                    <m:t>λ</m:t>
                  </m:r>
                </w:ins>
              </m:den>
            </m:f>
          </m:e>
        </m:nary>
      </m:oMath>
      <w:ins w:id="755" w:author="zhan" w:date="2017-09-24T15:39:00Z">
        <w:r w:rsidR="009B573A">
          <w:rPr>
            <w:rFonts w:hint="eastAsia"/>
          </w:rPr>
          <w:t>。</w:t>
        </w:r>
      </w:ins>
    </w:p>
    <w:p w:rsidR="00B9572F" w:rsidRDefault="00B9572F" w:rsidP="00234D2A">
      <w:pPr>
        <w:pStyle w:val="CSSC0"/>
        <w:ind w:firstLine="560"/>
        <w:rPr>
          <w:ins w:id="756" w:author="zhan" w:date="2017-09-24T17:18:00Z"/>
        </w:rPr>
      </w:pPr>
      <w:ins w:id="757" w:author="zhan" w:date="2017-09-24T17:18:00Z">
        <w:r>
          <w:rPr>
            <w:rFonts w:hint="eastAsia"/>
          </w:rPr>
          <w:t>天光背景电子数计算如下</w:t>
        </w:r>
      </w:ins>
    </w:p>
    <w:p w:rsidR="001333DA" w:rsidRDefault="00C36F46">
      <w:pPr>
        <w:pStyle w:val="CSSC1"/>
        <w:jc w:val="center"/>
        <w:rPr>
          <w:ins w:id="758" w:author="zhan" w:date="2017-09-24T17:18:00Z"/>
          <w:rFonts w:ascii="Cambria Math" w:hAnsi="Cambria Math"/>
          <w:rPrChange w:id="759" w:author="zhan" w:date="2017-09-24T17:19:00Z">
            <w:rPr>
              <w:ins w:id="760" w:author="zhan" w:date="2017-09-24T17:18:00Z"/>
            </w:rPr>
          </w:rPrChange>
        </w:rPr>
        <w:pPrChange w:id="761" w:author="zhan" w:date="2017-09-24T17:19:00Z">
          <w:pPr>
            <w:pStyle w:val="CSSC0"/>
            <w:ind w:firstLine="560"/>
          </w:pPr>
        </w:pPrChange>
      </w:pPr>
      <m:oMath>
        <m:sSub>
          <m:sSubPr>
            <m:ctrlPr>
              <w:rPr>
                <w:rFonts w:ascii="Cambria Math" w:hAnsi="Cambria Math"/>
              </w:rPr>
            </m:ctrlPr>
          </m:sSubPr>
          <m:e>
            <m:r>
              <m:rPr>
                <m:sty m:val="p"/>
              </m:rPr>
              <w:rPr>
                <w:rFonts w:ascii="Cambria Math" w:hAnsi="Cambria Math" w:hint="eastAsia"/>
              </w:rPr>
              <m:t>N</m:t>
            </m:r>
          </m:e>
          <m:sub>
            <m:r>
              <m:rPr>
                <m:sty m:val="p"/>
              </m:rPr>
              <w:rPr>
                <w:rFonts w:ascii="Cambria Math" w:hAnsi="Cambria Math" w:hint="eastAsia"/>
              </w:rPr>
              <m:t>sky</m:t>
            </m:r>
          </m:sub>
        </m:sSub>
        <m:r>
          <m:rPr>
            <m:sty m:val="p"/>
          </m:rPr>
          <w:rPr>
            <w:rFonts w:ascii="Cambria Math" w:hAnsi="Cambria Math"/>
          </w:rPr>
          <m:t>=</m:t>
        </m:r>
        <m:r>
          <m:rPr>
            <m:sty m:val="p"/>
          </m:rPr>
          <w:rPr>
            <w:rFonts w:ascii="Cambria Math" w:hAnsi="Cambria Math" w:hint="eastAsia"/>
          </w:rPr>
          <m:t>A</m:t>
        </m:r>
        <w:ins w:id="762" w:author="zhan" w:date="2017-09-24T17:21:00Z">
          <m:r>
            <m:rPr>
              <m:sty m:val="p"/>
            </m:rPr>
            <w:rPr>
              <w:rFonts w:ascii="Cambria Math" w:hAnsi="Cambria Math"/>
            </w:rPr>
            <m:t>∙t</m:t>
          </m:r>
        </w:ins>
        <w:del w:id="763" w:author="zhan" w:date="2017-09-24T17:20:00Z">
          <m:r>
            <m:rPr>
              <m:sty m:val="p"/>
            </m:rPr>
            <w:rPr>
              <w:rFonts w:ascii="Cambria Math" w:hAnsi="Cambria Math" w:hint="eastAsia"/>
            </w:rPr>
            <m:t>rea</m:t>
          </m:r>
        </w:del>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hint="eastAsia"/>
              </w:rPr>
              <m:t>pix</m:t>
            </m:r>
          </m:sub>
        </m:sSub>
        <m:r>
          <m:rPr>
            <m:sty m:val="p"/>
          </m:rPr>
          <w:rPr>
            <w:rFonts w:ascii="Cambria Math" w:hAnsi="Cambria Math"/>
          </w:rPr>
          <m:t>∙</m:t>
        </m:r>
        <m:nary>
          <m:naryPr>
            <m:limLoc m:val="undOvr"/>
            <m:subHide m:val="on"/>
            <m:supHide m:val="on"/>
            <m:ctrlPr>
              <w:rPr>
                <w:rFonts w:ascii="Cambria Math" w:hAnsi="Cambria Math"/>
              </w:rPr>
            </m:ctrlPr>
          </m:naryPr>
          <m:sub/>
          <m:sup/>
          <m:e>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I</m:t>
                    </m:r>
                  </m:e>
                  <m:sub>
                    <w:del w:id="764" w:author="zhan" w:date="2017-09-24T17:22:00Z">
                      <m:r>
                        <m:rPr>
                          <m:sty m:val="p"/>
                        </m:rPr>
                        <w:rPr>
                          <w:rFonts w:ascii="Cambria Math" w:hAnsi="Cambria Math" w:hint="eastAsia"/>
                        </w:rPr>
                        <m:t>λ</m:t>
                      </m:r>
                    </w:del>
                    <w:ins w:id="765" w:author="zhan" w:date="2017-09-24T17:22:00Z">
                      <m:r>
                        <m:rPr>
                          <m:sty m:val="p"/>
                        </m:rPr>
                        <w:rPr>
                          <w:rFonts w:ascii="Cambria Math" w:hAnsi="Cambria Math" w:hint="eastAsia"/>
                        </w:rPr>
                        <m:t>sky</m:t>
                      </m:r>
                    </w:ins>
                  </m:sub>
                </m:sSub>
                <m:d>
                  <m:dPr>
                    <m:ctrlPr>
                      <w:rPr>
                        <w:rFonts w:ascii="Cambria Math" w:hAnsi="Cambria Math"/>
                      </w:rPr>
                    </m:ctrlPr>
                  </m:dPr>
                  <m:e>
                    <w:ins w:id="766" w:author="zhan" w:date="2017-09-24T17:22:00Z">
                      <m:r>
                        <m:rPr>
                          <m:sty m:val="p"/>
                        </m:rPr>
                        <w:rPr>
                          <w:rFonts w:ascii="Cambria Math" w:hAnsi="Cambria Math"/>
                        </w:rPr>
                        <m:t>λ</m:t>
                      </m:r>
                    </w:ins>
                    <w:del w:id="767" w:author="zhan" w:date="2017-09-24T17:22:00Z">
                      <m:r>
                        <m:rPr>
                          <m:sty m:val="p"/>
                        </m:rPr>
                        <w:rPr>
                          <w:rFonts w:ascii="Cambria Math" w:hAnsi="Cambria Math" w:hint="eastAsia"/>
                        </w:rPr>
                        <m:t>sky</m:t>
                      </m:r>
                    </w:del>
                  </m:e>
                </m:d>
              </m:num>
              <m:den>
                <m:f>
                  <m:fPr>
                    <m:type m:val="lin"/>
                    <m:ctrlPr>
                      <w:rPr>
                        <w:rFonts w:ascii="Cambria Math" w:hAnsi="Cambria Math"/>
                      </w:rPr>
                    </m:ctrlPr>
                  </m:fPr>
                  <m:num>
                    <m:r>
                      <m:rPr>
                        <m:sty m:val="p"/>
                      </m:rPr>
                      <w:rPr>
                        <w:rFonts w:ascii="Cambria Math" w:hAnsi="Cambria Math" w:hint="eastAsia"/>
                      </w:rPr>
                      <m:t>hc</m:t>
                    </m:r>
                  </m:num>
                  <m:den>
                    <m:r>
                      <m:rPr>
                        <m:sty m:val="p"/>
                      </m:rPr>
                      <w:rPr>
                        <w:rFonts w:ascii="Cambria Math" w:hAnsi="Cambria Math" w:hint="eastAsia"/>
                      </w:rPr>
                      <m:t>λ</m:t>
                    </m:r>
                  </m:den>
                </m:f>
              </m:den>
            </m:f>
          </m:e>
        </m:nary>
        <m:r>
          <m:rPr>
            <m:sty m:val="p"/>
          </m:rPr>
          <w:rPr>
            <w:rFonts w:ascii="Cambria Math" w:hAnsi="Cambria Math"/>
          </w:rPr>
          <m:t>∙</m:t>
        </m:r>
        <w:ins w:id="768" w:author="zhan" w:date="2017-09-24T17:21:00Z">
          <m:r>
            <w:rPr>
              <w:rFonts w:ascii="Cambria Math" w:hAnsi="Cambria Math"/>
            </w:rPr>
            <m:t>τ</m:t>
          </m:r>
        </w:ins>
        <m:d>
          <m:dPr>
            <m:ctrlPr>
              <w:ins w:id="769" w:author="zhan" w:date="2017-09-24T17:21:00Z">
                <w:rPr>
                  <w:rFonts w:ascii="Cambria Math" w:hAnsi="Cambria Math"/>
                  <w:i/>
                </w:rPr>
              </w:ins>
            </m:ctrlPr>
          </m:dPr>
          <m:e>
            <w:ins w:id="770" w:author="zhan" w:date="2017-09-24T17:21:00Z">
              <m:r>
                <w:rPr>
                  <w:rFonts w:ascii="Cambria Math" w:hAnsi="Cambria Math"/>
                </w:rPr>
                <m:t>λ</m:t>
              </m:r>
            </w:ins>
          </m:e>
        </m:d>
        <m:sSub>
          <m:sSubPr>
            <m:ctrlPr>
              <w:del w:id="771" w:author="zhan" w:date="2017-09-24T17:21:00Z">
                <w:rPr>
                  <w:rFonts w:ascii="Cambria Math" w:hAnsi="Cambria Math"/>
                </w:rPr>
              </w:del>
            </m:ctrlPr>
          </m:sSubPr>
          <m:e>
            <w:del w:id="772" w:author="zhan" w:date="2017-09-24T17:21:00Z">
              <m:r>
                <m:rPr>
                  <m:sty m:val="p"/>
                </m:rPr>
                <w:rPr>
                  <w:rFonts w:ascii="Cambria Math" w:hAnsi="Cambria Math" w:hint="eastAsia"/>
                </w:rPr>
                <m:t>τ</m:t>
              </m:r>
            </w:del>
          </m:e>
          <m:sub>
            <w:del w:id="773" w:author="zhan" w:date="2017-09-24T17:21:00Z">
              <m:r>
                <m:rPr>
                  <m:sty m:val="p"/>
                </m:rPr>
                <w:rPr>
                  <w:rFonts w:ascii="Cambria Math" w:hAnsi="Cambria Math" w:hint="eastAsia"/>
                </w:rPr>
                <m:t>λ</m:t>
              </m:r>
            </w:del>
          </m:sub>
        </m:sSub>
        <m:r>
          <m:rPr>
            <m:sty m:val="p"/>
          </m:rPr>
          <w:rPr>
            <w:rFonts w:ascii="Cambria Math" w:hAnsi="Cambria Math"/>
          </w:rPr>
          <m:t>∙</m:t>
        </m:r>
        <m:r>
          <m:rPr>
            <m:sty m:val="p"/>
          </m:rPr>
          <w:rPr>
            <w:rFonts w:ascii="Cambria Math" w:hAnsi="Cambria Math" w:hint="eastAsia"/>
          </w:rPr>
          <m:t>d</m:t>
        </m:r>
        <m:r>
          <m:rPr>
            <m:sty m:val="p"/>
          </m:rPr>
          <w:rPr>
            <w:rFonts w:ascii="Cambria Math" w:hAnsi="Cambria Math" w:hint="eastAsia"/>
          </w:rPr>
          <m:t>λ</m:t>
        </m:r>
        <w:del w:id="774" w:author="zhan" w:date="2017-09-24T17:21:00Z">
          <m:r>
            <m:rPr>
              <m:sty m:val="p"/>
            </m:rPr>
            <w:rPr>
              <w:rFonts w:ascii="Cambria Math" w:hAnsi="Cambria Math"/>
            </w:rPr>
            <m:t>∙</m:t>
          </m:r>
          <m:r>
            <m:rPr>
              <m:sty m:val="p"/>
            </m:rPr>
            <w:rPr>
              <w:rFonts w:ascii="Cambria Math" w:hAnsi="Cambria Math" w:hint="eastAsia"/>
            </w:rPr>
            <m:t>t</m:t>
          </m:r>
        </w:del>
      </m:oMath>
      <w:ins w:id="775" w:author="zhan" w:date="2017-09-24T17:19:00Z">
        <w:r w:rsidR="00B9572F">
          <w:rPr>
            <w:rFonts w:ascii="Cambria Math" w:hAnsi="Cambria Math" w:hint="eastAsia"/>
          </w:rPr>
          <w:t>，</w:t>
        </w:r>
      </w:ins>
    </w:p>
    <w:p w:rsidR="001333DA" w:rsidRDefault="00234D2A">
      <w:pPr>
        <w:pStyle w:val="CSSC1"/>
        <w:pPrChange w:id="776" w:author="zhan" w:date="2017-09-24T17:19:00Z">
          <w:pPr>
            <w:pStyle w:val="CSSC0"/>
            <w:ind w:firstLine="560"/>
          </w:pPr>
        </w:pPrChange>
      </w:pPr>
      <w:del w:id="777" w:author="zhan" w:date="2017-09-24T17:20:00Z">
        <w:r w:rsidDel="00B9572F">
          <w:rPr>
            <w:rFonts w:hint="eastAsia"/>
          </w:rPr>
          <w:delText>是单个</w:delText>
        </w:r>
        <w:r w:rsidDel="00B9572F">
          <w:delText>像元收集到的</w:delText>
        </w:r>
        <w:r w:rsidDel="00B9572F">
          <w:rPr>
            <w:rFonts w:hint="eastAsia"/>
          </w:rPr>
          <w:delText>来自背景</w:delText>
        </w:r>
        <w:r w:rsidDel="00B9572F">
          <w:delText>的光电子数；</w:delText>
        </w:r>
      </w:del>
      <w:r>
        <w:rPr>
          <w:rFonts w:hint="eastAsia"/>
        </w:rPr>
        <w:t>其中</w:t>
      </w:r>
      <m:oMath>
        <m:sSub>
          <m:sSubPr>
            <m:ctrlPr>
              <w:rPr>
                <w:rFonts w:ascii="Cambria Math" w:hAnsi="Cambria Math"/>
              </w:rPr>
            </m:ctrlPr>
          </m:sSubPr>
          <m:e>
            <m:r>
              <m:rPr>
                <m:sty m:val="p"/>
              </m:rPr>
              <w:rPr>
                <w:rFonts w:ascii="Cambria Math" w:hAnsi="Cambria Math" w:hint="eastAsia"/>
              </w:rPr>
              <m:t>Ω</m:t>
            </m:r>
          </m:e>
          <m:sub>
            <m:r>
              <m:rPr>
                <m:sty m:val="p"/>
              </m:rPr>
              <w:rPr>
                <w:rFonts w:ascii="Cambria Math" w:hAnsi="Cambria Math"/>
              </w:rPr>
              <m:t>pix</m:t>
            </m:r>
          </m:sub>
        </m:sSub>
      </m:oMath>
      <w:r>
        <w:rPr>
          <w:rFonts w:hint="eastAsia"/>
        </w:rPr>
        <w:t>是</w:t>
      </w:r>
      <w:r>
        <w:t>单个像元的立体角</w:t>
      </w:r>
      <w:ins w:id="778" w:author="zhan" w:date="2017-09-24T17:21:00Z">
        <w:r w:rsidR="00B9572F">
          <w:rPr>
            <w:rFonts w:hint="eastAsia"/>
          </w:rPr>
          <w:t>，</w:t>
        </w:r>
      </w:ins>
      <m:oMath>
        <m:sSub>
          <m:sSubPr>
            <m:ctrlPr>
              <w:ins w:id="779" w:author="zhan" w:date="2017-09-24T17:22:00Z">
                <w:rPr>
                  <w:rFonts w:ascii="Cambria Math" w:hAnsi="Cambria Math"/>
                </w:rPr>
              </w:ins>
            </m:ctrlPr>
          </m:sSubPr>
          <m:e>
            <w:ins w:id="780" w:author="zhan" w:date="2017-09-24T17:22:00Z">
              <m:r>
                <m:rPr>
                  <m:sty m:val="p"/>
                </m:rPr>
                <w:rPr>
                  <w:rFonts w:ascii="Cambria Math" w:hAnsi="Cambria Math"/>
                </w:rPr>
                <m:t>I</m:t>
              </m:r>
            </w:ins>
          </m:e>
          <m:sub>
            <w:ins w:id="781" w:author="zhan" w:date="2017-09-24T17:22:00Z">
              <m:r>
                <m:rPr>
                  <m:sty m:val="p"/>
                </m:rPr>
                <w:rPr>
                  <w:rFonts w:ascii="Cambria Math" w:hAnsi="Cambria Math"/>
                </w:rPr>
                <m:t>sky</m:t>
              </m:r>
            </w:ins>
          </m:sub>
        </m:sSub>
        <m:d>
          <m:dPr>
            <m:ctrlPr>
              <w:ins w:id="782" w:author="zhan" w:date="2017-09-24T17:22:00Z">
                <w:rPr>
                  <w:rFonts w:ascii="Cambria Math" w:hAnsi="Cambria Math"/>
                </w:rPr>
              </w:ins>
            </m:ctrlPr>
          </m:dPr>
          <m:e>
            <w:ins w:id="783" w:author="zhan" w:date="2017-09-24T17:22:00Z">
              <m:r>
                <m:rPr>
                  <m:sty m:val="p"/>
                </m:rPr>
                <w:rPr>
                  <w:rFonts w:ascii="Cambria Math" w:hAnsi="Cambria Math"/>
                </w:rPr>
                <m:t>λ</m:t>
              </m:r>
            </w:ins>
          </m:e>
        </m:d>
      </m:oMath>
      <w:ins w:id="784" w:author="zhan" w:date="2017-09-24T17:22:00Z">
        <w:r w:rsidR="00B9572F">
          <w:rPr>
            <w:rFonts w:hint="eastAsia"/>
          </w:rPr>
          <w:t>是天光</w:t>
        </w:r>
      </w:ins>
      <w:ins w:id="785" w:author="zhan" w:date="2017-09-24T17:28:00Z">
        <w:r w:rsidR="00B9572F">
          <w:rPr>
            <w:rFonts w:hint="eastAsia"/>
          </w:rPr>
          <w:t>背景的</w:t>
        </w:r>
      </w:ins>
      <w:ins w:id="786" w:author="zhan" w:date="2017-09-24T17:29:00Z">
        <w:r w:rsidR="00B9572F">
          <w:rPr>
            <w:rFonts w:hint="eastAsia"/>
          </w:rPr>
          <w:t>光谱辐亮度</w:t>
        </w:r>
      </w:ins>
      <w:r>
        <w:rPr>
          <w:rFonts w:hint="eastAsia"/>
        </w:rPr>
        <w:t>。</w:t>
      </w:r>
      <w:del w:id="787" w:author="zhan" w:date="2017-09-24T17:23:00Z">
        <w:r w:rsidDel="00B9572F">
          <w:delText>我们</w:delText>
        </w:r>
        <w:r w:rsidDel="00B9572F">
          <w:rPr>
            <w:rFonts w:hint="eastAsia"/>
          </w:rPr>
          <w:delText>定义</w:delText>
        </w:r>
      </w:del>
      <w:ins w:id="788" w:author="zhan" w:date="2017-09-24T17:23:00Z">
        <w:r w:rsidR="00B9572F">
          <w:rPr>
            <w:rFonts w:hint="eastAsia"/>
          </w:rPr>
          <w:t>定义</w:t>
        </w:r>
      </w:ins>
      <w:ins w:id="789" w:author="zhan" w:date="2017-09-24T17:24:00Z">
        <w:r w:rsidR="00B9572F">
          <w:t>天光背景计数率</w:t>
        </w:r>
      </w:ins>
      <m:oMath>
        <m:sSub>
          <m:sSubPr>
            <m:ctrlPr>
              <w:rPr>
                <w:rFonts w:ascii="Cambria Math" w:hAnsi="Cambria Math"/>
              </w:rPr>
            </m:ctrlPr>
          </m:sSubPr>
          <m:e>
            <w:del w:id="790" w:author="zhan" w:date="2017-09-24T17:23:00Z">
              <m:r>
                <w:rPr>
                  <w:rFonts w:ascii="Cambria Math" w:hAnsi="Cambria Math"/>
                </w:rPr>
                <m:t>C</m:t>
              </m:r>
            </w:del>
            <m:r>
              <w:rPr>
                <w:rFonts w:ascii="Cambria Math" w:hAnsi="Cambria Math"/>
              </w:rPr>
              <m:t>R</m:t>
            </m:r>
          </m:e>
          <m:sub>
            <m:r>
              <m:rPr>
                <m:sty m:val="p"/>
              </m:rPr>
              <w:rPr>
                <w:rFonts w:ascii="Cambria Math" w:hAnsi="Cambria Math" w:hint="eastAsia"/>
              </w:rPr>
              <m:t>sky</m:t>
            </m:r>
          </m:sub>
        </m:sSub>
        <m:r>
          <w:rPr>
            <w:rFonts w:ascii="Cambria Math" w:hAnsi="Cambria Math"/>
          </w:rPr>
          <m:t>=A</m:t>
        </m:r>
        <w:del w:id="791" w:author="zhan" w:date="2017-09-24T17:24:00Z">
          <m:r>
            <w:rPr>
              <w:rFonts w:ascii="Cambria Math" w:hAnsi="Cambria Math"/>
            </w:rPr>
            <m:t>rea</m:t>
          </m:r>
        </w:del>
        <m:r>
          <w:rPr>
            <w:rFonts w:ascii="Cambria Math" w:hAnsi="Cambria Math"/>
          </w:rPr>
          <m:t>∙</m:t>
        </m:r>
        <m:sSub>
          <m:sSubPr>
            <m:ctrlPr>
              <w:rPr>
                <w:rFonts w:ascii="Cambria Math" w:hAnsi="Cambria Math"/>
              </w:rPr>
            </m:ctrlPr>
          </m:sSubPr>
          <m:e>
            <m:r>
              <m:rPr>
                <m:sty m:val="p"/>
              </m:rPr>
              <w:rPr>
                <w:rFonts w:ascii="Cambria Math" w:hAnsi="Cambria Math" w:hint="eastAsia"/>
              </w:rPr>
              <m:t>Ω</m:t>
            </m:r>
          </m:e>
          <m:sub>
            <m:r>
              <m:rPr>
                <m:sty m:val="p"/>
              </m:rPr>
              <w:rPr>
                <w:rFonts w:ascii="Cambria Math" w:hAnsi="Cambria Math" w:hint="eastAsia"/>
              </w:rPr>
              <m:t>pix</m:t>
            </m:r>
          </m:sub>
        </m:sSub>
        <m:r>
          <w:rPr>
            <w:rFonts w:ascii="Cambria Math" w:hAnsi="Cambria Math"/>
          </w:rPr>
          <m:t>∙</m:t>
        </m:r>
        <m:nary>
          <m:naryPr>
            <m:limLoc m:val="undOvr"/>
            <m:subHide m:val="on"/>
            <m:supHide m:val="on"/>
            <m:ctrlPr>
              <w:ins w:id="792" w:author="zhan" w:date="2017-09-24T17:24:00Z">
                <w:rPr>
                  <w:rFonts w:ascii="Cambria Math" w:hAnsi="Cambria Math"/>
                </w:rPr>
              </w:ins>
            </m:ctrlPr>
          </m:naryPr>
          <m:sub/>
          <m:sup/>
          <m:e>
            <m:f>
              <m:fPr>
                <m:ctrlPr>
                  <w:ins w:id="793" w:author="zhan" w:date="2017-09-24T17:24:00Z">
                    <w:rPr>
                      <w:rFonts w:ascii="Cambria Math" w:hAnsi="Cambria Math"/>
                    </w:rPr>
                  </w:ins>
                </m:ctrlPr>
              </m:fPr>
              <m:num>
                <m:sSub>
                  <m:sSubPr>
                    <m:ctrlPr>
                      <w:ins w:id="794" w:author="zhan" w:date="2017-09-24T17:24:00Z">
                        <w:rPr>
                          <w:rFonts w:ascii="Cambria Math" w:hAnsi="Cambria Math"/>
                        </w:rPr>
                      </w:ins>
                    </m:ctrlPr>
                  </m:sSubPr>
                  <m:e>
                    <w:ins w:id="795" w:author="zhan" w:date="2017-09-24T17:24:00Z">
                      <m:r>
                        <m:rPr>
                          <m:sty m:val="p"/>
                        </m:rPr>
                        <w:rPr>
                          <w:rFonts w:ascii="Cambria Math" w:hAnsi="Cambria Math"/>
                        </w:rPr>
                        <m:t>I</m:t>
                      </m:r>
                    </w:ins>
                  </m:e>
                  <m:sub>
                    <w:ins w:id="796" w:author="zhan" w:date="2017-09-24T17:24:00Z">
                      <m:r>
                        <m:rPr>
                          <m:sty m:val="p"/>
                        </m:rPr>
                        <w:rPr>
                          <w:rFonts w:ascii="Cambria Math" w:hAnsi="Cambria Math"/>
                        </w:rPr>
                        <m:t>sky</m:t>
                      </m:r>
                    </w:ins>
                  </m:sub>
                </m:sSub>
                <m:d>
                  <m:dPr>
                    <m:ctrlPr>
                      <w:ins w:id="797" w:author="zhan" w:date="2017-09-24T17:24:00Z">
                        <w:rPr>
                          <w:rFonts w:ascii="Cambria Math" w:hAnsi="Cambria Math"/>
                        </w:rPr>
                      </w:ins>
                    </m:ctrlPr>
                  </m:dPr>
                  <m:e>
                    <w:ins w:id="798" w:author="zhan" w:date="2017-09-24T17:24:00Z">
                      <m:r>
                        <m:rPr>
                          <m:sty m:val="p"/>
                        </m:rPr>
                        <w:rPr>
                          <w:rFonts w:ascii="Cambria Math" w:hAnsi="Cambria Math"/>
                        </w:rPr>
                        <m:t>λ</m:t>
                      </m:r>
                    </w:ins>
                  </m:e>
                </m:d>
              </m:num>
              <m:den>
                <m:f>
                  <m:fPr>
                    <m:type m:val="lin"/>
                    <m:ctrlPr>
                      <w:ins w:id="799" w:author="zhan" w:date="2017-09-24T17:24:00Z">
                        <w:rPr>
                          <w:rFonts w:ascii="Cambria Math" w:hAnsi="Cambria Math"/>
                        </w:rPr>
                      </w:ins>
                    </m:ctrlPr>
                  </m:fPr>
                  <m:num>
                    <w:ins w:id="800" w:author="zhan" w:date="2017-09-24T17:24:00Z">
                      <m:r>
                        <m:rPr>
                          <m:sty m:val="p"/>
                        </m:rPr>
                        <w:rPr>
                          <w:rFonts w:ascii="Cambria Math" w:hAnsi="Cambria Math"/>
                        </w:rPr>
                        <m:t>hc</m:t>
                      </m:r>
                    </w:ins>
                  </m:num>
                  <m:den>
                    <w:ins w:id="801" w:author="zhan" w:date="2017-09-24T17:24:00Z">
                      <m:r>
                        <m:rPr>
                          <m:sty m:val="p"/>
                        </m:rPr>
                        <w:rPr>
                          <w:rFonts w:ascii="Cambria Math" w:hAnsi="Cambria Math"/>
                        </w:rPr>
                        <m:t>λ</m:t>
                      </m:r>
                    </w:ins>
                  </m:den>
                </m:f>
              </m:den>
            </m:f>
          </m:e>
        </m:nary>
        <w:ins w:id="802" w:author="zhan" w:date="2017-09-24T17:24:00Z">
          <m:r>
            <m:rPr>
              <m:sty m:val="p"/>
            </m:rPr>
            <w:rPr>
              <w:rFonts w:ascii="Cambria Math" w:hAnsi="Cambria Math"/>
            </w:rPr>
            <m:t>∙</m:t>
          </m:r>
          <m:r>
            <w:rPr>
              <w:rFonts w:ascii="Cambria Math" w:hAnsi="Cambria Math"/>
            </w:rPr>
            <m:t>τ</m:t>
          </m:r>
        </w:ins>
        <m:d>
          <m:dPr>
            <m:ctrlPr>
              <w:ins w:id="803" w:author="zhan" w:date="2017-09-24T17:24:00Z">
                <w:rPr>
                  <w:rFonts w:ascii="Cambria Math" w:hAnsi="Cambria Math"/>
                  <w:i/>
                </w:rPr>
              </w:ins>
            </m:ctrlPr>
          </m:dPr>
          <m:e>
            <w:ins w:id="804" w:author="zhan" w:date="2017-09-24T17:24:00Z">
              <m:r>
                <w:rPr>
                  <w:rFonts w:ascii="Cambria Math" w:hAnsi="Cambria Math"/>
                </w:rPr>
                <m:t>λ</m:t>
              </m:r>
            </w:ins>
          </m:e>
        </m:d>
        <m:nary>
          <m:naryPr>
            <m:limLoc m:val="undOvr"/>
            <m:subHide m:val="on"/>
            <m:supHide m:val="on"/>
            <m:ctrlPr>
              <w:del w:id="805" w:author="zhan" w:date="2017-09-24T17:24:00Z">
                <w:rPr>
                  <w:rFonts w:ascii="Cambria Math" w:hAnsi="Cambria Math"/>
                </w:rPr>
              </w:del>
            </m:ctrlPr>
          </m:naryPr>
          <m:sub/>
          <m:sup/>
          <m:e>
            <m:f>
              <m:fPr>
                <m:ctrlPr>
                  <w:del w:id="806" w:author="zhan" w:date="2017-09-24T17:24:00Z">
                    <w:rPr>
                      <w:rFonts w:ascii="Cambria Math" w:hAnsi="Cambria Math"/>
                    </w:rPr>
                  </w:del>
                </m:ctrlPr>
              </m:fPr>
              <m:num>
                <m:sSub>
                  <m:sSubPr>
                    <m:ctrlPr>
                      <w:del w:id="807" w:author="zhan" w:date="2017-09-24T17:24:00Z">
                        <w:rPr>
                          <w:rFonts w:ascii="Cambria Math" w:hAnsi="Cambria Math"/>
                        </w:rPr>
                      </w:del>
                    </m:ctrlPr>
                  </m:sSubPr>
                  <m:e>
                    <w:del w:id="808" w:author="zhan" w:date="2017-09-24T17:24:00Z">
                      <m:r>
                        <w:rPr>
                          <w:rFonts w:ascii="Cambria Math" w:hAnsi="Cambria Math"/>
                        </w:rPr>
                        <m:t>I</m:t>
                      </m:r>
                    </w:del>
                  </m:e>
                  <m:sub>
                    <w:del w:id="809" w:author="zhan" w:date="2017-09-24T17:24:00Z">
                      <m:r>
                        <w:rPr>
                          <w:rFonts w:ascii="Cambria Math" w:hAnsi="Cambria Math"/>
                        </w:rPr>
                        <m:t>λ</m:t>
                      </m:r>
                    </w:del>
                  </m:sub>
                </m:sSub>
                <m:d>
                  <m:dPr>
                    <m:ctrlPr>
                      <w:del w:id="810" w:author="zhan" w:date="2017-09-24T17:24:00Z">
                        <w:rPr>
                          <w:rFonts w:ascii="Cambria Math" w:hAnsi="Cambria Math"/>
                        </w:rPr>
                      </w:del>
                    </m:ctrlPr>
                  </m:dPr>
                  <m:e>
                    <w:del w:id="811" w:author="zhan" w:date="2017-09-24T17:24:00Z">
                      <m:r>
                        <w:rPr>
                          <w:rFonts w:ascii="Cambria Math" w:hAnsi="Cambria Math"/>
                        </w:rPr>
                        <m:t>sky</m:t>
                      </m:r>
                    </w:del>
                  </m:e>
                </m:d>
              </m:num>
              <m:den>
                <m:f>
                  <m:fPr>
                    <m:type m:val="lin"/>
                    <m:ctrlPr>
                      <w:del w:id="812" w:author="zhan" w:date="2017-09-24T17:24:00Z">
                        <w:rPr>
                          <w:rFonts w:ascii="Cambria Math" w:hAnsi="Cambria Math"/>
                        </w:rPr>
                      </w:del>
                    </m:ctrlPr>
                  </m:fPr>
                  <m:num>
                    <w:del w:id="813" w:author="zhan" w:date="2017-09-24T17:24:00Z">
                      <m:r>
                        <w:rPr>
                          <w:rFonts w:ascii="Cambria Math" w:hAnsi="Cambria Math"/>
                        </w:rPr>
                        <m:t>hc</m:t>
                      </m:r>
                    </w:del>
                  </m:num>
                  <m:den>
                    <w:del w:id="814" w:author="zhan" w:date="2017-09-24T17:24:00Z">
                      <m:r>
                        <w:rPr>
                          <w:rFonts w:ascii="Cambria Math" w:hAnsi="Cambria Math"/>
                        </w:rPr>
                        <m:t>λ</m:t>
                      </m:r>
                    </w:del>
                  </m:den>
                </m:f>
              </m:den>
            </m:f>
          </m:e>
        </m:nary>
        <w:del w:id="815" w:author="zhan" w:date="2017-09-24T17:24:00Z">
          <m:r>
            <w:rPr>
              <w:rFonts w:ascii="Cambria Math" w:hAnsi="Cambria Math"/>
            </w:rPr>
            <m:t>∙</m:t>
          </m:r>
        </w:del>
        <m:sSub>
          <m:sSubPr>
            <m:ctrlPr>
              <w:del w:id="816" w:author="zhan" w:date="2017-09-24T17:24:00Z">
                <w:rPr>
                  <w:rFonts w:ascii="Cambria Math" w:hAnsi="Cambria Math"/>
                </w:rPr>
              </w:del>
            </m:ctrlPr>
          </m:sSubPr>
          <m:e>
            <w:del w:id="817" w:author="zhan" w:date="2017-09-24T17:24:00Z">
              <m:r>
                <w:rPr>
                  <w:rFonts w:ascii="Cambria Math" w:hAnsi="Cambria Math"/>
                </w:rPr>
                <m:t>τ</m:t>
              </m:r>
            </w:del>
          </m:e>
          <m:sub>
            <w:del w:id="818" w:author="zhan" w:date="2017-09-24T17:24:00Z">
              <m:r>
                <w:rPr>
                  <w:rFonts w:ascii="Cambria Math" w:hAnsi="Cambria Math"/>
                </w:rPr>
                <m:t>λ</m:t>
              </m:r>
            </w:del>
          </m:sub>
        </m:sSub>
        <m:r>
          <w:rPr>
            <w:rFonts w:ascii="Cambria Math" w:hAnsi="Cambria Math"/>
          </w:rPr>
          <m:t>∙</m:t>
        </m:r>
        <m:r>
          <m:rPr>
            <m:sty m:val="p"/>
          </m:rPr>
          <w:rPr>
            <w:rFonts w:ascii="Cambria Math" w:hAnsi="Cambria Math" w:hint="eastAsia"/>
          </w:rPr>
          <m:t>d</m:t>
        </m:r>
        <m:r>
          <w:rPr>
            <w:rFonts w:ascii="Cambria Math" w:hAnsi="Cambria Math"/>
          </w:rPr>
          <m:t>λ</m:t>
        </m:r>
      </m:oMath>
      <w:del w:id="819" w:author="zhan" w:date="2017-09-24T17:24:00Z">
        <w:r w:rsidDel="00B9572F">
          <w:rPr>
            <w:rFonts w:hint="eastAsia"/>
          </w:rPr>
          <w:delText>为</w:delText>
        </w:r>
        <w:r w:rsidDel="00B9572F">
          <w:delText>每个像元上天光背景的计数率</w:delText>
        </w:r>
      </w:del>
      <w:r>
        <w:rPr>
          <w:rFonts w:hint="eastAsia"/>
        </w:rPr>
        <w:t>，那么</w:t>
      </w:r>
      <m:oMath>
        <m:sSub>
          <m:sSubPr>
            <m:ctrlPr>
              <w:rPr>
                <w:rFonts w:ascii="Cambria Math" w:hAnsi="Cambria Math"/>
              </w:rPr>
            </m:ctrlPr>
          </m:sSubPr>
          <m:e>
            <m:r>
              <w:rPr>
                <w:rFonts w:ascii="Cambria Math" w:hAnsi="Cambria Math"/>
              </w:rPr>
              <m:t>N</m:t>
            </m:r>
          </m:e>
          <m:sub>
            <m:r>
              <m:rPr>
                <m:sty m:val="p"/>
              </m:rPr>
              <w:rPr>
                <w:rFonts w:ascii="Cambria Math" w:hAnsi="Cambria Math" w:hint="eastAsia"/>
              </w:rPr>
              <m:t>sky</m:t>
            </m:r>
          </m:sub>
        </m:sSub>
        <m:r>
          <m:rPr>
            <m:sty m:val="p"/>
          </m:rPr>
          <w:rPr>
            <w:rFonts w:ascii="Cambria Math" w:hAnsi="Cambria Math"/>
          </w:rPr>
          <m:t>=</m:t>
        </m:r>
        <m:sSub>
          <m:sSubPr>
            <m:ctrlPr>
              <w:rPr>
                <w:rFonts w:ascii="Cambria Math" w:hAnsi="Cambria Math"/>
              </w:rPr>
            </m:ctrlPr>
          </m:sSubPr>
          <m:e>
            <w:del w:id="820" w:author="zhan" w:date="2017-09-24T17:29:00Z">
              <m:r>
                <w:rPr>
                  <w:rFonts w:ascii="Cambria Math" w:hAnsi="Cambria Math"/>
                </w:rPr>
                <m:t>C</m:t>
              </m:r>
            </w:del>
            <m:r>
              <w:rPr>
                <w:rFonts w:ascii="Cambria Math" w:hAnsi="Cambria Math"/>
              </w:rPr>
              <m:t>R</m:t>
            </m:r>
          </m:e>
          <m:sub>
            <m:r>
              <m:rPr>
                <m:sty m:val="p"/>
              </m:rPr>
              <w:rPr>
                <w:rFonts w:ascii="Cambria Math" w:hAnsi="Cambria Math" w:hint="eastAsia"/>
              </w:rPr>
              <m:t>sky</m:t>
            </m:r>
          </m:sub>
        </m:sSub>
        <m:r>
          <m:rPr>
            <m:sty m:val="p"/>
          </m:rPr>
          <w:rPr>
            <w:rFonts w:ascii="Cambria Math" w:hAnsi="Cambria Math"/>
          </w:rPr>
          <m:t>∙</m:t>
        </m:r>
        <m:r>
          <w:rPr>
            <w:rFonts w:ascii="Cambria Math" w:hAnsi="Cambria Math"/>
          </w:rPr>
          <m:t>t</m:t>
        </m:r>
      </m:oMath>
      <w:r>
        <w:t>。</w:t>
      </w:r>
    </w:p>
    <w:p w:rsidR="001333DA" w:rsidRDefault="00C36F46" w:rsidP="000B31F1">
      <w:pPr>
        <w:pStyle w:val="CSSC0"/>
        <w:ind w:firstLine="560"/>
        <w:rPr>
          <w:del w:id="821" w:author="zhan" w:date="2017-09-24T17:29:00Z"/>
        </w:rPr>
        <w:pPrChange w:id="822" w:author="詹虎" w:date="2017-09-25T00:23:00Z">
          <w:pPr>
            <w:pStyle w:val="CSSC0"/>
            <w:ind w:firstLine="560"/>
          </w:pPr>
        </w:pPrChange>
      </w:pPr>
      <m:oMath>
        <m:sSub>
          <m:sSubPr>
            <m:ctrlPr>
              <w:del w:id="823" w:author="zhan" w:date="2017-09-24T17:29:00Z">
                <w:rPr>
                  <w:rFonts w:ascii="Cambria Math" w:hAnsi="Cambria Math"/>
                </w:rPr>
              </w:del>
            </m:ctrlPr>
          </m:sSubPr>
          <m:e>
            <w:del w:id="824" w:author="zhan" w:date="2017-09-24T17:29:00Z">
              <m:r>
                <w:rPr>
                  <w:rFonts w:ascii="Cambria Math" w:hAnsi="Cambria Math"/>
                </w:rPr>
                <m:t>N</m:t>
              </m:r>
            </w:del>
          </m:e>
          <m:sub>
            <w:del w:id="825" w:author="zhan" w:date="2017-09-24T17:29:00Z">
              <m:r>
                <w:rPr>
                  <w:rFonts w:ascii="Cambria Math" w:hAnsi="Cambria Math"/>
                </w:rPr>
                <m:t>D</m:t>
              </m:r>
            </w:del>
          </m:sub>
        </m:sSub>
        <w:del w:id="826" w:author="zhan" w:date="2017-09-24T17:29:00Z">
          <m:r>
            <m:rPr>
              <m:sty m:val="p"/>
            </m:rPr>
            <w:rPr>
              <w:rFonts w:ascii="Cambria Math" w:hAnsi="Cambria Math"/>
            </w:rPr>
            <m:t>=</m:t>
          </m:r>
          <m:r>
            <w:rPr>
              <w:rFonts w:ascii="Cambria Math" w:hAnsi="Cambria Math"/>
            </w:rPr>
            <m:t>dark∙t</m:t>
          </m:r>
        </w:del>
      </m:oMath>
      <w:del w:id="827" w:author="zhan" w:date="2017-09-24T17:29:00Z">
        <w:r w:rsidR="00234D2A" w:rsidDel="00B9572F">
          <w:rPr>
            <w:rFonts w:hint="eastAsia"/>
          </w:rPr>
          <w:delText>是</w:delText>
        </w:r>
        <w:r w:rsidR="00234D2A" w:rsidDel="00B9572F">
          <w:delText>单个像元总暗电流</w:delText>
        </w:r>
        <w:r w:rsidR="00234D2A" w:rsidDel="00B9572F">
          <w:rPr>
            <w:rFonts w:hint="eastAsia"/>
          </w:rPr>
          <w:delText>电子数。</w:delText>
        </w:r>
        <w:bookmarkStart w:id="828" w:name="_Toc494043360"/>
        <w:bookmarkStart w:id="829" w:name="_Toc494043748"/>
        <w:bookmarkStart w:id="830" w:name="_Toc494056468"/>
        <w:bookmarkStart w:id="831" w:name="_Toc494056489"/>
        <w:bookmarkStart w:id="832" w:name="_Toc494056548"/>
        <w:bookmarkStart w:id="833" w:name="_Toc494062317"/>
        <w:bookmarkEnd w:id="828"/>
        <w:bookmarkEnd w:id="829"/>
        <w:bookmarkEnd w:id="830"/>
        <w:bookmarkEnd w:id="831"/>
        <w:bookmarkEnd w:id="832"/>
        <w:bookmarkEnd w:id="833"/>
      </w:del>
    </w:p>
    <w:p w:rsidR="00234D2A" w:rsidRPr="00234D2A" w:rsidDel="00B9572F" w:rsidRDefault="00C36F46" w:rsidP="003D7D49">
      <w:pPr>
        <w:pStyle w:val="CSSC0"/>
        <w:ind w:firstLine="560"/>
        <w:rPr>
          <w:del w:id="834" w:author="zhan" w:date="2017-09-24T17:29:00Z"/>
        </w:rPr>
      </w:pPr>
      <m:oMath>
        <m:sSup>
          <m:sSupPr>
            <m:ctrlPr>
              <w:del w:id="835" w:author="zhan" w:date="2017-09-24T17:29:00Z">
                <w:rPr>
                  <w:rFonts w:ascii="Cambria Math" w:hAnsi="Cambria Math"/>
                </w:rPr>
              </w:del>
            </m:ctrlPr>
          </m:sSupPr>
          <m:e>
            <m:sSub>
              <m:sSubPr>
                <m:ctrlPr>
                  <w:del w:id="836" w:author="zhan" w:date="2017-09-24T17:29:00Z">
                    <w:rPr>
                      <w:rFonts w:ascii="Cambria Math" w:hAnsi="Cambria Math"/>
                    </w:rPr>
                  </w:del>
                </m:ctrlPr>
              </m:sSubPr>
              <m:e>
                <w:del w:id="837" w:author="zhan" w:date="2017-09-24T17:29:00Z">
                  <m:r>
                    <w:rPr>
                      <w:rFonts w:ascii="Cambria Math" w:hAnsi="Cambria Math"/>
                    </w:rPr>
                    <m:t>N</m:t>
                  </m:r>
                </w:del>
              </m:e>
              <m:sub>
                <w:del w:id="838" w:author="zhan" w:date="2017-09-24T17:29:00Z">
                  <m:r>
                    <w:rPr>
                      <w:rFonts w:ascii="Cambria Math" w:hAnsi="Cambria Math"/>
                    </w:rPr>
                    <m:t>R</m:t>
                  </m:r>
                </w:del>
              </m:sub>
            </m:sSub>
          </m:e>
          <m:sup>
            <w:del w:id="839" w:author="zhan" w:date="2017-09-24T17:29:00Z">
              <m:r>
                <w:rPr>
                  <w:rFonts w:ascii="Cambria Math" w:hAnsi="Cambria Math"/>
                </w:rPr>
                <m:t>2</m:t>
              </m:r>
            </w:del>
          </m:sup>
        </m:sSup>
      </m:oMath>
      <w:del w:id="840" w:author="zhan" w:date="2017-09-24T17:29:00Z">
        <w:r w:rsidR="00234D2A" w:rsidDel="00B9572F">
          <w:rPr>
            <w:rFonts w:hint="eastAsia"/>
          </w:rPr>
          <w:delText>是</w:delText>
        </w:r>
        <w:r w:rsidR="00234D2A" w:rsidDel="00B9572F">
          <w:delText>单个像元</w:delText>
        </w:r>
        <w:r w:rsidR="00234D2A" w:rsidDel="00B9572F">
          <w:rPr>
            <w:rFonts w:hint="eastAsia"/>
          </w:rPr>
          <w:delText>来自于</w:delText>
        </w:r>
        <w:r w:rsidR="00234D2A" w:rsidDel="00B9572F">
          <w:delText>读出噪声的</w:delText>
        </w:r>
        <w:r w:rsidR="00234D2A" w:rsidDel="00B9572F">
          <w:rPr>
            <w:rFonts w:hint="eastAsia"/>
          </w:rPr>
          <w:delText>电子数，</w:delText>
        </w:r>
        <m:oMath>
          <m:sSub>
            <m:sSubPr>
              <m:ctrlPr>
                <w:rPr>
                  <w:rFonts w:ascii="Cambria Math" w:hAnsi="Cambria Math"/>
                </w:rPr>
              </m:ctrlPr>
            </m:sSubPr>
            <m:e>
              <m:r>
                <w:rPr>
                  <w:rFonts w:ascii="Cambria Math" w:hAnsi="Cambria Math"/>
                </w:rPr>
                <m:t>N</m:t>
              </m:r>
            </m:e>
            <m:sub>
              <m:r>
                <w:rPr>
                  <w:rFonts w:ascii="Cambria Math" w:hAnsi="Cambria Math"/>
                </w:rPr>
                <m:t>R</m:t>
              </m:r>
            </m:sub>
          </m:sSub>
        </m:oMath>
        <w:r w:rsidR="00234D2A" w:rsidDel="00B9572F">
          <w:rPr>
            <w:rFonts w:hint="eastAsia"/>
          </w:rPr>
          <w:delText>是</w:delText>
        </w:r>
        <w:r w:rsidR="00234D2A" w:rsidDel="00B9572F">
          <w:delText>探测器的读出噪声</w:delText>
        </w:r>
        <w:r w:rsidR="00234D2A" w:rsidDel="00B9572F">
          <w:rPr>
            <w:rFonts w:hint="eastAsia"/>
          </w:rPr>
          <w:delText>。</w:delText>
        </w:r>
        <w:bookmarkStart w:id="841" w:name="_Toc494043361"/>
        <w:bookmarkStart w:id="842" w:name="_Toc494043749"/>
        <w:bookmarkStart w:id="843" w:name="_Toc494056469"/>
        <w:bookmarkStart w:id="844" w:name="_Toc494056490"/>
        <w:bookmarkStart w:id="845" w:name="_Toc494056549"/>
        <w:bookmarkStart w:id="846" w:name="_Toc494062318"/>
        <w:bookmarkEnd w:id="841"/>
        <w:bookmarkEnd w:id="842"/>
        <w:bookmarkEnd w:id="843"/>
        <w:bookmarkEnd w:id="844"/>
        <w:bookmarkEnd w:id="845"/>
        <w:bookmarkEnd w:id="846"/>
      </w:del>
    </w:p>
    <w:p w:rsidR="003D7D49" w:rsidRPr="00234D2A" w:rsidRDefault="003D7D49" w:rsidP="003D7D49">
      <w:pPr>
        <w:pStyle w:val="Heading2"/>
      </w:pPr>
      <w:bookmarkStart w:id="847" w:name="_Toc487041833"/>
      <w:bookmarkStart w:id="848" w:name="_Toc494056491"/>
      <w:bookmarkStart w:id="849" w:name="_Toc447876286"/>
      <w:bookmarkStart w:id="850" w:name="_Ref447698805"/>
      <w:bookmarkStart w:id="851" w:name="_Toc494062319"/>
      <w:r>
        <w:rPr>
          <w:rFonts w:hint="eastAsia"/>
        </w:rPr>
        <w:t>计算参数</w:t>
      </w:r>
      <w:bookmarkEnd w:id="847"/>
      <w:bookmarkEnd w:id="848"/>
      <w:bookmarkEnd w:id="851"/>
    </w:p>
    <w:p w:rsidR="003D7D49" w:rsidRPr="00BA1666" w:rsidRDefault="003D7D49" w:rsidP="003D7D49">
      <w:pPr>
        <w:pStyle w:val="CSSC0"/>
        <w:ind w:firstLine="560"/>
      </w:pPr>
      <w:del w:id="852" w:author="詹虎" w:date="2017-09-24T23:12:00Z">
        <w:r w:rsidDel="00DC5E68">
          <w:rPr>
            <w:rFonts w:hint="eastAsia"/>
          </w:rPr>
          <w:delText>根据</w:delText>
        </w:r>
      </w:del>
      <w:del w:id="853" w:author="zhan" w:date="2017-09-24T17:30:00Z">
        <w:r w:rsidDel="00166A18">
          <w:delText>目前</w:delText>
        </w:r>
      </w:del>
      <w:bookmarkStart w:id="854" w:name="_GoBack"/>
      <w:r>
        <w:rPr>
          <w:rFonts w:hint="eastAsia"/>
        </w:rPr>
        <w:t>巡天相机</w:t>
      </w:r>
      <w:bookmarkEnd w:id="854"/>
      <w:del w:id="855" w:author="詹虎" w:date="2017-09-24T23:12:00Z">
        <w:r w:rsidDel="00DC5E68">
          <w:rPr>
            <w:rFonts w:hint="eastAsia"/>
          </w:rPr>
          <w:delText>方案</w:delText>
        </w:r>
        <w:r w:rsidDel="00DC5E68">
          <w:delText>设计，其</w:delText>
        </w:r>
      </w:del>
      <w:r>
        <w:t>主焦面</w:t>
      </w:r>
      <w:r>
        <w:rPr>
          <w:rFonts w:hint="eastAsia"/>
        </w:rPr>
        <w:t>的</w:t>
      </w:r>
      <w:r w:rsidRPr="00E84BDF">
        <w:rPr>
          <w:rFonts w:hint="eastAsia"/>
        </w:rPr>
        <w:t>波段</w:t>
      </w:r>
      <w:del w:id="856" w:author="詹虎" w:date="2017-09-24T23:13:00Z">
        <w:r w:rsidRPr="00E84BDF" w:rsidDel="00DC5E68">
          <w:rPr>
            <w:rFonts w:hint="eastAsia"/>
          </w:rPr>
          <w:delText>分布从光学到近紫外观测波段</w:delText>
        </w:r>
      </w:del>
      <w:r w:rsidRPr="00E84BDF">
        <w:rPr>
          <w:rFonts w:hint="eastAsia"/>
        </w:rPr>
        <w:t>分别为：</w:t>
      </w:r>
      <w:r>
        <w:rPr>
          <w:rFonts w:hint="eastAsia"/>
        </w:rPr>
        <w:t>NUV</w:t>
      </w:r>
      <w:r>
        <w:rPr>
          <w:rFonts w:hint="eastAsia"/>
        </w:rPr>
        <w:t>、</w:t>
      </w:r>
      <w:r>
        <w:rPr>
          <w:rFonts w:hint="eastAsia"/>
        </w:rPr>
        <w:t>u</w:t>
      </w:r>
      <w:r>
        <w:rPr>
          <w:rFonts w:hint="eastAsia"/>
        </w:rPr>
        <w:t>、</w:t>
      </w:r>
      <w:r>
        <w:rPr>
          <w:rFonts w:hint="eastAsia"/>
        </w:rPr>
        <w:t>g</w:t>
      </w:r>
      <w:r>
        <w:rPr>
          <w:rFonts w:hint="eastAsia"/>
        </w:rPr>
        <w:t>、</w:t>
      </w:r>
      <w:r>
        <w:rPr>
          <w:rFonts w:hint="eastAsia"/>
        </w:rPr>
        <w:t>r</w:t>
      </w:r>
      <w:r>
        <w:rPr>
          <w:rFonts w:hint="eastAsia"/>
        </w:rPr>
        <w:t>、</w:t>
      </w:r>
      <w:proofErr w:type="spellStart"/>
      <w:r>
        <w:rPr>
          <w:rFonts w:hint="eastAsia"/>
        </w:rPr>
        <w:t>i</w:t>
      </w:r>
      <w:proofErr w:type="spellEnd"/>
      <w:r>
        <w:rPr>
          <w:rFonts w:hint="eastAsia"/>
        </w:rPr>
        <w:t>、</w:t>
      </w:r>
      <w:r>
        <w:rPr>
          <w:rFonts w:hint="eastAsia"/>
        </w:rPr>
        <w:t>z</w:t>
      </w:r>
      <w:r>
        <w:rPr>
          <w:rFonts w:hint="eastAsia"/>
        </w:rPr>
        <w:t>、</w:t>
      </w:r>
      <w:del w:id="857" w:author="詹虎" w:date="2017-09-24T23:15:00Z">
        <w:r w:rsidDel="002744AD">
          <w:rPr>
            <w:rFonts w:hint="eastAsia"/>
          </w:rPr>
          <w:delText>Y</w:delText>
        </w:r>
      </w:del>
      <w:ins w:id="858" w:author="詹虎" w:date="2017-09-24T23:15:00Z">
        <w:r w:rsidR="002744AD">
          <w:rPr>
            <w:rFonts w:hint="eastAsia"/>
          </w:rPr>
          <w:t>y</w:t>
        </w:r>
      </w:ins>
      <w:r w:rsidRPr="007F1E8C">
        <w:t>以及无缝光谱的三个波段</w:t>
      </w:r>
      <w:r>
        <w:rPr>
          <w:rFonts w:hint="eastAsia"/>
        </w:rPr>
        <w:t>G</w:t>
      </w:r>
      <w:r>
        <w:t>U</w:t>
      </w:r>
      <w:r>
        <w:t>、</w:t>
      </w:r>
      <w:r>
        <w:t>GV</w:t>
      </w:r>
      <w:r>
        <w:rPr>
          <w:rFonts w:hint="eastAsia"/>
        </w:rPr>
        <w:t>及</w:t>
      </w:r>
      <w:r>
        <w:t>GI</w:t>
      </w:r>
      <w:r w:rsidRPr="007F1E8C">
        <w:t>（</w:t>
      </w:r>
      <w:r w:rsidRPr="007F1E8C">
        <w:t>255-420nm</w:t>
      </w:r>
      <w:r w:rsidRPr="007F1E8C">
        <w:t>、</w:t>
      </w:r>
      <w:r w:rsidRPr="007F1E8C">
        <w:t>400-650nm</w:t>
      </w:r>
      <w:r w:rsidRPr="007F1E8C">
        <w:t>、</w:t>
      </w:r>
      <w:r w:rsidRPr="007F1E8C">
        <w:t>620-1000nm</w:t>
      </w:r>
      <w:r w:rsidRPr="007F1E8C">
        <w:t>）</w:t>
      </w:r>
      <w:del w:id="859" w:author="詹虎" w:date="2017-09-24T23:13:00Z">
        <w:r w:rsidDel="00DC5E68">
          <w:rPr>
            <w:rFonts w:hint="eastAsia"/>
          </w:rPr>
          <w:delText>，</w:delText>
        </w:r>
      </w:del>
      <w:ins w:id="860" w:author="詹虎" w:date="2017-09-24T23:13:00Z">
        <w:r w:rsidR="00DC5E68">
          <w:rPr>
            <w:rFonts w:hint="eastAsia"/>
          </w:rPr>
          <w:t>。这些波段</w:t>
        </w:r>
      </w:ins>
      <w:del w:id="861" w:author="詹虎" w:date="2017-09-24T23:13:00Z">
        <w:r w:rsidDel="00DC5E68">
          <w:delText>它们</w:delText>
        </w:r>
      </w:del>
      <w:r w:rsidRPr="007F1E8C">
        <w:rPr>
          <w:rFonts w:hint="eastAsia"/>
        </w:rPr>
        <w:t>在</w:t>
      </w:r>
      <w:r>
        <w:rPr>
          <w:rFonts w:hint="eastAsia"/>
        </w:rPr>
        <w:t>焦面</w:t>
      </w:r>
      <w:r w:rsidRPr="007F1E8C">
        <w:rPr>
          <w:rFonts w:hint="eastAsia"/>
        </w:rPr>
        <w:t>上分</w:t>
      </w:r>
      <w:ins w:id="862" w:author="詹虎" w:date="2017-09-24T23:13:00Z">
        <w:r w:rsidR="00DC5E68">
          <w:rPr>
            <w:rFonts w:hint="eastAsia"/>
          </w:rPr>
          <w:t>配</w:t>
        </w:r>
      </w:ins>
      <w:del w:id="863" w:author="詹虎" w:date="2017-09-24T23:13:00Z">
        <w:r w:rsidRPr="007F1E8C" w:rsidDel="00DC5E68">
          <w:rPr>
            <w:rFonts w:hint="eastAsia"/>
          </w:rPr>
          <w:delText>布</w:delText>
        </w:r>
      </w:del>
      <w:r w:rsidRPr="007F1E8C">
        <w:rPr>
          <w:rFonts w:hint="eastAsia"/>
        </w:rPr>
        <w:t>的面积比例为</w:t>
      </w:r>
      <w:r w:rsidRPr="007F1E8C">
        <w:rPr>
          <w:rFonts w:hint="eastAsia"/>
        </w:rPr>
        <w:t>2:1:</w:t>
      </w:r>
      <w:r>
        <w:t>1</w:t>
      </w:r>
      <w:r>
        <w:rPr>
          <w:rFonts w:hint="eastAsia"/>
        </w:rPr>
        <w:t>:</w:t>
      </w:r>
      <w:r w:rsidRPr="007F1E8C">
        <w:rPr>
          <w:rFonts w:hint="eastAsia"/>
        </w:rPr>
        <w:t>1</w:t>
      </w:r>
      <w:r>
        <w:rPr>
          <w:rFonts w:hint="eastAsia"/>
        </w:rPr>
        <w:t>:</w:t>
      </w:r>
      <w:r w:rsidRPr="007F1E8C">
        <w:rPr>
          <w:rFonts w:hint="eastAsia"/>
        </w:rPr>
        <w:t>1:</w:t>
      </w:r>
      <w:r>
        <w:rPr>
          <w:rFonts w:hint="eastAsia"/>
        </w:rPr>
        <w:t>1:</w:t>
      </w:r>
      <w:r>
        <w:t>2</w:t>
      </w:r>
      <w:r w:rsidRPr="007F1E8C">
        <w:t>:2:2:</w:t>
      </w:r>
      <w:r>
        <w:rPr>
          <w:rFonts w:hint="eastAsia"/>
        </w:rPr>
        <w:t>2</w:t>
      </w:r>
      <w:r>
        <w:rPr>
          <w:rFonts w:hint="eastAsia"/>
        </w:rPr>
        <w:t>。</w:t>
      </w:r>
      <w:ins w:id="864" w:author="zhan" w:date="2017-09-24T17:48:00Z">
        <w:r w:rsidR="001247FF">
          <w:rPr>
            <w:rFonts w:hint="eastAsia"/>
          </w:rPr>
          <w:t>主焦面共</w:t>
        </w:r>
        <w:r w:rsidR="001247FF">
          <w:rPr>
            <w:rFonts w:hint="eastAsia"/>
          </w:rPr>
          <w:t>30</w:t>
        </w:r>
        <w:r w:rsidR="001247FF">
          <w:rPr>
            <w:rFonts w:hint="eastAsia"/>
          </w:rPr>
          <w:t>片探测器，</w:t>
        </w:r>
      </w:ins>
      <w:ins w:id="865" w:author="zhan" w:date="2017-09-24T17:49:00Z">
        <w:r w:rsidR="001247FF">
          <w:rPr>
            <w:rFonts w:hint="eastAsia"/>
          </w:rPr>
          <w:t>每个波段对应</w:t>
        </w:r>
        <w:r w:rsidR="001247FF">
          <w:rPr>
            <w:rFonts w:hint="eastAsia"/>
          </w:rPr>
          <w:t>2</w:t>
        </w:r>
        <w:r w:rsidR="001247FF">
          <w:rPr>
            <w:rFonts w:hint="eastAsia"/>
          </w:rPr>
          <w:t>片或</w:t>
        </w:r>
        <w:r w:rsidR="001247FF">
          <w:rPr>
            <w:rFonts w:hint="eastAsia"/>
          </w:rPr>
          <w:t>4</w:t>
        </w:r>
        <w:r w:rsidR="001247FF">
          <w:rPr>
            <w:rFonts w:hint="eastAsia"/>
          </w:rPr>
          <w:t>片探测器。</w:t>
        </w:r>
      </w:ins>
    </w:p>
    <w:p w:rsidR="003D7D49" w:rsidRDefault="003D7D49" w:rsidP="003D7D49">
      <w:pPr>
        <w:pStyle w:val="CSSC0"/>
        <w:ind w:firstLine="560"/>
      </w:pPr>
      <w:r>
        <w:rPr>
          <w:rFonts w:hint="eastAsia"/>
        </w:rPr>
        <w:t>按照</w:t>
      </w:r>
      <w:r>
        <w:t>目前规划，</w:t>
      </w:r>
      <w:del w:id="866" w:author="zhan" w:date="2017-09-24T17:31:00Z">
        <w:r w:rsidDel="00166A18">
          <w:rPr>
            <w:rFonts w:hint="eastAsia"/>
          </w:rPr>
          <w:delText>深度</w:delText>
        </w:r>
      </w:del>
      <w:r w:rsidRPr="00E84BDF">
        <w:rPr>
          <w:rFonts w:hint="eastAsia"/>
        </w:rPr>
        <w:t>多色</w:t>
      </w:r>
      <w:r>
        <w:rPr>
          <w:rFonts w:hint="eastAsia"/>
        </w:rPr>
        <w:t>成像与</w:t>
      </w:r>
      <w:r>
        <w:t>无缝光谱观测</w:t>
      </w:r>
      <w:r>
        <w:rPr>
          <w:rFonts w:hint="eastAsia"/>
        </w:rPr>
        <w:t>要求每一</w:t>
      </w:r>
      <w:del w:id="867" w:author="zhan" w:date="2017-09-24T17:31:00Z">
        <w:r w:rsidDel="00166A18">
          <w:rPr>
            <w:rFonts w:hint="eastAsia"/>
          </w:rPr>
          <w:delText>片</w:delText>
        </w:r>
      </w:del>
      <w:ins w:id="868" w:author="zhan" w:date="2017-09-24T17:46:00Z">
        <w:r w:rsidR="00375F6D">
          <w:rPr>
            <w:rFonts w:hint="eastAsia"/>
          </w:rPr>
          <w:t>片探测器</w:t>
        </w:r>
      </w:ins>
      <w:del w:id="869" w:author="zhan" w:date="2017-09-24T17:46:00Z">
        <w:r w:rsidDel="00375F6D">
          <w:rPr>
            <w:rFonts w:hint="eastAsia"/>
          </w:rPr>
          <w:delText>滤光片或光栅</w:delText>
        </w:r>
      </w:del>
      <w:r>
        <w:rPr>
          <w:rFonts w:hint="eastAsia"/>
        </w:rPr>
        <w:t>对</w:t>
      </w:r>
      <w:r>
        <w:t>同一天区</w:t>
      </w:r>
      <w:ins w:id="870" w:author="zhan" w:date="2017-09-24T17:45:00Z">
        <w:r w:rsidR="00375F6D">
          <w:rPr>
            <w:rFonts w:hint="eastAsia"/>
          </w:rPr>
          <w:t>拍摄</w:t>
        </w:r>
      </w:ins>
      <w:del w:id="871" w:author="zhan" w:date="2017-09-24T17:45:00Z">
        <w:r w:rsidDel="00375F6D">
          <w:rPr>
            <w:rFonts w:hint="eastAsia"/>
          </w:rPr>
          <w:delText>进行</w:delText>
        </w:r>
      </w:del>
      <w:del w:id="872" w:author="zhan" w:date="2017-09-24T17:46:00Z">
        <w:r w:rsidRPr="00E84BDF" w:rsidDel="001247FF">
          <w:rPr>
            <w:rFonts w:hint="eastAsia"/>
          </w:rPr>
          <w:delText>2</w:delText>
        </w:r>
      </w:del>
      <w:ins w:id="873" w:author="zhan" w:date="2017-09-24T17:46:00Z">
        <w:r w:rsidR="001247FF">
          <w:rPr>
            <w:rFonts w:hint="eastAsia"/>
          </w:rPr>
          <w:t>1</w:t>
        </w:r>
      </w:ins>
      <w:r>
        <w:rPr>
          <w:rFonts w:hint="eastAsia"/>
        </w:rPr>
        <w:t>次</w:t>
      </w:r>
      <w:del w:id="874" w:author="zhan" w:date="2017-09-24T17:45:00Z">
        <w:r w:rsidDel="00375F6D">
          <w:rPr>
            <w:rFonts w:hint="eastAsia"/>
          </w:rPr>
          <w:delText>拍摄</w:delText>
        </w:r>
      </w:del>
      <w:del w:id="875" w:author="zhan" w:date="2017-09-24T17:51:00Z">
        <w:r w:rsidR="00346A38" w:rsidDel="00346A38">
          <w:rPr>
            <w:rFonts w:hint="eastAsia"/>
          </w:rPr>
          <w:delText>，</w:delText>
        </w:r>
      </w:del>
      <w:ins w:id="876" w:author="zhan" w:date="2017-09-24T17:51:00Z">
        <w:r w:rsidR="00346A38">
          <w:rPr>
            <w:rFonts w:hint="eastAsia"/>
          </w:rPr>
          <w:t>（</w:t>
        </w:r>
      </w:ins>
      <w:ins w:id="877" w:author="詹虎" w:date="2017-09-24T23:13:00Z">
        <w:r w:rsidR="00DC5E68">
          <w:rPr>
            <w:rFonts w:hint="eastAsia"/>
          </w:rPr>
          <w:t>即</w:t>
        </w:r>
      </w:ins>
      <w:ins w:id="878" w:author="zhan" w:date="2017-09-24T17:50:00Z">
        <w:r w:rsidR="001247FF">
          <w:rPr>
            <w:rFonts w:hint="eastAsia"/>
          </w:rPr>
          <w:t>每个波段曝光</w:t>
        </w:r>
        <w:r w:rsidR="001247FF">
          <w:rPr>
            <w:rFonts w:hint="eastAsia"/>
          </w:rPr>
          <w:t>2</w:t>
        </w:r>
      </w:ins>
      <w:ins w:id="879" w:author="zhan" w:date="2017-09-24T17:51:00Z">
        <w:r w:rsidR="001247FF">
          <w:rPr>
            <w:rFonts w:hint="eastAsia"/>
          </w:rPr>
          <w:t>次或</w:t>
        </w:r>
        <w:r w:rsidR="001247FF">
          <w:rPr>
            <w:rFonts w:hint="eastAsia"/>
          </w:rPr>
          <w:t>4</w:t>
        </w:r>
        <w:r w:rsidR="001247FF">
          <w:rPr>
            <w:rFonts w:hint="eastAsia"/>
          </w:rPr>
          <w:t>次</w:t>
        </w:r>
        <w:r w:rsidR="00346A38">
          <w:rPr>
            <w:rFonts w:hint="eastAsia"/>
          </w:rPr>
          <w:t>）</w:t>
        </w:r>
        <w:r w:rsidR="001247FF">
          <w:rPr>
            <w:rFonts w:hint="eastAsia"/>
          </w:rPr>
          <w:t>，</w:t>
        </w:r>
      </w:ins>
      <w:r>
        <w:rPr>
          <w:rFonts w:hint="eastAsia"/>
        </w:rPr>
        <w:t>每次</w:t>
      </w:r>
      <w:r>
        <w:t>曝光时间</w:t>
      </w:r>
      <w:ins w:id="880" w:author="zhan" w:date="2017-09-24T17:56:00Z">
        <w:r w:rsidR="001963C6">
          <w:rPr>
            <w:rFonts w:hint="eastAsia"/>
          </w:rPr>
          <w:t>名义值</w:t>
        </w:r>
      </w:ins>
      <w:del w:id="881" w:author="zhan" w:date="2017-09-24T17:55:00Z">
        <w:r w:rsidDel="00CC2675">
          <w:delText>为</w:delText>
        </w:r>
      </w:del>
      <w:r>
        <w:rPr>
          <w:rFonts w:hint="eastAsia"/>
        </w:rPr>
        <w:t>150</w:t>
      </w:r>
      <w:r>
        <w:t>s</w:t>
      </w:r>
      <w:ins w:id="882" w:author="zhan" w:date="2017-09-24T17:46:00Z">
        <w:r w:rsidR="001247FF">
          <w:rPr>
            <w:rFonts w:hint="eastAsia"/>
          </w:rPr>
          <w:t>（</w:t>
        </w:r>
      </w:ins>
      <w:ins w:id="883" w:author="詹虎" w:date="2017-09-24T23:13:00Z">
        <w:r w:rsidR="00DC5E68">
          <w:rPr>
            <w:rFonts w:hint="eastAsia"/>
          </w:rPr>
          <w:t>可</w:t>
        </w:r>
      </w:ins>
      <w:ins w:id="884" w:author="zhan" w:date="2017-09-24T17:46:00Z">
        <w:r w:rsidR="001247FF">
          <w:rPr>
            <w:rFonts w:hint="eastAsia"/>
          </w:rPr>
          <w:t>根据</w:t>
        </w:r>
      </w:ins>
      <w:ins w:id="885" w:author="zhan" w:date="2017-09-24T17:47:00Z">
        <w:r w:rsidR="001247FF">
          <w:rPr>
            <w:rFonts w:hint="eastAsia"/>
          </w:rPr>
          <w:t>观测条件调节</w:t>
        </w:r>
      </w:ins>
      <w:ins w:id="886" w:author="zhan" w:date="2017-09-24T17:46:00Z">
        <w:r w:rsidR="001247FF">
          <w:rPr>
            <w:rFonts w:hint="eastAsia"/>
          </w:rPr>
          <w:t>）</w:t>
        </w:r>
      </w:ins>
      <w:del w:id="887" w:author="詹虎" w:date="2017-09-24T23:13:00Z">
        <w:r w:rsidDel="00DC5E68">
          <w:rPr>
            <w:rFonts w:hint="eastAsia"/>
          </w:rPr>
          <w:delText>；</w:delText>
        </w:r>
      </w:del>
      <w:ins w:id="888" w:author="詹虎" w:date="2017-09-24T23:13:00Z">
        <w:r w:rsidR="00DC5E68">
          <w:rPr>
            <w:rFonts w:hint="eastAsia"/>
          </w:rPr>
          <w:t>，</w:t>
        </w:r>
      </w:ins>
      <w:del w:id="889" w:author="zhan" w:date="2017-09-24T17:31:00Z">
        <w:r w:rsidDel="00166A18">
          <w:rPr>
            <w:rFonts w:hint="eastAsia"/>
          </w:rPr>
          <w:delText>极深度</w:delText>
        </w:r>
      </w:del>
      <w:del w:id="890" w:author="zhan" w:date="2017-09-24T17:47:00Z">
        <w:r w:rsidDel="001247FF">
          <w:rPr>
            <w:rFonts w:hint="eastAsia"/>
          </w:rPr>
          <w:delText>多色成像与</w:delText>
        </w:r>
      </w:del>
      <w:del w:id="891" w:author="zhan" w:date="2017-09-24T17:31:00Z">
        <w:r w:rsidDel="00166A18">
          <w:rPr>
            <w:rFonts w:hint="eastAsia"/>
          </w:rPr>
          <w:delText>深度</w:delText>
        </w:r>
      </w:del>
      <w:del w:id="892" w:author="zhan" w:date="2017-09-24T17:47:00Z">
        <w:r w:rsidDel="001247FF">
          <w:rPr>
            <w:rFonts w:hint="eastAsia"/>
          </w:rPr>
          <w:delText>无缝光谱</w:delText>
        </w:r>
      </w:del>
      <w:ins w:id="893" w:author="zhan" w:date="2017-09-24T17:31:00Z">
        <w:r w:rsidR="00166A18">
          <w:rPr>
            <w:rFonts w:hint="eastAsia"/>
          </w:rPr>
          <w:t>深场</w:t>
        </w:r>
      </w:ins>
      <w:r>
        <w:rPr>
          <w:rFonts w:hint="eastAsia"/>
        </w:rPr>
        <w:t>观测要求每一</w:t>
      </w:r>
      <w:del w:id="894" w:author="zhan" w:date="2017-09-24T17:31:00Z">
        <w:r w:rsidDel="00166A18">
          <w:rPr>
            <w:rFonts w:hint="eastAsia"/>
          </w:rPr>
          <w:delText>片</w:delText>
        </w:r>
      </w:del>
      <w:ins w:id="895" w:author="zhan" w:date="2017-09-24T17:47:00Z">
        <w:r w:rsidR="001247FF">
          <w:rPr>
            <w:rFonts w:hint="eastAsia"/>
          </w:rPr>
          <w:t>片探测器对</w:t>
        </w:r>
        <w:r w:rsidR="001247FF">
          <w:t>同一天区</w:t>
        </w:r>
        <w:r w:rsidR="001247FF">
          <w:rPr>
            <w:rFonts w:hint="eastAsia"/>
          </w:rPr>
          <w:t>拍</w:t>
        </w:r>
        <w:r w:rsidR="001247FF">
          <w:rPr>
            <w:rFonts w:hint="eastAsia"/>
          </w:rPr>
          <w:lastRenderedPageBreak/>
          <w:t>摄</w:t>
        </w:r>
        <w:r w:rsidR="001247FF">
          <w:rPr>
            <w:rFonts w:hint="eastAsia"/>
          </w:rPr>
          <w:t>4</w:t>
        </w:r>
        <w:r w:rsidR="001247FF">
          <w:rPr>
            <w:rFonts w:hint="eastAsia"/>
          </w:rPr>
          <w:t>次</w:t>
        </w:r>
      </w:ins>
      <w:ins w:id="896" w:author="zhan" w:date="2017-09-24T17:51:00Z">
        <w:r w:rsidR="00346A38">
          <w:rPr>
            <w:rFonts w:hint="eastAsia"/>
          </w:rPr>
          <w:t>（每个波段曝光</w:t>
        </w:r>
        <w:r w:rsidR="00346A38">
          <w:rPr>
            <w:rFonts w:hint="eastAsia"/>
          </w:rPr>
          <w:t>8</w:t>
        </w:r>
        <w:r w:rsidR="00346A38">
          <w:rPr>
            <w:rFonts w:hint="eastAsia"/>
          </w:rPr>
          <w:t>次或</w:t>
        </w:r>
        <w:r w:rsidR="00346A38">
          <w:rPr>
            <w:rFonts w:hint="eastAsia"/>
          </w:rPr>
          <w:t>16</w:t>
        </w:r>
        <w:r w:rsidR="00346A38">
          <w:rPr>
            <w:rFonts w:hint="eastAsia"/>
          </w:rPr>
          <w:t>次）</w:t>
        </w:r>
      </w:ins>
      <w:del w:id="897" w:author="zhan" w:date="2017-09-24T17:47:00Z">
        <w:r w:rsidDel="001247FF">
          <w:rPr>
            <w:rFonts w:hint="eastAsia"/>
          </w:rPr>
          <w:delText>滤光片或光栅对</w:delText>
        </w:r>
        <w:r w:rsidDel="001247FF">
          <w:delText>同一天区</w:delText>
        </w:r>
        <w:r w:rsidDel="001247FF">
          <w:rPr>
            <w:rFonts w:hint="eastAsia"/>
          </w:rPr>
          <w:delText>累计</w:delText>
        </w:r>
        <w:r w:rsidDel="001247FF">
          <w:delText>进行</w:delText>
        </w:r>
        <w:r w:rsidDel="001247FF">
          <w:rPr>
            <w:rFonts w:hint="eastAsia"/>
          </w:rPr>
          <w:delText>8</w:delText>
        </w:r>
        <w:r w:rsidDel="001247FF">
          <w:rPr>
            <w:rFonts w:hint="eastAsia"/>
          </w:rPr>
          <w:delText>次</w:delText>
        </w:r>
        <w:r w:rsidDel="001247FF">
          <w:delText>拍摄</w:delText>
        </w:r>
      </w:del>
      <w:r>
        <w:rPr>
          <w:rFonts w:hint="eastAsia"/>
        </w:rPr>
        <w:t>，</w:t>
      </w:r>
      <w:r>
        <w:t>每次曝光时间</w:t>
      </w:r>
      <w:ins w:id="898" w:author="zhan" w:date="2017-09-24T17:56:00Z">
        <w:r w:rsidR="001963C6">
          <w:rPr>
            <w:rFonts w:hint="eastAsia"/>
          </w:rPr>
          <w:t>名义值</w:t>
        </w:r>
      </w:ins>
      <w:del w:id="899" w:author="zhan" w:date="2017-09-24T17:55:00Z">
        <w:r w:rsidDel="00CC2675">
          <w:delText>为</w:delText>
        </w:r>
      </w:del>
      <w:r>
        <w:rPr>
          <w:rFonts w:hint="eastAsia"/>
        </w:rPr>
        <w:t>250</w:t>
      </w:r>
      <w:r>
        <w:t>s</w:t>
      </w:r>
      <w:r w:rsidRPr="00E84BDF">
        <w:rPr>
          <w:rFonts w:hint="eastAsia"/>
        </w:rPr>
        <w:t>。</w:t>
      </w:r>
      <w:r w:rsidRPr="00111091">
        <w:rPr>
          <w:rFonts w:hint="eastAsia"/>
        </w:rPr>
        <w:t>各波段</w:t>
      </w:r>
      <w:r>
        <w:rPr>
          <w:rFonts w:hint="eastAsia"/>
        </w:rPr>
        <w:t>滤光片的面积比等效于各波段的曝光次数之比</w:t>
      </w:r>
      <w:r>
        <w:t>。</w:t>
      </w:r>
      <w:r w:rsidR="00C36F46">
        <w:fldChar w:fldCharType="begin"/>
      </w:r>
      <w:r>
        <w:instrText xml:space="preserve"> REF _Ref449099381 \h </w:instrText>
      </w:r>
      <w:r w:rsidR="00C36F46">
        <w:fldChar w:fldCharType="separate"/>
      </w:r>
      <w:ins w:id="900" w:author="詹虎" w:date="2017-09-25T00:23:00Z">
        <w:r w:rsidR="000B31F1">
          <w:rPr>
            <w:rFonts w:hint="eastAsia"/>
          </w:rPr>
          <w:t>表</w:t>
        </w:r>
        <w:r w:rsidR="000B31F1">
          <w:rPr>
            <w:noProof/>
          </w:rPr>
          <w:t>2</w:t>
        </w:r>
      </w:ins>
      <w:ins w:id="901" w:author="zhan" w:date="2017-09-24T19:13:00Z">
        <w:del w:id="902" w:author="詹虎" w:date="2017-09-24T23:14:00Z">
          <w:r w:rsidR="00BE0B38" w:rsidDel="00DC5E68">
            <w:rPr>
              <w:rFonts w:hint="eastAsia"/>
            </w:rPr>
            <w:delText>表</w:delText>
          </w:r>
          <w:r w:rsidR="00BE0B38" w:rsidDel="00DC5E68">
            <w:rPr>
              <w:noProof/>
            </w:rPr>
            <w:delText>1</w:delText>
          </w:r>
        </w:del>
      </w:ins>
      <w:del w:id="903" w:author="詹虎" w:date="2017-09-24T23:14:00Z">
        <w:r w:rsidR="001A3139" w:rsidDel="00DC5E68">
          <w:rPr>
            <w:rFonts w:hint="eastAsia"/>
          </w:rPr>
          <w:delText>表</w:delText>
        </w:r>
        <w:r w:rsidR="001A3139" w:rsidDel="00DC5E68">
          <w:rPr>
            <w:noProof/>
          </w:rPr>
          <w:delText>1</w:delText>
        </w:r>
      </w:del>
      <w:r w:rsidR="00C36F46">
        <w:fldChar w:fldCharType="end"/>
      </w:r>
      <w:r>
        <w:rPr>
          <w:rFonts w:hint="eastAsia"/>
        </w:rPr>
        <w:t>给出</w:t>
      </w:r>
      <w:del w:id="904" w:author="zhan" w:date="2017-09-24T17:32:00Z">
        <w:r w:rsidDel="00166A18">
          <w:rPr>
            <w:rFonts w:hint="eastAsia"/>
          </w:rPr>
          <w:delText>了</w:delText>
        </w:r>
      </w:del>
      <w:r>
        <w:rPr>
          <w:rFonts w:hint="eastAsia"/>
        </w:rPr>
        <w:t>滤光片的</w:t>
      </w:r>
      <w:ins w:id="905" w:author="詹虎" w:date="2017-09-24T23:14:00Z">
        <w:r w:rsidR="00DC5E68">
          <w:rPr>
            <w:rFonts w:hint="eastAsia"/>
          </w:rPr>
          <w:t>部分</w:t>
        </w:r>
      </w:ins>
      <w:r>
        <w:rPr>
          <w:rFonts w:hint="eastAsia"/>
        </w:rPr>
        <w:t>技术要求，</w:t>
      </w:r>
      <w:r w:rsidR="00C36F46">
        <w:fldChar w:fldCharType="begin"/>
      </w:r>
      <w:r>
        <w:instrText xml:space="preserve"> </w:instrText>
      </w:r>
      <w:r>
        <w:rPr>
          <w:rFonts w:hint="eastAsia"/>
        </w:rPr>
        <w:instrText>REF _Ref446620433 \h</w:instrText>
      </w:r>
      <w:r>
        <w:instrText xml:space="preserve"> </w:instrText>
      </w:r>
      <w:r w:rsidR="00C36F46">
        <w:fldChar w:fldCharType="separate"/>
      </w:r>
      <w:ins w:id="906" w:author="詹虎" w:date="2017-09-25T00:23:00Z">
        <w:r w:rsidR="000B31F1">
          <w:rPr>
            <w:rFonts w:hint="eastAsia"/>
          </w:rPr>
          <w:t>表</w:t>
        </w:r>
        <w:r w:rsidR="000B31F1">
          <w:rPr>
            <w:noProof/>
          </w:rPr>
          <w:t>3</w:t>
        </w:r>
      </w:ins>
      <w:ins w:id="907" w:author="zhan" w:date="2017-09-24T19:13:00Z">
        <w:del w:id="908" w:author="詹虎" w:date="2017-09-24T23:14:00Z">
          <w:r w:rsidR="00BE0B38" w:rsidDel="00DC5E68">
            <w:rPr>
              <w:rFonts w:hint="eastAsia"/>
            </w:rPr>
            <w:delText>表</w:delText>
          </w:r>
          <w:r w:rsidR="00BE0B38" w:rsidDel="00DC5E68">
            <w:rPr>
              <w:noProof/>
            </w:rPr>
            <w:delText>2</w:delText>
          </w:r>
        </w:del>
      </w:ins>
      <w:del w:id="909" w:author="詹虎" w:date="2017-09-24T23:14:00Z">
        <w:r w:rsidR="001A3139" w:rsidDel="00DC5E68">
          <w:rPr>
            <w:rFonts w:hint="eastAsia"/>
          </w:rPr>
          <w:delText>表</w:delText>
        </w:r>
        <w:r w:rsidR="001A3139" w:rsidDel="00DC5E68">
          <w:rPr>
            <w:noProof/>
          </w:rPr>
          <w:delText>2</w:delText>
        </w:r>
      </w:del>
      <w:r w:rsidR="00C36F46">
        <w:fldChar w:fldCharType="end"/>
      </w:r>
      <w:ins w:id="910" w:author="zhan" w:date="2017-09-24T17:32:00Z">
        <w:r w:rsidR="00166A18">
          <w:rPr>
            <w:rFonts w:hint="eastAsia"/>
          </w:rPr>
          <w:t>、</w:t>
        </w:r>
      </w:ins>
      <w:r w:rsidR="00C36F46">
        <w:fldChar w:fldCharType="begin"/>
      </w:r>
      <w:r>
        <w:instrText xml:space="preserve"> REF _Ref449099565 \h </w:instrText>
      </w:r>
      <w:r w:rsidR="00C36F46">
        <w:fldChar w:fldCharType="separate"/>
      </w:r>
      <w:ins w:id="911" w:author="詹虎" w:date="2017-09-25T00:23:00Z">
        <w:r w:rsidR="000B31F1">
          <w:rPr>
            <w:rFonts w:hint="eastAsia"/>
          </w:rPr>
          <w:t>表</w:t>
        </w:r>
        <w:r w:rsidR="000B31F1">
          <w:rPr>
            <w:noProof/>
          </w:rPr>
          <w:t>4</w:t>
        </w:r>
      </w:ins>
      <w:ins w:id="912" w:author="zhan" w:date="2017-09-24T19:13:00Z">
        <w:del w:id="913" w:author="詹虎" w:date="2017-09-24T23:14:00Z">
          <w:r w:rsidR="00BE0B38" w:rsidDel="00DC5E68">
            <w:rPr>
              <w:rFonts w:hint="eastAsia"/>
            </w:rPr>
            <w:delText>表</w:delText>
          </w:r>
          <w:r w:rsidR="00BE0B38" w:rsidDel="00DC5E68">
            <w:rPr>
              <w:noProof/>
            </w:rPr>
            <w:delText>3</w:delText>
          </w:r>
        </w:del>
      </w:ins>
      <w:del w:id="914" w:author="詹虎" w:date="2017-09-24T23:14:00Z">
        <w:r w:rsidR="001A3139" w:rsidDel="00DC5E68">
          <w:rPr>
            <w:rFonts w:hint="eastAsia"/>
          </w:rPr>
          <w:delText>表</w:delText>
        </w:r>
        <w:r w:rsidR="001A3139" w:rsidDel="00DC5E68">
          <w:rPr>
            <w:noProof/>
          </w:rPr>
          <w:delText>3</w:delText>
        </w:r>
      </w:del>
      <w:r w:rsidR="00C36F46">
        <w:fldChar w:fldCharType="end"/>
      </w:r>
      <w:ins w:id="915" w:author="zhan" w:date="2017-09-24T17:32:00Z">
        <w:r w:rsidR="00166A18">
          <w:rPr>
            <w:rFonts w:hint="eastAsia"/>
          </w:rPr>
          <w:t>和</w:t>
        </w:r>
      </w:ins>
      <w:r w:rsidR="00C36F46">
        <w:fldChar w:fldCharType="begin"/>
      </w:r>
      <w:r>
        <w:instrText xml:space="preserve"> REF _Ref449102093 \h </w:instrText>
      </w:r>
      <w:r w:rsidR="00C36F46">
        <w:fldChar w:fldCharType="separate"/>
      </w:r>
      <w:ins w:id="916" w:author="詹虎" w:date="2017-09-25T00:23:00Z">
        <w:r w:rsidR="000B31F1">
          <w:rPr>
            <w:rFonts w:hint="eastAsia"/>
          </w:rPr>
          <w:t>表</w:t>
        </w:r>
        <w:r w:rsidR="000B31F1">
          <w:rPr>
            <w:noProof/>
          </w:rPr>
          <w:t>5</w:t>
        </w:r>
      </w:ins>
      <w:ins w:id="917" w:author="zhan" w:date="2017-09-24T19:13:00Z">
        <w:del w:id="918" w:author="詹虎" w:date="2017-09-24T23:14:00Z">
          <w:r w:rsidR="00BE0B38" w:rsidDel="00DC5E68">
            <w:rPr>
              <w:rFonts w:hint="eastAsia"/>
            </w:rPr>
            <w:delText>表</w:delText>
          </w:r>
          <w:r w:rsidR="00BE0B38" w:rsidDel="00DC5E68">
            <w:rPr>
              <w:noProof/>
            </w:rPr>
            <w:delText>4</w:delText>
          </w:r>
        </w:del>
      </w:ins>
      <w:del w:id="919" w:author="詹虎" w:date="2017-09-24T23:14:00Z">
        <w:r w:rsidR="001A3139" w:rsidDel="00DC5E68">
          <w:rPr>
            <w:rFonts w:hint="eastAsia"/>
          </w:rPr>
          <w:delText>表</w:delText>
        </w:r>
        <w:r w:rsidR="001A3139" w:rsidDel="00DC5E68">
          <w:rPr>
            <w:noProof/>
          </w:rPr>
          <w:delText>4</w:delText>
        </w:r>
      </w:del>
      <w:r w:rsidR="00C36F46">
        <w:fldChar w:fldCharType="end"/>
      </w:r>
      <w:r>
        <w:rPr>
          <w:rFonts w:hint="eastAsia"/>
        </w:rPr>
        <w:t>给出</w:t>
      </w:r>
      <w:del w:id="920" w:author="zhan" w:date="2017-09-24T17:31:00Z">
        <w:r w:rsidDel="00166A18">
          <w:rPr>
            <w:rFonts w:hint="eastAsia"/>
          </w:rPr>
          <w:delText>了</w:delText>
        </w:r>
      </w:del>
      <w:r>
        <w:rPr>
          <w:rFonts w:hint="eastAsia"/>
        </w:rPr>
        <w:t>计算</w:t>
      </w:r>
      <w:del w:id="921" w:author="zhan" w:date="2017-09-24T17:31:00Z">
        <w:r w:rsidDel="00166A18">
          <w:rPr>
            <w:rFonts w:hint="eastAsia"/>
          </w:rPr>
          <w:delText>的</w:delText>
        </w:r>
      </w:del>
      <w:r>
        <w:rPr>
          <w:rFonts w:hint="eastAsia"/>
        </w:rPr>
        <w:t>条件。</w:t>
      </w:r>
    </w:p>
    <w:p w:rsidR="003D7D49" w:rsidRDefault="003D7D49" w:rsidP="003D7D49">
      <w:pPr>
        <w:pStyle w:val="aa"/>
      </w:pPr>
      <w:bookmarkStart w:id="922" w:name="_Ref449099381"/>
      <w:bookmarkStart w:id="923" w:name="_Ref487041716"/>
      <w:r>
        <w:rPr>
          <w:rFonts w:hint="eastAsia"/>
        </w:rPr>
        <w:t>表</w:t>
      </w:r>
      <w:r w:rsidR="00C36F46">
        <w:fldChar w:fldCharType="begin"/>
      </w:r>
      <w:r>
        <w:rPr>
          <w:rFonts w:hint="eastAsia"/>
        </w:rPr>
        <w:instrText xml:space="preserve">SEQ </w:instrText>
      </w:r>
      <w:r>
        <w:rPr>
          <w:rFonts w:hint="eastAsia"/>
        </w:rPr>
        <w:instrText>表</w:instrText>
      </w:r>
      <w:r>
        <w:rPr>
          <w:rFonts w:hint="eastAsia"/>
        </w:rPr>
        <w:instrText xml:space="preserve"> \* ARABIC</w:instrText>
      </w:r>
      <w:r w:rsidR="00C36F46">
        <w:fldChar w:fldCharType="separate"/>
      </w:r>
      <w:ins w:id="924" w:author="詹虎" w:date="2017-09-25T00:23:00Z">
        <w:r w:rsidR="000B31F1">
          <w:rPr>
            <w:noProof/>
          </w:rPr>
          <w:t>2</w:t>
        </w:r>
      </w:ins>
      <w:del w:id="925" w:author="詹虎" w:date="2017-09-24T22:48:00Z">
        <w:r w:rsidR="00BE0B38" w:rsidDel="00A65ECD">
          <w:rPr>
            <w:noProof/>
          </w:rPr>
          <w:delText>1</w:delText>
        </w:r>
      </w:del>
      <w:r w:rsidR="00C36F46">
        <w:fldChar w:fldCharType="end"/>
      </w:r>
      <w:bookmarkEnd w:id="922"/>
      <w:r>
        <w:rPr>
          <w:rFonts w:hint="eastAsia"/>
        </w:rPr>
        <w:t>多色成像观测滤光片技术要求</w:t>
      </w:r>
      <w:bookmarkEnd w:id="923"/>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885"/>
        <w:gridCol w:w="888"/>
        <w:gridCol w:w="888"/>
        <w:gridCol w:w="888"/>
        <w:gridCol w:w="888"/>
        <w:gridCol w:w="887"/>
        <w:gridCol w:w="887"/>
        <w:gridCol w:w="887"/>
        <w:gridCol w:w="1774"/>
      </w:tblGrid>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r w:rsidRPr="00FD6396">
              <w:t>Name</w:t>
            </w:r>
          </w:p>
        </w:tc>
        <w:tc>
          <w:tcPr>
            <w:tcW w:w="500" w:type="pct"/>
            <w:vAlign w:val="center"/>
            <w:hideMark/>
          </w:tcPr>
          <w:p w:rsidR="003D7D49" w:rsidRDefault="003D7D49" w:rsidP="003D7D49">
            <w:pPr>
              <w:pStyle w:val="a8"/>
            </w:pPr>
            <w:r w:rsidRPr="00FD6396">
              <w:t>FWHM</w:t>
            </w:r>
          </w:p>
          <w:p w:rsidR="003D7D49" w:rsidRPr="00FD6396" w:rsidRDefault="003D7D49" w:rsidP="003D7D49">
            <w:pPr>
              <w:pStyle w:val="a8"/>
            </w:pPr>
            <w:r>
              <w:rPr>
                <w:rFonts w:hint="eastAsia"/>
              </w:rPr>
              <w:t>nm</w:t>
            </w:r>
          </w:p>
        </w:tc>
        <w:tc>
          <w:tcPr>
            <w:tcW w:w="500" w:type="pct"/>
            <w:noWrap/>
            <w:vAlign w:val="center"/>
            <w:hideMark/>
          </w:tcPr>
          <w:p w:rsidR="003D7D49" w:rsidRDefault="003D7D49" w:rsidP="003D7D49">
            <w:pPr>
              <w:pStyle w:val="a8"/>
            </w:pPr>
            <w:r w:rsidRPr="00FD6396">
              <w:rPr>
                <w:rFonts w:hint="eastAsia"/>
              </w:rPr>
              <w:t>λ</w:t>
            </w:r>
            <w:r w:rsidRPr="00E974CC">
              <w:rPr>
                <w:rStyle w:val="CSSC4"/>
                <w:rFonts w:hint="eastAsia"/>
                <w:sz w:val="22"/>
              </w:rPr>
              <w:t>-01</w:t>
            </w:r>
          </w:p>
          <w:p w:rsidR="003D7D49" w:rsidRPr="00FD6396" w:rsidRDefault="003D7D49" w:rsidP="003D7D49">
            <w:pPr>
              <w:pStyle w:val="a8"/>
            </w:pPr>
            <w:r>
              <w:rPr>
                <w:rFonts w:hint="eastAsia"/>
              </w:rPr>
              <w:t>nm</w:t>
            </w:r>
          </w:p>
        </w:tc>
        <w:tc>
          <w:tcPr>
            <w:tcW w:w="500" w:type="pct"/>
            <w:noWrap/>
            <w:vAlign w:val="center"/>
            <w:hideMark/>
          </w:tcPr>
          <w:p w:rsidR="003D7D49" w:rsidRDefault="003D7D49" w:rsidP="003D7D49">
            <w:pPr>
              <w:pStyle w:val="a8"/>
            </w:pPr>
            <w:r w:rsidRPr="00FD6396">
              <w:rPr>
                <w:rFonts w:hint="eastAsia"/>
              </w:rPr>
              <w:t>λ</w:t>
            </w:r>
            <w:r w:rsidRPr="00E974CC">
              <w:rPr>
                <w:rStyle w:val="CSSC4"/>
                <w:rFonts w:hint="eastAsia"/>
                <w:sz w:val="22"/>
              </w:rPr>
              <w:t>-50</w:t>
            </w:r>
          </w:p>
          <w:p w:rsidR="003D7D49" w:rsidRPr="00FD6396" w:rsidRDefault="003D7D49" w:rsidP="003D7D49">
            <w:pPr>
              <w:pStyle w:val="a8"/>
            </w:pPr>
            <w:r>
              <w:rPr>
                <w:rFonts w:hint="eastAsia"/>
              </w:rPr>
              <w:t>nm</w:t>
            </w:r>
          </w:p>
        </w:tc>
        <w:tc>
          <w:tcPr>
            <w:tcW w:w="500" w:type="pct"/>
            <w:noWrap/>
            <w:vAlign w:val="center"/>
            <w:hideMark/>
          </w:tcPr>
          <w:p w:rsidR="003D7D49" w:rsidRDefault="003D7D49" w:rsidP="003D7D49">
            <w:pPr>
              <w:pStyle w:val="a8"/>
            </w:pPr>
            <w:r w:rsidRPr="00FD6396">
              <w:rPr>
                <w:rFonts w:hint="eastAsia"/>
              </w:rPr>
              <w:t>λ</w:t>
            </w:r>
            <w:r w:rsidRPr="00E974CC">
              <w:rPr>
                <w:rStyle w:val="CSSC4"/>
                <w:rFonts w:hint="eastAsia"/>
                <w:sz w:val="22"/>
              </w:rPr>
              <w:t>-90</w:t>
            </w:r>
          </w:p>
          <w:p w:rsidR="003D7D49" w:rsidRPr="00FD6396" w:rsidRDefault="003D7D49" w:rsidP="003D7D49">
            <w:pPr>
              <w:pStyle w:val="a8"/>
            </w:pPr>
            <w:r>
              <w:rPr>
                <w:rFonts w:hint="eastAsia"/>
              </w:rPr>
              <w:t>nm</w:t>
            </w:r>
          </w:p>
        </w:tc>
        <w:tc>
          <w:tcPr>
            <w:tcW w:w="500" w:type="pct"/>
            <w:noWrap/>
            <w:vAlign w:val="center"/>
            <w:hideMark/>
          </w:tcPr>
          <w:p w:rsidR="003D7D49" w:rsidRDefault="003D7D49" w:rsidP="003D7D49">
            <w:pPr>
              <w:pStyle w:val="a8"/>
            </w:pPr>
            <w:r w:rsidRPr="00FD6396">
              <w:rPr>
                <w:rFonts w:hint="eastAsia"/>
              </w:rPr>
              <w:t>λ</w:t>
            </w:r>
            <w:r w:rsidRPr="00E974CC">
              <w:rPr>
                <w:rStyle w:val="CSSC4"/>
                <w:rFonts w:hint="eastAsia"/>
                <w:sz w:val="22"/>
              </w:rPr>
              <w:t>+90</w:t>
            </w:r>
          </w:p>
          <w:p w:rsidR="003D7D49" w:rsidRPr="00FD6396" w:rsidRDefault="003D7D49" w:rsidP="003D7D49">
            <w:pPr>
              <w:pStyle w:val="a8"/>
            </w:pPr>
            <w:r>
              <w:rPr>
                <w:rFonts w:hint="eastAsia"/>
              </w:rPr>
              <w:t>nm</w:t>
            </w:r>
          </w:p>
        </w:tc>
        <w:tc>
          <w:tcPr>
            <w:tcW w:w="500" w:type="pct"/>
            <w:noWrap/>
            <w:vAlign w:val="center"/>
            <w:hideMark/>
          </w:tcPr>
          <w:p w:rsidR="003D7D49" w:rsidRDefault="003D7D49" w:rsidP="003D7D49">
            <w:pPr>
              <w:pStyle w:val="a8"/>
            </w:pPr>
            <w:r w:rsidRPr="00FD6396">
              <w:rPr>
                <w:rFonts w:hint="eastAsia"/>
              </w:rPr>
              <w:t>λ</w:t>
            </w:r>
            <w:r w:rsidRPr="00E974CC">
              <w:rPr>
                <w:rStyle w:val="CSSC4"/>
                <w:rFonts w:hint="eastAsia"/>
                <w:sz w:val="22"/>
              </w:rPr>
              <w:t>+50</w:t>
            </w:r>
          </w:p>
          <w:p w:rsidR="003D7D49" w:rsidRPr="00FD6396" w:rsidRDefault="003D7D49" w:rsidP="003D7D49">
            <w:pPr>
              <w:pStyle w:val="a8"/>
            </w:pPr>
            <w:r>
              <w:rPr>
                <w:rFonts w:hint="eastAsia"/>
              </w:rPr>
              <w:t>nm</w:t>
            </w:r>
          </w:p>
        </w:tc>
        <w:tc>
          <w:tcPr>
            <w:tcW w:w="500" w:type="pct"/>
            <w:noWrap/>
            <w:vAlign w:val="center"/>
            <w:hideMark/>
          </w:tcPr>
          <w:p w:rsidR="003D7D49" w:rsidRDefault="003D7D49" w:rsidP="003D7D49">
            <w:pPr>
              <w:pStyle w:val="a8"/>
            </w:pPr>
            <w:r w:rsidRPr="00FD6396">
              <w:rPr>
                <w:rFonts w:hint="eastAsia"/>
              </w:rPr>
              <w:t>λ</w:t>
            </w:r>
            <w:r w:rsidRPr="00E974CC">
              <w:rPr>
                <w:rStyle w:val="CSSC4"/>
                <w:rFonts w:hint="eastAsia"/>
                <w:sz w:val="22"/>
              </w:rPr>
              <w:t>+01</w:t>
            </w:r>
          </w:p>
          <w:p w:rsidR="003D7D49" w:rsidRPr="00FD6396" w:rsidRDefault="003D7D49" w:rsidP="003D7D49">
            <w:pPr>
              <w:pStyle w:val="a8"/>
            </w:pPr>
            <w:r>
              <w:rPr>
                <w:rFonts w:hint="eastAsia"/>
              </w:rPr>
              <w:t>nm</w:t>
            </w:r>
          </w:p>
        </w:tc>
        <w:tc>
          <w:tcPr>
            <w:tcW w:w="1000" w:type="pct"/>
            <w:vAlign w:val="center"/>
          </w:tcPr>
          <w:p w:rsidR="00A65ECD" w:rsidRDefault="00EA01F3">
            <w:pPr>
              <w:pStyle w:val="a8"/>
              <w:rPr>
                <w:del w:id="926" w:author="zhan" w:date="2017-09-24T17:51:00Z"/>
              </w:rPr>
            </w:pPr>
            <w:moveToRangeStart w:id="927" w:author="zhan" w:date="2017-09-24T17:51:00Z" w:name="move494038835"/>
            <w:moveTo w:id="928" w:author="zhan" w:date="2017-09-24T17:51:00Z">
              <w:r w:rsidRPr="00FD6396">
                <w:rPr>
                  <w:rFonts w:hint="eastAsia"/>
                </w:rPr>
                <w:t>λ</w:t>
              </w:r>
              <w:r w:rsidRPr="00E974CC">
                <w:rPr>
                  <w:rStyle w:val="CSSC4"/>
                  <w:rFonts w:hint="eastAsia"/>
                  <w:sz w:val="22"/>
                </w:rPr>
                <w:t>-90</w:t>
              </w:r>
              <w:r>
                <w:rPr>
                  <w:rFonts w:hint="eastAsia"/>
                </w:rPr>
                <w:t>~</w:t>
              </w:r>
              <w:r w:rsidRPr="00FD6396">
                <w:rPr>
                  <w:rFonts w:hint="eastAsia"/>
                </w:rPr>
                <w:t>λ</w:t>
              </w:r>
              <w:r w:rsidRPr="00E974CC">
                <w:rPr>
                  <w:rStyle w:val="CSSC4"/>
                  <w:rFonts w:hint="eastAsia"/>
                  <w:sz w:val="22"/>
                </w:rPr>
                <w:t>+90</w:t>
              </w:r>
              <w:r>
                <w:rPr>
                  <w:rFonts w:hint="eastAsia"/>
                </w:rPr>
                <w:t>之间</w:t>
              </w:r>
            </w:moveTo>
            <w:moveToRangeEnd w:id="927"/>
            <w:ins w:id="929" w:author="zhan" w:date="2017-09-24T17:52:00Z">
              <w:r>
                <w:rPr>
                  <w:rFonts w:hint="eastAsia"/>
                </w:rPr>
                <w:t>平均</w:t>
              </w:r>
            </w:ins>
            <w:r w:rsidR="003D7D49" w:rsidRPr="00FD6396">
              <w:rPr>
                <w:rFonts w:hint="eastAsia"/>
              </w:rPr>
              <w:t>透过率</w:t>
            </w:r>
            <w:del w:id="930" w:author="zhan" w:date="2017-09-24T17:52:00Z">
              <w:r w:rsidR="003D7D49" w:rsidDel="00EA01F3">
                <w:rPr>
                  <w:rFonts w:hint="eastAsia"/>
                </w:rPr>
                <w:delText>≥</w:delText>
              </w:r>
            </w:del>
          </w:p>
          <w:p w:rsidR="00A65ECD" w:rsidRDefault="003D7D49">
            <w:pPr>
              <w:pStyle w:val="a8"/>
            </w:pPr>
            <w:moveFromRangeStart w:id="931" w:author="zhan" w:date="2017-09-24T17:51:00Z" w:name="move494038835"/>
            <w:moveFrom w:id="932" w:author="zhan" w:date="2017-09-24T17:51:00Z">
              <w:r w:rsidRPr="00FD6396" w:rsidDel="00EA01F3">
                <w:rPr>
                  <w:rFonts w:hint="eastAsia"/>
                </w:rPr>
                <w:t>λ</w:t>
              </w:r>
              <w:r w:rsidRPr="00E974CC" w:rsidDel="00EA01F3">
                <w:rPr>
                  <w:rStyle w:val="CSSC4"/>
                  <w:rFonts w:hint="eastAsia"/>
                  <w:sz w:val="22"/>
                </w:rPr>
                <w:t>-90</w:t>
              </w:r>
              <w:r w:rsidDel="00EA01F3">
                <w:rPr>
                  <w:rFonts w:hint="eastAsia"/>
                </w:rPr>
                <w:t>~</w:t>
              </w:r>
              <w:r w:rsidRPr="00FD6396" w:rsidDel="00EA01F3">
                <w:rPr>
                  <w:rFonts w:hint="eastAsia"/>
                </w:rPr>
                <w:t>λ</w:t>
              </w:r>
              <w:r w:rsidRPr="00E974CC" w:rsidDel="00EA01F3">
                <w:rPr>
                  <w:rStyle w:val="CSSC4"/>
                  <w:rFonts w:hint="eastAsia"/>
                  <w:sz w:val="22"/>
                </w:rPr>
                <w:t>+90</w:t>
              </w:r>
              <w:r w:rsidDel="00EA01F3">
                <w:rPr>
                  <w:rFonts w:hint="eastAsia"/>
                </w:rPr>
                <w:t>之间</w:t>
              </w:r>
            </w:moveFrom>
            <w:moveFromRangeEnd w:id="931"/>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r w:rsidRPr="00FD6396">
              <w:t>NUV</w:t>
            </w:r>
          </w:p>
        </w:tc>
        <w:tc>
          <w:tcPr>
            <w:tcW w:w="500" w:type="pct"/>
            <w:vAlign w:val="center"/>
            <w:hideMark/>
          </w:tcPr>
          <w:p w:rsidR="003D7D49" w:rsidRPr="00FD6396" w:rsidRDefault="003D7D49" w:rsidP="003D7D49">
            <w:pPr>
              <w:pStyle w:val="a8"/>
            </w:pPr>
            <w:r w:rsidRPr="00FD6396">
              <w:t>70.1</w:t>
            </w:r>
          </w:p>
        </w:tc>
        <w:tc>
          <w:tcPr>
            <w:tcW w:w="500" w:type="pct"/>
            <w:vAlign w:val="center"/>
            <w:hideMark/>
          </w:tcPr>
          <w:p w:rsidR="003D7D49" w:rsidRPr="00FD6396" w:rsidRDefault="003D7D49" w:rsidP="003D7D49">
            <w:pPr>
              <w:pStyle w:val="a8"/>
            </w:pPr>
            <w:r w:rsidRPr="00FD6396">
              <w:t>248.0</w:t>
            </w:r>
          </w:p>
        </w:tc>
        <w:tc>
          <w:tcPr>
            <w:tcW w:w="500" w:type="pct"/>
            <w:vAlign w:val="center"/>
            <w:hideMark/>
          </w:tcPr>
          <w:p w:rsidR="003D7D49" w:rsidRPr="00FD6396" w:rsidRDefault="003D7D49" w:rsidP="003D7D49">
            <w:pPr>
              <w:pStyle w:val="a8"/>
            </w:pPr>
            <w:r w:rsidRPr="00FD6396">
              <w:t>251.9</w:t>
            </w:r>
          </w:p>
        </w:tc>
        <w:tc>
          <w:tcPr>
            <w:tcW w:w="500" w:type="pct"/>
            <w:vAlign w:val="center"/>
            <w:hideMark/>
          </w:tcPr>
          <w:p w:rsidR="003D7D49" w:rsidRPr="00FD6396" w:rsidRDefault="003D7D49" w:rsidP="003D7D49">
            <w:pPr>
              <w:pStyle w:val="a8"/>
            </w:pPr>
            <w:r w:rsidRPr="00FD6396">
              <w:t>255.0</w:t>
            </w:r>
          </w:p>
        </w:tc>
        <w:tc>
          <w:tcPr>
            <w:tcW w:w="500" w:type="pct"/>
            <w:vAlign w:val="center"/>
            <w:hideMark/>
          </w:tcPr>
          <w:p w:rsidR="003D7D49" w:rsidRPr="00FD6396" w:rsidRDefault="003D7D49" w:rsidP="003D7D49">
            <w:pPr>
              <w:pStyle w:val="a8"/>
            </w:pPr>
            <w:r w:rsidRPr="00FD6396">
              <w:t>317.0</w:t>
            </w:r>
          </w:p>
        </w:tc>
        <w:tc>
          <w:tcPr>
            <w:tcW w:w="500" w:type="pct"/>
            <w:vAlign w:val="center"/>
            <w:hideMark/>
          </w:tcPr>
          <w:p w:rsidR="003D7D49" w:rsidRPr="00E974CC" w:rsidRDefault="003D7D49" w:rsidP="003D7D49">
            <w:pPr>
              <w:pStyle w:val="a8"/>
              <w:rPr>
                <w:szCs w:val="22"/>
              </w:rPr>
            </w:pPr>
            <w:r w:rsidRPr="00E974CC">
              <w:rPr>
                <w:szCs w:val="22"/>
              </w:rPr>
              <w:t>321.0</w:t>
            </w:r>
          </w:p>
        </w:tc>
        <w:tc>
          <w:tcPr>
            <w:tcW w:w="500" w:type="pct"/>
            <w:vAlign w:val="center"/>
            <w:hideMark/>
          </w:tcPr>
          <w:p w:rsidR="003D7D49" w:rsidRPr="00FD6396" w:rsidRDefault="003D7D49" w:rsidP="003D7D49">
            <w:pPr>
              <w:pStyle w:val="a8"/>
            </w:pPr>
            <w:r w:rsidRPr="00FD6396">
              <w:t>326.0</w:t>
            </w:r>
          </w:p>
        </w:tc>
        <w:tc>
          <w:tcPr>
            <w:tcW w:w="1000" w:type="pct"/>
            <w:vAlign w:val="center"/>
          </w:tcPr>
          <w:p w:rsidR="003D7D49" w:rsidRPr="00FD6396" w:rsidRDefault="003D7D49" w:rsidP="003D7D49">
            <w:pPr>
              <w:pStyle w:val="a8"/>
            </w:pPr>
            <w:r>
              <w:rPr>
                <w:rFonts w:hint="eastAsia"/>
              </w:rPr>
              <w:t>65%</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r w:rsidRPr="00FD6396">
              <w:t>u</w:t>
            </w:r>
          </w:p>
        </w:tc>
        <w:tc>
          <w:tcPr>
            <w:tcW w:w="500" w:type="pct"/>
            <w:vAlign w:val="center"/>
            <w:hideMark/>
          </w:tcPr>
          <w:p w:rsidR="003D7D49" w:rsidRPr="00FD6396" w:rsidRDefault="003D7D49" w:rsidP="003D7D49">
            <w:pPr>
              <w:pStyle w:val="a8"/>
            </w:pPr>
            <w:r w:rsidRPr="00FD6396">
              <w:t>84.7</w:t>
            </w:r>
          </w:p>
        </w:tc>
        <w:tc>
          <w:tcPr>
            <w:tcW w:w="500" w:type="pct"/>
            <w:vAlign w:val="center"/>
            <w:hideMark/>
          </w:tcPr>
          <w:p w:rsidR="003D7D49" w:rsidRPr="00FD6396" w:rsidRDefault="003D7D49" w:rsidP="003D7D49">
            <w:pPr>
              <w:pStyle w:val="a8"/>
            </w:pPr>
            <w:r w:rsidRPr="00FD6396">
              <w:t>313.0</w:t>
            </w:r>
          </w:p>
        </w:tc>
        <w:tc>
          <w:tcPr>
            <w:tcW w:w="500" w:type="pct"/>
            <w:vAlign w:val="center"/>
            <w:hideMark/>
          </w:tcPr>
          <w:p w:rsidR="003D7D49" w:rsidRPr="00FD6396" w:rsidRDefault="003D7D49" w:rsidP="003D7D49">
            <w:pPr>
              <w:pStyle w:val="a8"/>
            </w:pPr>
            <w:r w:rsidRPr="00FD6396">
              <w:t>318.0</w:t>
            </w:r>
          </w:p>
        </w:tc>
        <w:tc>
          <w:tcPr>
            <w:tcW w:w="500" w:type="pct"/>
            <w:vAlign w:val="center"/>
            <w:hideMark/>
          </w:tcPr>
          <w:p w:rsidR="003D7D49" w:rsidRPr="00FD6396" w:rsidRDefault="003D7D49" w:rsidP="003D7D49">
            <w:pPr>
              <w:pStyle w:val="a8"/>
            </w:pPr>
            <w:r w:rsidRPr="00FD6396">
              <w:t>322.0</w:t>
            </w:r>
          </w:p>
        </w:tc>
        <w:tc>
          <w:tcPr>
            <w:tcW w:w="500" w:type="pct"/>
            <w:vAlign w:val="center"/>
            <w:hideMark/>
          </w:tcPr>
          <w:p w:rsidR="003D7D49" w:rsidRPr="00FD6396" w:rsidRDefault="003D7D49" w:rsidP="003D7D49">
            <w:pPr>
              <w:pStyle w:val="a8"/>
            </w:pPr>
            <w:r w:rsidRPr="00FD6396">
              <w:t>396.0</w:t>
            </w:r>
          </w:p>
        </w:tc>
        <w:tc>
          <w:tcPr>
            <w:tcW w:w="500" w:type="pct"/>
            <w:vAlign w:val="center"/>
            <w:hideMark/>
          </w:tcPr>
          <w:p w:rsidR="003D7D49" w:rsidRPr="00E974CC" w:rsidRDefault="003D7D49" w:rsidP="003D7D49">
            <w:pPr>
              <w:pStyle w:val="a8"/>
              <w:rPr>
                <w:szCs w:val="22"/>
              </w:rPr>
            </w:pPr>
            <w:r w:rsidRPr="00E974CC">
              <w:rPr>
                <w:szCs w:val="22"/>
              </w:rPr>
              <w:t>401.4</w:t>
            </w:r>
          </w:p>
        </w:tc>
        <w:tc>
          <w:tcPr>
            <w:tcW w:w="500" w:type="pct"/>
            <w:vAlign w:val="center"/>
            <w:hideMark/>
          </w:tcPr>
          <w:p w:rsidR="003D7D49" w:rsidRPr="00FD6396" w:rsidRDefault="003D7D49" w:rsidP="003D7D49">
            <w:pPr>
              <w:pStyle w:val="a8"/>
            </w:pPr>
            <w:r w:rsidRPr="00FD6396">
              <w:t>408.0</w:t>
            </w:r>
          </w:p>
        </w:tc>
        <w:tc>
          <w:tcPr>
            <w:tcW w:w="1000" w:type="pct"/>
            <w:vAlign w:val="center"/>
          </w:tcPr>
          <w:p w:rsidR="003D7D49" w:rsidRPr="00FD6396" w:rsidRDefault="003D7D49" w:rsidP="003D7D49">
            <w:pPr>
              <w:pStyle w:val="a8"/>
            </w:pPr>
            <w:r>
              <w:rPr>
                <w:rFonts w:hint="eastAsia"/>
              </w:rPr>
              <w:t>80%</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r w:rsidRPr="00FD6396">
              <w:t>g</w:t>
            </w:r>
          </w:p>
        </w:tc>
        <w:tc>
          <w:tcPr>
            <w:tcW w:w="500" w:type="pct"/>
            <w:vAlign w:val="center"/>
            <w:hideMark/>
          </w:tcPr>
          <w:p w:rsidR="003D7D49" w:rsidRPr="00FD6396" w:rsidRDefault="003D7D49" w:rsidP="003D7D49">
            <w:pPr>
              <w:pStyle w:val="a8"/>
            </w:pPr>
            <w:r w:rsidRPr="00FD6396">
              <w:t>156.2</w:t>
            </w:r>
          </w:p>
        </w:tc>
        <w:tc>
          <w:tcPr>
            <w:tcW w:w="500" w:type="pct"/>
            <w:vAlign w:val="center"/>
            <w:hideMark/>
          </w:tcPr>
          <w:p w:rsidR="003D7D49" w:rsidRPr="00FD6396" w:rsidRDefault="003D7D49" w:rsidP="003D7D49">
            <w:pPr>
              <w:pStyle w:val="a8"/>
            </w:pPr>
            <w:r w:rsidRPr="00FD6396">
              <w:t>391.0</w:t>
            </w:r>
          </w:p>
        </w:tc>
        <w:tc>
          <w:tcPr>
            <w:tcW w:w="500" w:type="pct"/>
            <w:vAlign w:val="center"/>
            <w:hideMark/>
          </w:tcPr>
          <w:p w:rsidR="003D7D49" w:rsidRPr="00FD6396" w:rsidRDefault="003D7D49" w:rsidP="003D7D49">
            <w:pPr>
              <w:pStyle w:val="a8"/>
            </w:pPr>
            <w:r w:rsidRPr="00FD6396">
              <w:t>397.6</w:t>
            </w:r>
          </w:p>
        </w:tc>
        <w:tc>
          <w:tcPr>
            <w:tcW w:w="500" w:type="pct"/>
            <w:vAlign w:val="center"/>
            <w:hideMark/>
          </w:tcPr>
          <w:p w:rsidR="003D7D49" w:rsidRPr="00FD6396" w:rsidRDefault="003D7D49" w:rsidP="003D7D49">
            <w:pPr>
              <w:pStyle w:val="a8"/>
            </w:pPr>
            <w:r w:rsidRPr="00FD6396">
              <w:t>403.0</w:t>
            </w:r>
          </w:p>
        </w:tc>
        <w:tc>
          <w:tcPr>
            <w:tcW w:w="500" w:type="pct"/>
            <w:vAlign w:val="center"/>
            <w:hideMark/>
          </w:tcPr>
          <w:p w:rsidR="003D7D49" w:rsidRPr="00FD6396" w:rsidRDefault="003D7D49" w:rsidP="003D7D49">
            <w:pPr>
              <w:pStyle w:val="a8"/>
            </w:pPr>
            <w:r w:rsidRPr="00FD6396">
              <w:t>545.0</w:t>
            </w:r>
          </w:p>
        </w:tc>
        <w:tc>
          <w:tcPr>
            <w:tcW w:w="500" w:type="pct"/>
            <w:vAlign w:val="center"/>
            <w:hideMark/>
          </w:tcPr>
          <w:p w:rsidR="003D7D49" w:rsidRPr="00E974CC" w:rsidRDefault="003D7D49" w:rsidP="003D7D49">
            <w:pPr>
              <w:pStyle w:val="a8"/>
              <w:rPr>
                <w:szCs w:val="22"/>
              </w:rPr>
            </w:pPr>
            <w:r w:rsidRPr="00E974CC">
              <w:rPr>
                <w:szCs w:val="22"/>
              </w:rPr>
              <w:t>552.2</w:t>
            </w:r>
          </w:p>
        </w:tc>
        <w:tc>
          <w:tcPr>
            <w:tcW w:w="500" w:type="pct"/>
            <w:vAlign w:val="center"/>
            <w:hideMark/>
          </w:tcPr>
          <w:p w:rsidR="003D7D49" w:rsidRPr="00FD6396" w:rsidRDefault="003D7D49" w:rsidP="003D7D49">
            <w:pPr>
              <w:pStyle w:val="a8"/>
            </w:pPr>
            <w:r w:rsidRPr="00FD6396">
              <w:t>561.0</w:t>
            </w:r>
          </w:p>
        </w:tc>
        <w:tc>
          <w:tcPr>
            <w:tcW w:w="1000" w:type="pct"/>
            <w:vAlign w:val="center"/>
          </w:tcPr>
          <w:p w:rsidR="003D7D49" w:rsidRPr="00FD6396" w:rsidRDefault="003D7D49" w:rsidP="003D7D49">
            <w:pPr>
              <w:pStyle w:val="a8"/>
            </w:pPr>
            <w:r>
              <w:rPr>
                <w:rFonts w:hint="eastAsia"/>
              </w:rPr>
              <w:t>90%</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r w:rsidRPr="00FD6396">
              <w:t>r</w:t>
            </w:r>
          </w:p>
        </w:tc>
        <w:tc>
          <w:tcPr>
            <w:tcW w:w="500" w:type="pct"/>
            <w:vAlign w:val="center"/>
            <w:hideMark/>
          </w:tcPr>
          <w:p w:rsidR="003D7D49" w:rsidRPr="00FD6396" w:rsidRDefault="003D7D49" w:rsidP="003D7D49">
            <w:pPr>
              <w:pStyle w:val="a8"/>
            </w:pPr>
            <w:r w:rsidRPr="00FD6396">
              <w:t>147.1</w:t>
            </w:r>
          </w:p>
        </w:tc>
        <w:tc>
          <w:tcPr>
            <w:tcW w:w="500" w:type="pct"/>
            <w:vAlign w:val="center"/>
            <w:hideMark/>
          </w:tcPr>
          <w:p w:rsidR="003D7D49" w:rsidRPr="00FD6396" w:rsidRDefault="003D7D49" w:rsidP="003D7D49">
            <w:pPr>
              <w:pStyle w:val="a8"/>
            </w:pPr>
            <w:r w:rsidRPr="00FD6396">
              <w:t>538.0</w:t>
            </w:r>
          </w:p>
        </w:tc>
        <w:tc>
          <w:tcPr>
            <w:tcW w:w="500" w:type="pct"/>
            <w:vAlign w:val="center"/>
            <w:hideMark/>
          </w:tcPr>
          <w:p w:rsidR="003D7D49" w:rsidRPr="00FD6396" w:rsidRDefault="003D7D49" w:rsidP="003D7D49">
            <w:pPr>
              <w:pStyle w:val="a8"/>
            </w:pPr>
            <w:r w:rsidRPr="00FD6396">
              <w:t>546.8</w:t>
            </w:r>
          </w:p>
        </w:tc>
        <w:tc>
          <w:tcPr>
            <w:tcW w:w="500" w:type="pct"/>
            <w:vAlign w:val="center"/>
            <w:hideMark/>
          </w:tcPr>
          <w:p w:rsidR="003D7D49" w:rsidRPr="00FD6396" w:rsidRDefault="003D7D49" w:rsidP="003D7D49">
            <w:pPr>
              <w:pStyle w:val="a8"/>
            </w:pPr>
            <w:r w:rsidRPr="00FD6396">
              <w:t>554.0</w:t>
            </w:r>
          </w:p>
        </w:tc>
        <w:tc>
          <w:tcPr>
            <w:tcW w:w="500" w:type="pct"/>
            <w:vAlign w:val="center"/>
            <w:hideMark/>
          </w:tcPr>
          <w:p w:rsidR="003D7D49" w:rsidRPr="00FD6396" w:rsidRDefault="003D7D49" w:rsidP="003D7D49">
            <w:pPr>
              <w:pStyle w:val="a8"/>
            </w:pPr>
            <w:r w:rsidRPr="00FD6396">
              <w:t>684.0</w:t>
            </w:r>
          </w:p>
        </w:tc>
        <w:tc>
          <w:tcPr>
            <w:tcW w:w="500" w:type="pct"/>
            <w:vAlign w:val="center"/>
            <w:hideMark/>
          </w:tcPr>
          <w:p w:rsidR="003D7D49" w:rsidRPr="00E974CC" w:rsidRDefault="003D7D49" w:rsidP="003D7D49">
            <w:pPr>
              <w:pStyle w:val="a8"/>
              <w:rPr>
                <w:szCs w:val="22"/>
              </w:rPr>
            </w:pPr>
            <w:r w:rsidRPr="00E974CC">
              <w:rPr>
                <w:szCs w:val="22"/>
              </w:rPr>
              <w:t>692.1</w:t>
            </w:r>
          </w:p>
        </w:tc>
        <w:tc>
          <w:tcPr>
            <w:tcW w:w="500" w:type="pct"/>
            <w:vAlign w:val="center"/>
            <w:hideMark/>
          </w:tcPr>
          <w:p w:rsidR="003D7D49" w:rsidRPr="00FD6396" w:rsidRDefault="003D7D49" w:rsidP="003D7D49">
            <w:pPr>
              <w:pStyle w:val="a8"/>
            </w:pPr>
            <w:r w:rsidRPr="00FD6396">
              <w:t>702.0</w:t>
            </w:r>
          </w:p>
        </w:tc>
        <w:tc>
          <w:tcPr>
            <w:tcW w:w="1000" w:type="pct"/>
            <w:vAlign w:val="center"/>
          </w:tcPr>
          <w:p w:rsidR="003D7D49" w:rsidRPr="00FD6396" w:rsidRDefault="003D7D49" w:rsidP="003D7D49">
            <w:pPr>
              <w:pStyle w:val="a8"/>
            </w:pPr>
            <w:r>
              <w:rPr>
                <w:rFonts w:hint="eastAsia"/>
              </w:rPr>
              <w:t>90%</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proofErr w:type="spellStart"/>
            <w:r w:rsidRPr="00FD6396">
              <w:t>i</w:t>
            </w:r>
            <w:proofErr w:type="spellEnd"/>
          </w:p>
        </w:tc>
        <w:tc>
          <w:tcPr>
            <w:tcW w:w="500" w:type="pct"/>
            <w:vAlign w:val="center"/>
            <w:hideMark/>
          </w:tcPr>
          <w:p w:rsidR="003D7D49" w:rsidRPr="00FD6396" w:rsidRDefault="003D7D49" w:rsidP="003D7D49">
            <w:pPr>
              <w:pStyle w:val="a8"/>
            </w:pPr>
            <w:r w:rsidRPr="00FD6396">
              <w:t>157.7</w:t>
            </w:r>
          </w:p>
        </w:tc>
        <w:tc>
          <w:tcPr>
            <w:tcW w:w="500" w:type="pct"/>
            <w:vAlign w:val="center"/>
            <w:hideMark/>
          </w:tcPr>
          <w:p w:rsidR="003D7D49" w:rsidRPr="00FD6396" w:rsidRDefault="003D7D49" w:rsidP="003D7D49">
            <w:pPr>
              <w:pStyle w:val="a8"/>
            </w:pPr>
            <w:r w:rsidRPr="00FD6396">
              <w:t>677.0</w:t>
            </w:r>
          </w:p>
        </w:tc>
        <w:tc>
          <w:tcPr>
            <w:tcW w:w="500" w:type="pct"/>
            <w:vAlign w:val="center"/>
            <w:hideMark/>
          </w:tcPr>
          <w:p w:rsidR="003D7D49" w:rsidRPr="00FD6396" w:rsidRDefault="003D7D49" w:rsidP="003D7D49">
            <w:pPr>
              <w:pStyle w:val="a8"/>
            </w:pPr>
            <w:r w:rsidRPr="00FD6396">
              <w:t>686.9</w:t>
            </w:r>
          </w:p>
        </w:tc>
        <w:tc>
          <w:tcPr>
            <w:tcW w:w="500" w:type="pct"/>
            <w:vAlign w:val="center"/>
            <w:hideMark/>
          </w:tcPr>
          <w:p w:rsidR="003D7D49" w:rsidRPr="00FD6396" w:rsidRDefault="003D7D49" w:rsidP="003D7D49">
            <w:pPr>
              <w:pStyle w:val="a8"/>
            </w:pPr>
            <w:r w:rsidRPr="00FD6396">
              <w:t>695.0</w:t>
            </w:r>
          </w:p>
        </w:tc>
        <w:tc>
          <w:tcPr>
            <w:tcW w:w="500" w:type="pct"/>
            <w:vAlign w:val="center"/>
            <w:hideMark/>
          </w:tcPr>
          <w:p w:rsidR="003D7D49" w:rsidRPr="00FD6396" w:rsidRDefault="003D7D49" w:rsidP="003D7D49">
            <w:pPr>
              <w:pStyle w:val="a8"/>
            </w:pPr>
            <w:r w:rsidRPr="00FD6396">
              <w:t>833.0</w:t>
            </w:r>
          </w:p>
        </w:tc>
        <w:tc>
          <w:tcPr>
            <w:tcW w:w="500" w:type="pct"/>
            <w:vAlign w:val="center"/>
            <w:hideMark/>
          </w:tcPr>
          <w:p w:rsidR="003D7D49" w:rsidRPr="00E974CC" w:rsidRDefault="003D7D49" w:rsidP="003D7D49">
            <w:pPr>
              <w:pStyle w:val="a8"/>
              <w:rPr>
                <w:szCs w:val="22"/>
              </w:rPr>
            </w:pPr>
            <w:r w:rsidRPr="00E974CC">
              <w:rPr>
                <w:szCs w:val="22"/>
              </w:rPr>
              <w:t>842.4</w:t>
            </w:r>
          </w:p>
        </w:tc>
        <w:tc>
          <w:tcPr>
            <w:tcW w:w="500" w:type="pct"/>
            <w:vAlign w:val="center"/>
            <w:hideMark/>
          </w:tcPr>
          <w:p w:rsidR="003D7D49" w:rsidRPr="00FD6396" w:rsidRDefault="003D7D49" w:rsidP="003D7D49">
            <w:pPr>
              <w:pStyle w:val="a8"/>
            </w:pPr>
            <w:r w:rsidRPr="00FD6396">
              <w:t>854.0</w:t>
            </w:r>
          </w:p>
        </w:tc>
        <w:tc>
          <w:tcPr>
            <w:tcW w:w="1000" w:type="pct"/>
            <w:vAlign w:val="center"/>
          </w:tcPr>
          <w:p w:rsidR="003D7D49" w:rsidRPr="00FD6396" w:rsidRDefault="003D7D49" w:rsidP="003D7D49">
            <w:pPr>
              <w:pStyle w:val="a8"/>
            </w:pPr>
            <w:r>
              <w:rPr>
                <w:rFonts w:hint="eastAsia"/>
              </w:rPr>
              <w:t>92%</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r w:rsidRPr="00FD6396">
              <w:t>z</w:t>
            </w:r>
          </w:p>
        </w:tc>
        <w:tc>
          <w:tcPr>
            <w:tcW w:w="500" w:type="pct"/>
            <w:vAlign w:val="center"/>
            <w:hideMark/>
          </w:tcPr>
          <w:p w:rsidR="003D7D49" w:rsidRPr="00FD6396" w:rsidRDefault="003D7D49" w:rsidP="003D7D49">
            <w:pPr>
              <w:pStyle w:val="a8"/>
            </w:pPr>
            <w:r w:rsidRPr="00FD6396">
              <w:t>247.7</w:t>
            </w:r>
          </w:p>
        </w:tc>
        <w:tc>
          <w:tcPr>
            <w:tcW w:w="500" w:type="pct"/>
            <w:vAlign w:val="center"/>
            <w:hideMark/>
          </w:tcPr>
          <w:p w:rsidR="003D7D49" w:rsidRPr="00FD6396" w:rsidRDefault="003D7D49" w:rsidP="003D7D49">
            <w:pPr>
              <w:pStyle w:val="a8"/>
            </w:pPr>
            <w:r w:rsidRPr="00FD6396">
              <w:t>825.0</w:t>
            </w:r>
          </w:p>
        </w:tc>
        <w:tc>
          <w:tcPr>
            <w:tcW w:w="500" w:type="pct"/>
            <w:vAlign w:val="center"/>
            <w:hideMark/>
          </w:tcPr>
          <w:p w:rsidR="003D7D49" w:rsidRPr="00FD6396" w:rsidRDefault="003D7D49" w:rsidP="003D7D49">
            <w:pPr>
              <w:pStyle w:val="a8"/>
            </w:pPr>
            <w:r w:rsidRPr="00FD6396">
              <w:t>836.6</w:t>
            </w:r>
          </w:p>
        </w:tc>
        <w:tc>
          <w:tcPr>
            <w:tcW w:w="500" w:type="pct"/>
            <w:vAlign w:val="center"/>
            <w:hideMark/>
          </w:tcPr>
          <w:p w:rsidR="003D7D49" w:rsidRPr="00FD6396" w:rsidRDefault="003D7D49" w:rsidP="003D7D49">
            <w:pPr>
              <w:pStyle w:val="a8"/>
            </w:pPr>
            <w:r w:rsidRPr="00FD6396">
              <w:t>846.0</w:t>
            </w:r>
          </w:p>
        </w:tc>
        <w:tc>
          <w:tcPr>
            <w:tcW w:w="500" w:type="pct"/>
            <w:vAlign w:val="center"/>
            <w:hideMark/>
          </w:tcPr>
          <w:p w:rsidR="003D7D49" w:rsidRPr="00FD6396" w:rsidRDefault="003D7D49" w:rsidP="003D7D49">
            <w:pPr>
              <w:pStyle w:val="a8"/>
            </w:pPr>
            <w:r w:rsidRPr="00FD6396">
              <w:t>1065.0</w:t>
            </w:r>
          </w:p>
        </w:tc>
        <w:tc>
          <w:tcPr>
            <w:tcW w:w="500" w:type="pct"/>
            <w:vAlign w:val="center"/>
            <w:hideMark/>
          </w:tcPr>
          <w:p w:rsidR="003D7D49" w:rsidRPr="00E974CC" w:rsidRDefault="003D7D49" w:rsidP="003D7D49">
            <w:pPr>
              <w:pStyle w:val="a8"/>
              <w:rPr>
                <w:szCs w:val="22"/>
              </w:rPr>
            </w:pPr>
            <w:r w:rsidRPr="00E974CC">
              <w:rPr>
                <w:szCs w:val="22"/>
              </w:rPr>
              <w:t>1080.7</w:t>
            </w:r>
          </w:p>
        </w:tc>
        <w:tc>
          <w:tcPr>
            <w:tcW w:w="500" w:type="pct"/>
            <w:vAlign w:val="center"/>
            <w:hideMark/>
          </w:tcPr>
          <w:p w:rsidR="003D7D49" w:rsidRPr="00FD6396" w:rsidRDefault="003D7D49" w:rsidP="003D7D49">
            <w:pPr>
              <w:pStyle w:val="a8"/>
            </w:pPr>
            <w:r w:rsidRPr="00FD6396">
              <w:t>1100.0</w:t>
            </w:r>
          </w:p>
        </w:tc>
        <w:tc>
          <w:tcPr>
            <w:tcW w:w="1000" w:type="pct"/>
            <w:vAlign w:val="center"/>
          </w:tcPr>
          <w:p w:rsidR="003D7D49" w:rsidRPr="00FD6396" w:rsidRDefault="003D7D49" w:rsidP="003D7D49">
            <w:pPr>
              <w:pStyle w:val="a8"/>
            </w:pPr>
            <w:r>
              <w:rPr>
                <w:rFonts w:hint="eastAsia"/>
              </w:rPr>
              <w:t>92%</w:t>
            </w:r>
          </w:p>
        </w:tc>
      </w:tr>
      <w:tr w:rsidR="003D7D49" w:rsidRPr="009454D5" w:rsidTr="003D7D49">
        <w:trPr>
          <w:trHeight w:val="285"/>
          <w:tblHeader/>
          <w:jc w:val="center"/>
        </w:trPr>
        <w:tc>
          <w:tcPr>
            <w:tcW w:w="498" w:type="pct"/>
            <w:tcMar>
              <w:left w:w="28" w:type="dxa"/>
              <w:right w:w="28" w:type="dxa"/>
            </w:tcMar>
            <w:vAlign w:val="center"/>
            <w:hideMark/>
          </w:tcPr>
          <w:p w:rsidR="003D7D49" w:rsidRPr="00FD6396" w:rsidRDefault="003D7D49" w:rsidP="003D7D49">
            <w:pPr>
              <w:pStyle w:val="a8"/>
            </w:pPr>
            <w:del w:id="933" w:author="詹虎" w:date="2017-09-24T23:15:00Z">
              <w:r w:rsidRPr="00FD6396" w:rsidDel="007165A4">
                <w:delText>Y</w:delText>
              </w:r>
            </w:del>
            <w:ins w:id="934" w:author="詹虎" w:date="2017-09-24T23:15:00Z">
              <w:r w:rsidR="007165A4">
                <w:rPr>
                  <w:rFonts w:hint="eastAsia"/>
                </w:rPr>
                <w:t>y</w:t>
              </w:r>
            </w:ins>
          </w:p>
        </w:tc>
        <w:tc>
          <w:tcPr>
            <w:tcW w:w="500" w:type="pct"/>
            <w:vAlign w:val="center"/>
            <w:hideMark/>
          </w:tcPr>
          <w:p w:rsidR="003D7D49" w:rsidRPr="00FD6396" w:rsidRDefault="003D7D49" w:rsidP="003D7D49">
            <w:pPr>
              <w:pStyle w:val="a8"/>
            </w:pPr>
            <w:r w:rsidRPr="00FD6396">
              <w:t>157.6</w:t>
            </w:r>
          </w:p>
        </w:tc>
        <w:tc>
          <w:tcPr>
            <w:tcW w:w="500" w:type="pct"/>
            <w:vAlign w:val="center"/>
            <w:hideMark/>
          </w:tcPr>
          <w:p w:rsidR="003D7D49" w:rsidRPr="00FD6396" w:rsidRDefault="003D7D49" w:rsidP="003D7D49">
            <w:pPr>
              <w:pStyle w:val="a8"/>
            </w:pPr>
            <w:r w:rsidRPr="00FD6396">
              <w:t>914.0</w:t>
            </w:r>
          </w:p>
        </w:tc>
        <w:tc>
          <w:tcPr>
            <w:tcW w:w="500" w:type="pct"/>
            <w:vAlign w:val="center"/>
            <w:hideMark/>
          </w:tcPr>
          <w:p w:rsidR="003D7D49" w:rsidRPr="00FD6396" w:rsidRDefault="003D7D49" w:rsidP="003D7D49">
            <w:pPr>
              <w:pStyle w:val="a8"/>
            </w:pPr>
            <w:r w:rsidRPr="00FD6396">
              <w:t>926.7</w:t>
            </w:r>
          </w:p>
        </w:tc>
        <w:tc>
          <w:tcPr>
            <w:tcW w:w="500" w:type="pct"/>
            <w:vAlign w:val="center"/>
            <w:hideMark/>
          </w:tcPr>
          <w:p w:rsidR="003D7D49" w:rsidRPr="00FD6396" w:rsidRDefault="003D7D49" w:rsidP="003D7D49">
            <w:pPr>
              <w:pStyle w:val="a8"/>
            </w:pPr>
            <w:r w:rsidRPr="00FD6396">
              <w:t>937.0</w:t>
            </w:r>
          </w:p>
        </w:tc>
        <w:tc>
          <w:tcPr>
            <w:tcW w:w="500" w:type="pct"/>
            <w:vAlign w:val="center"/>
            <w:hideMark/>
          </w:tcPr>
          <w:p w:rsidR="003D7D49" w:rsidRPr="00FD6396" w:rsidRDefault="003D7D49" w:rsidP="003D7D49">
            <w:pPr>
              <w:pStyle w:val="a8"/>
            </w:pPr>
            <w:r w:rsidRPr="00FD6396">
              <w:t>1065.0</w:t>
            </w:r>
          </w:p>
        </w:tc>
        <w:tc>
          <w:tcPr>
            <w:tcW w:w="500" w:type="pct"/>
            <w:vAlign w:val="center"/>
            <w:hideMark/>
          </w:tcPr>
          <w:p w:rsidR="003D7D49" w:rsidRPr="00E974CC" w:rsidRDefault="003D7D49" w:rsidP="003D7D49">
            <w:pPr>
              <w:pStyle w:val="a8"/>
              <w:rPr>
                <w:szCs w:val="22"/>
              </w:rPr>
            </w:pPr>
            <w:r w:rsidRPr="00E974CC">
              <w:rPr>
                <w:szCs w:val="22"/>
              </w:rPr>
              <w:t>1080.7</w:t>
            </w:r>
          </w:p>
        </w:tc>
        <w:tc>
          <w:tcPr>
            <w:tcW w:w="500" w:type="pct"/>
            <w:vAlign w:val="center"/>
            <w:hideMark/>
          </w:tcPr>
          <w:p w:rsidR="003D7D49" w:rsidRPr="00FD6396" w:rsidRDefault="003D7D49" w:rsidP="003D7D49">
            <w:pPr>
              <w:pStyle w:val="a8"/>
            </w:pPr>
            <w:r w:rsidRPr="00FD6396">
              <w:t>1100.0</w:t>
            </w:r>
          </w:p>
        </w:tc>
        <w:tc>
          <w:tcPr>
            <w:tcW w:w="1000" w:type="pct"/>
            <w:vAlign w:val="center"/>
          </w:tcPr>
          <w:p w:rsidR="003D7D49" w:rsidRPr="00FD6396" w:rsidRDefault="003D7D49" w:rsidP="003D7D49">
            <w:pPr>
              <w:pStyle w:val="a8"/>
            </w:pPr>
            <w:r>
              <w:rPr>
                <w:rFonts w:hint="eastAsia"/>
              </w:rPr>
              <w:t>92%</w:t>
            </w:r>
          </w:p>
        </w:tc>
      </w:tr>
    </w:tbl>
    <w:p w:rsidR="003D7D49" w:rsidRPr="00003BCE" w:rsidRDefault="003D7D49" w:rsidP="003D7D49">
      <w:pPr>
        <w:pStyle w:val="aa"/>
      </w:pPr>
      <w:bookmarkStart w:id="935" w:name="_Ref446620433"/>
      <w:bookmarkStart w:id="936" w:name="_Toc447876302"/>
      <w:bookmarkStart w:id="937" w:name="_Toc447876307"/>
      <w:r>
        <w:rPr>
          <w:rFonts w:hint="eastAsia"/>
        </w:rPr>
        <w:t>表</w:t>
      </w:r>
      <w:r w:rsidR="00C36F46">
        <w:fldChar w:fldCharType="begin"/>
      </w:r>
      <w:r>
        <w:rPr>
          <w:rFonts w:hint="eastAsia"/>
        </w:rPr>
        <w:instrText xml:space="preserve">SEQ </w:instrText>
      </w:r>
      <w:r>
        <w:rPr>
          <w:rFonts w:hint="eastAsia"/>
        </w:rPr>
        <w:instrText>表</w:instrText>
      </w:r>
      <w:r>
        <w:rPr>
          <w:rFonts w:hint="eastAsia"/>
        </w:rPr>
        <w:instrText xml:space="preserve"> \* ARABIC</w:instrText>
      </w:r>
      <w:r w:rsidR="00C36F46">
        <w:fldChar w:fldCharType="separate"/>
      </w:r>
      <w:ins w:id="938" w:author="詹虎" w:date="2017-09-25T00:23:00Z">
        <w:r w:rsidR="000B31F1">
          <w:rPr>
            <w:noProof/>
          </w:rPr>
          <w:t>3</w:t>
        </w:r>
      </w:ins>
      <w:del w:id="939" w:author="詹虎" w:date="2017-09-24T22:48:00Z">
        <w:r w:rsidR="00BE0B38" w:rsidDel="00A65ECD">
          <w:rPr>
            <w:noProof/>
          </w:rPr>
          <w:delText>2</w:delText>
        </w:r>
      </w:del>
      <w:r w:rsidR="00C36F46">
        <w:fldChar w:fldCharType="end"/>
      </w:r>
      <w:bookmarkEnd w:id="935"/>
      <w:r>
        <w:rPr>
          <w:rFonts w:hint="eastAsia"/>
        </w:rPr>
        <w:t>探测极限分析使用</w:t>
      </w:r>
      <w:r>
        <w:t>的</w:t>
      </w:r>
      <w:r>
        <w:rPr>
          <w:rFonts w:hint="eastAsia"/>
        </w:rPr>
        <w:t>参数</w:t>
      </w:r>
      <w:bookmarkEnd w:id="936"/>
      <w:bookmarkEnd w:id="937"/>
      <w:r>
        <w:rPr>
          <w:rFonts w:hint="eastAsia"/>
        </w:rPr>
        <w:t>（一</w:t>
      </w:r>
      <w:r>
        <w:t>）</w:t>
      </w:r>
    </w:p>
    <w:tbl>
      <w:tblPr>
        <w:tblW w:w="5167" w:type="pct"/>
        <w:jc w:val="center"/>
        <w:tblInd w:w="-11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1973"/>
        <w:gridCol w:w="2127"/>
        <w:gridCol w:w="3469"/>
        <w:gridCol w:w="1599"/>
      </w:tblGrid>
      <w:tr w:rsidR="003D7D49" w:rsidTr="003D7D49">
        <w:trPr>
          <w:tblHeader/>
          <w:jc w:val="center"/>
        </w:trPr>
        <w:tc>
          <w:tcPr>
            <w:tcW w:w="1076" w:type="pct"/>
            <w:tcMar>
              <w:left w:w="28" w:type="dxa"/>
              <w:right w:w="28" w:type="dxa"/>
            </w:tcMar>
            <w:vAlign w:val="center"/>
          </w:tcPr>
          <w:p w:rsidR="003D7D49" w:rsidRDefault="003D7D49" w:rsidP="003D7D49">
            <w:pPr>
              <w:pStyle w:val="a8"/>
            </w:pPr>
            <w:r>
              <w:rPr>
                <w:rFonts w:hint="eastAsia"/>
              </w:rPr>
              <w:t>望远镜</w:t>
            </w:r>
            <w:r>
              <w:t>口径</w:t>
            </w:r>
          </w:p>
        </w:tc>
        <w:tc>
          <w:tcPr>
            <w:tcW w:w="1160" w:type="pct"/>
            <w:vAlign w:val="center"/>
          </w:tcPr>
          <w:p w:rsidR="003D7D49" w:rsidRDefault="003D7D49" w:rsidP="003D7D49">
            <w:pPr>
              <w:pStyle w:val="a8"/>
            </w:pPr>
            <w:r>
              <w:rPr>
                <w:rFonts w:hint="eastAsia"/>
              </w:rPr>
              <w:t>2</w:t>
            </w:r>
            <w:r>
              <w:t>m</w:t>
            </w:r>
          </w:p>
        </w:tc>
        <w:tc>
          <w:tcPr>
            <w:tcW w:w="1892" w:type="pct"/>
            <w:vAlign w:val="center"/>
          </w:tcPr>
          <w:p w:rsidR="003D7D49" w:rsidRDefault="003D7D49" w:rsidP="003D7D49">
            <w:pPr>
              <w:pStyle w:val="a8"/>
            </w:pPr>
            <w:r>
              <w:rPr>
                <w:rFonts w:hint="eastAsia"/>
              </w:rPr>
              <w:t>像元</w:t>
            </w:r>
            <w:r>
              <w:t>大小</w:t>
            </w:r>
          </w:p>
        </w:tc>
        <w:tc>
          <w:tcPr>
            <w:tcW w:w="872" w:type="pct"/>
            <w:vAlign w:val="center"/>
          </w:tcPr>
          <w:p w:rsidR="003D7D49" w:rsidRDefault="003D7D49" w:rsidP="003D7D49">
            <w:pPr>
              <w:pStyle w:val="a8"/>
            </w:pPr>
            <w:r>
              <w:rPr>
                <w:rFonts w:hint="eastAsia"/>
              </w:rPr>
              <w:t>10</w:t>
            </w:r>
            <w:r>
              <w:t>μm×10μm</w:t>
            </w:r>
          </w:p>
        </w:tc>
      </w:tr>
      <w:tr w:rsidR="003D7D49" w:rsidTr="003D7D49">
        <w:trPr>
          <w:tblHeader/>
          <w:jc w:val="center"/>
        </w:trPr>
        <w:tc>
          <w:tcPr>
            <w:tcW w:w="1076" w:type="pct"/>
            <w:tcMar>
              <w:left w:w="28" w:type="dxa"/>
              <w:right w:w="28" w:type="dxa"/>
            </w:tcMar>
            <w:vAlign w:val="center"/>
          </w:tcPr>
          <w:p w:rsidR="003D7D49" w:rsidRDefault="003D7D49" w:rsidP="003D7D49">
            <w:pPr>
              <w:pStyle w:val="a8"/>
            </w:pPr>
            <w:r>
              <w:rPr>
                <w:rFonts w:hint="eastAsia"/>
              </w:rPr>
              <w:t>暗电流</w:t>
            </w:r>
          </w:p>
        </w:tc>
        <w:tc>
          <w:tcPr>
            <w:tcW w:w="1160" w:type="pct"/>
            <w:vAlign w:val="center"/>
          </w:tcPr>
          <w:p w:rsidR="003D7D49" w:rsidRDefault="003D7D49" w:rsidP="003D7D49">
            <w:pPr>
              <w:pStyle w:val="a8"/>
            </w:pPr>
            <w:r>
              <w:rPr>
                <w:rFonts w:hint="eastAsia"/>
              </w:rPr>
              <w:t>0.02e</w:t>
            </w:r>
            <w:r w:rsidRPr="00E974CC">
              <w:rPr>
                <w:rFonts w:hint="eastAsia"/>
                <w:vertAlign w:val="superscript"/>
              </w:rPr>
              <w:t>-</w:t>
            </w:r>
            <w:r>
              <w:rPr>
                <w:rFonts w:hint="eastAsia"/>
              </w:rPr>
              <w:t>/</w:t>
            </w:r>
            <w:r>
              <w:t>(</w:t>
            </w:r>
            <w:proofErr w:type="spellStart"/>
            <w:r>
              <w:t>pix·s</w:t>
            </w:r>
            <w:proofErr w:type="spellEnd"/>
            <w:r>
              <w:t>)</w:t>
            </w:r>
          </w:p>
        </w:tc>
        <w:tc>
          <w:tcPr>
            <w:tcW w:w="1892" w:type="pct"/>
            <w:vAlign w:val="center"/>
          </w:tcPr>
          <w:p w:rsidR="003D7D49" w:rsidRDefault="003D7D49" w:rsidP="003D7D49">
            <w:pPr>
              <w:pStyle w:val="a8"/>
            </w:pPr>
            <w:r>
              <w:rPr>
                <w:rFonts w:hint="eastAsia"/>
              </w:rPr>
              <w:t>读出</w:t>
            </w:r>
            <w:r>
              <w:t>噪声</w:t>
            </w:r>
          </w:p>
        </w:tc>
        <w:tc>
          <w:tcPr>
            <w:tcW w:w="872" w:type="pct"/>
            <w:vAlign w:val="center"/>
          </w:tcPr>
          <w:p w:rsidR="003D7D49" w:rsidRDefault="003D7D49" w:rsidP="003D7D49">
            <w:pPr>
              <w:pStyle w:val="a8"/>
            </w:pPr>
            <w:r>
              <w:rPr>
                <w:rFonts w:hint="eastAsia"/>
              </w:rPr>
              <w:t>5e</w:t>
            </w:r>
            <w:r w:rsidRPr="00003BCE">
              <w:rPr>
                <w:rStyle w:val="CSSC3"/>
              </w:rPr>
              <w:t>-</w:t>
            </w:r>
            <w:r>
              <w:rPr>
                <w:rFonts w:hint="eastAsia"/>
              </w:rPr>
              <w:t>/pix</w:t>
            </w:r>
          </w:p>
        </w:tc>
      </w:tr>
      <w:tr w:rsidR="003D7D49" w:rsidTr="003D7D49">
        <w:trPr>
          <w:tblHeader/>
          <w:jc w:val="center"/>
        </w:trPr>
        <w:tc>
          <w:tcPr>
            <w:tcW w:w="1076" w:type="pct"/>
            <w:tcMar>
              <w:left w:w="28" w:type="dxa"/>
              <w:right w:w="28" w:type="dxa"/>
            </w:tcMar>
            <w:vAlign w:val="center"/>
          </w:tcPr>
          <w:p w:rsidR="003D7D49" w:rsidRDefault="003D7D49" w:rsidP="003D7D49">
            <w:pPr>
              <w:pStyle w:val="a8"/>
            </w:pPr>
            <w:r>
              <w:rPr>
                <w:rFonts w:hint="eastAsia"/>
              </w:rPr>
              <w:t>像元张角</w:t>
            </w:r>
          </w:p>
        </w:tc>
        <w:tc>
          <w:tcPr>
            <w:tcW w:w="1160" w:type="pct"/>
            <w:vAlign w:val="center"/>
          </w:tcPr>
          <w:p w:rsidR="003D7D49" w:rsidRDefault="003D7D49" w:rsidP="003D7D49">
            <w:pPr>
              <w:pStyle w:val="a8"/>
            </w:pPr>
            <w:r>
              <w:rPr>
                <w:rFonts w:hint="eastAsia"/>
              </w:rPr>
              <w:t>0.074</w:t>
            </w:r>
            <w:r>
              <w:rPr>
                <w:rFonts w:hint="eastAsia"/>
              </w:rPr>
              <w:t>″</w:t>
            </w:r>
            <w:r>
              <w:t>×</w:t>
            </w:r>
            <w:r>
              <w:rPr>
                <w:rFonts w:hint="eastAsia"/>
              </w:rPr>
              <w:t>0.074</w:t>
            </w:r>
            <w:r>
              <w:rPr>
                <w:rFonts w:hint="eastAsia"/>
              </w:rPr>
              <w:t>″</w:t>
            </w:r>
          </w:p>
        </w:tc>
        <w:tc>
          <w:tcPr>
            <w:tcW w:w="1892" w:type="pct"/>
            <w:vAlign w:val="center"/>
          </w:tcPr>
          <w:p w:rsidR="003D7D49" w:rsidRDefault="003D7D49" w:rsidP="003D7D49">
            <w:pPr>
              <w:pStyle w:val="a8"/>
            </w:pPr>
            <w:r>
              <w:rPr>
                <w:rFonts w:hint="eastAsia"/>
              </w:rPr>
              <w:t>成像</w:t>
            </w:r>
            <w:r>
              <w:rPr>
                <w:rFonts w:hint="eastAsia"/>
              </w:rPr>
              <w:t>80</w:t>
            </w:r>
            <w:r>
              <w:t>%</w:t>
            </w:r>
            <w:r>
              <w:t>能量集中度半径</w:t>
            </w:r>
          </w:p>
        </w:tc>
        <w:tc>
          <w:tcPr>
            <w:tcW w:w="872" w:type="pct"/>
            <w:vAlign w:val="center"/>
          </w:tcPr>
          <w:p w:rsidR="003D7D49" w:rsidRDefault="003D7D49" w:rsidP="003D7D49">
            <w:pPr>
              <w:pStyle w:val="a8"/>
            </w:pPr>
            <w:r>
              <w:rPr>
                <w:rFonts w:hint="eastAsia"/>
              </w:rPr>
              <w:t>0.15</w:t>
            </w:r>
            <w:r>
              <w:rPr>
                <w:rFonts w:hint="eastAsia"/>
              </w:rPr>
              <w:t>″</w:t>
            </w:r>
          </w:p>
        </w:tc>
      </w:tr>
      <w:tr w:rsidR="003D7D49" w:rsidTr="003D7D49">
        <w:trPr>
          <w:tblHeader/>
          <w:jc w:val="center"/>
        </w:trPr>
        <w:tc>
          <w:tcPr>
            <w:tcW w:w="1076" w:type="pct"/>
            <w:tcMar>
              <w:left w:w="28" w:type="dxa"/>
              <w:right w:w="28" w:type="dxa"/>
            </w:tcMar>
            <w:vAlign w:val="center"/>
          </w:tcPr>
          <w:p w:rsidR="003D7D49" w:rsidRPr="00BB6681" w:rsidRDefault="003D7D49" w:rsidP="003D7D49">
            <w:pPr>
              <w:pStyle w:val="a8"/>
            </w:pPr>
          </w:p>
        </w:tc>
        <w:tc>
          <w:tcPr>
            <w:tcW w:w="1160" w:type="pct"/>
            <w:vAlign w:val="center"/>
          </w:tcPr>
          <w:p w:rsidR="003D7D49" w:rsidRDefault="003D7D49" w:rsidP="003D7D49">
            <w:pPr>
              <w:pStyle w:val="a8"/>
            </w:pPr>
          </w:p>
        </w:tc>
        <w:tc>
          <w:tcPr>
            <w:tcW w:w="1892" w:type="pct"/>
            <w:vAlign w:val="center"/>
          </w:tcPr>
          <w:p w:rsidR="003D7D49" w:rsidRDefault="003D7D49" w:rsidP="003D7D49">
            <w:pPr>
              <w:pStyle w:val="a8"/>
            </w:pPr>
            <w:r>
              <w:rPr>
                <w:rFonts w:hint="eastAsia"/>
              </w:rPr>
              <w:t>无缝</w:t>
            </w:r>
            <w:r>
              <w:t>光谱</w:t>
            </w:r>
            <w:r>
              <w:rPr>
                <w:rFonts w:hint="eastAsia"/>
              </w:rPr>
              <w:t>80</w:t>
            </w:r>
            <w:r>
              <w:t>%</w:t>
            </w:r>
            <w:r>
              <w:t>能量集中度半径</w:t>
            </w:r>
          </w:p>
        </w:tc>
        <w:tc>
          <w:tcPr>
            <w:tcW w:w="872" w:type="pct"/>
            <w:vAlign w:val="center"/>
          </w:tcPr>
          <w:p w:rsidR="003D7D49" w:rsidRPr="00D05C62" w:rsidRDefault="003D7D49" w:rsidP="003D7D49">
            <w:pPr>
              <w:pStyle w:val="a8"/>
            </w:pPr>
            <w:r>
              <w:t>0.3″</w:t>
            </w:r>
          </w:p>
        </w:tc>
      </w:tr>
    </w:tbl>
    <w:p w:rsidR="003D7D49" w:rsidRDefault="003D7D49" w:rsidP="003D7D49">
      <w:pPr>
        <w:pStyle w:val="aa"/>
      </w:pPr>
      <w:bookmarkStart w:id="940" w:name="_Ref449099565"/>
      <w:r>
        <w:rPr>
          <w:rFonts w:hint="eastAsia"/>
        </w:rPr>
        <w:t>表</w:t>
      </w:r>
      <w:r w:rsidR="00C36F46">
        <w:fldChar w:fldCharType="begin"/>
      </w:r>
      <w:r>
        <w:rPr>
          <w:rFonts w:hint="eastAsia"/>
        </w:rPr>
        <w:instrText xml:space="preserve">SEQ </w:instrText>
      </w:r>
      <w:r>
        <w:rPr>
          <w:rFonts w:hint="eastAsia"/>
        </w:rPr>
        <w:instrText>表</w:instrText>
      </w:r>
      <w:r>
        <w:rPr>
          <w:rFonts w:hint="eastAsia"/>
        </w:rPr>
        <w:instrText xml:space="preserve"> \* ARABIC</w:instrText>
      </w:r>
      <w:r w:rsidR="00C36F46">
        <w:fldChar w:fldCharType="separate"/>
      </w:r>
      <w:ins w:id="941" w:author="詹虎" w:date="2017-09-25T00:23:00Z">
        <w:r w:rsidR="000B31F1">
          <w:rPr>
            <w:noProof/>
          </w:rPr>
          <w:t>4</w:t>
        </w:r>
      </w:ins>
      <w:del w:id="942" w:author="詹虎" w:date="2017-09-24T22:48:00Z">
        <w:r w:rsidR="00BE0B38" w:rsidDel="00A65ECD">
          <w:rPr>
            <w:noProof/>
          </w:rPr>
          <w:delText>3</w:delText>
        </w:r>
      </w:del>
      <w:r w:rsidR="00C36F46">
        <w:fldChar w:fldCharType="end"/>
      </w:r>
      <w:bookmarkEnd w:id="940"/>
      <w:r>
        <w:rPr>
          <w:rFonts w:hint="eastAsia"/>
        </w:rPr>
        <w:t>探测极限</w:t>
      </w:r>
      <w:r>
        <w:t>分析使用的参数</w:t>
      </w:r>
      <w:r>
        <w:rPr>
          <w:rFonts w:hint="eastAsia"/>
        </w:rPr>
        <w:t>(</w:t>
      </w:r>
      <w:r>
        <w:rPr>
          <w:rFonts w:hint="eastAsia"/>
        </w:rPr>
        <w:t>二</w:t>
      </w:r>
      <w:r>
        <w:t>)</w:t>
      </w:r>
    </w:p>
    <w:tbl>
      <w:tblPr>
        <w:tblW w:w="8446"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000"/>
      </w:tblPr>
      <w:tblGrid>
        <w:gridCol w:w="1191"/>
        <w:gridCol w:w="1360"/>
        <w:gridCol w:w="1644"/>
        <w:gridCol w:w="1020"/>
        <w:gridCol w:w="1587"/>
        <w:gridCol w:w="1644"/>
      </w:tblGrid>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波段</w:t>
            </w:r>
            <w:r w:rsidRPr="00C86467">
              <w:rPr>
                <w:rStyle w:val="CSSC3"/>
                <w:rFonts w:hint="eastAsia"/>
              </w:rPr>
              <w:t>注</w:t>
            </w:r>
            <w:r w:rsidRPr="00C86467">
              <w:rPr>
                <w:rStyle w:val="CSSC3"/>
                <w:rFonts w:hint="eastAsia"/>
              </w:rPr>
              <w:t>1</w:t>
            </w:r>
          </w:p>
        </w:tc>
        <w:tc>
          <w:tcPr>
            <w:tcW w:w="1360" w:type="dxa"/>
            <w:vAlign w:val="center"/>
          </w:tcPr>
          <w:p w:rsidR="001333DA" w:rsidRDefault="00C36F46">
            <w:pPr>
              <w:pStyle w:val="a8"/>
              <w:rPr>
                <w:bCs/>
                <w:kern w:val="44"/>
                <w:szCs w:val="44"/>
              </w:rPr>
              <w:pPrChange w:id="943" w:author="zhan" w:date="2017-09-24T17:16:00Z">
                <w:pPr>
                  <w:pStyle w:val="a8"/>
                  <w:numPr>
                    <w:numId w:val="1"/>
                  </w:numPr>
                  <w:tabs>
                    <w:tab w:val="num" w:pos="425"/>
                  </w:tabs>
                  <w:ind w:left="425" w:hanging="425"/>
                  <w:outlineLvl w:val="0"/>
                </w:pPr>
              </w:pPrChange>
            </w:pPr>
            <m:oMath>
              <m:sSub>
                <m:sSubPr>
                  <m:ctrlPr>
                    <w:ins w:id="944" w:author="詹虎" w:date="2017-09-24T23:11:00Z">
                      <w:rPr>
                        <w:rFonts w:ascii="Cambria Math" w:hAnsi="Cambria Math"/>
                      </w:rPr>
                    </w:ins>
                  </m:ctrlPr>
                </m:sSubPr>
                <m:e>
                  <w:ins w:id="945" w:author="詹虎" w:date="2017-09-24T23:11:00Z">
                    <m:r>
                      <w:rPr>
                        <w:rFonts w:ascii="Cambria Math" w:hAnsi="Cambria Math"/>
                      </w:rPr>
                      <m:t>T</m:t>
                    </m:r>
                  </w:ins>
                </m:e>
                <m:sub>
                  <w:ins w:id="946" w:author="詹虎" w:date="2017-09-24T23:11:00Z">
                    <m:r>
                      <m:rPr>
                        <m:sty m:val="p"/>
                      </m:rPr>
                      <w:rPr>
                        <w:rFonts w:ascii="Cambria Math" w:hAnsi="Cambria Math"/>
                      </w:rPr>
                      <m:t>tel</m:t>
                    </m:r>
                  </w:ins>
                </m:sub>
              </m:sSub>
            </m:oMath>
            <w:del w:id="947" w:author="詹虎" w:date="2017-09-24T23:11:00Z">
              <w:r w:rsidR="003D7D49" w:rsidDel="00DF099B">
                <w:rPr>
                  <w:rFonts w:hint="eastAsia"/>
                </w:rPr>
                <w:delText>光学</w:delText>
              </w:r>
              <w:r w:rsidR="003D7D49" w:rsidRPr="00FA35F1" w:rsidDel="00DF099B">
                <w:delText>系统效率</w:delText>
              </w:r>
            </w:del>
            <w:del w:id="948" w:author="zhan" w:date="2017-09-24T17:16:00Z">
              <w:r w:rsidR="003D7D49" w:rsidDel="00B9572F">
                <w:rPr>
                  <w:rStyle w:val="FootnoteReference"/>
                </w:rPr>
                <w:footnoteReference w:id="2"/>
              </w:r>
            </w:del>
          </w:p>
        </w:tc>
        <w:tc>
          <w:tcPr>
            <w:tcW w:w="1644" w:type="dxa"/>
            <w:vAlign w:val="center"/>
          </w:tcPr>
          <w:p w:rsidR="003D7D49" w:rsidRDefault="00C36F46" w:rsidP="003D7D49">
            <w:pPr>
              <w:pStyle w:val="a8"/>
            </w:pPr>
            <m:oMath>
              <m:sSub>
                <m:sSubPr>
                  <m:ctrlPr>
                    <w:ins w:id="951" w:author="詹虎" w:date="2017-09-24T23:11:00Z">
                      <w:rPr>
                        <w:rFonts w:ascii="Cambria Math" w:hAnsi="Cambria Math"/>
                      </w:rPr>
                    </w:ins>
                  </m:ctrlPr>
                </m:sSubPr>
                <m:e>
                  <w:ins w:id="952" w:author="詹虎" w:date="2017-09-24T23:11:00Z">
                    <m:r>
                      <w:rPr>
                        <w:rFonts w:ascii="Cambria Math" w:hAnsi="Cambria Math"/>
                      </w:rPr>
                      <m:t>R</m:t>
                    </m:r>
                  </w:ins>
                </m:e>
                <m:sub>
                  <w:ins w:id="953" w:author="詹虎" w:date="2017-09-24T23:11:00Z">
                    <m:r>
                      <m:rPr>
                        <m:sty m:val="p"/>
                      </m:rPr>
                      <w:rPr>
                        <w:rFonts w:ascii="Cambria Math" w:hAnsi="Cambria Math" w:hint="eastAsia"/>
                      </w:rPr>
                      <m:t>sky</m:t>
                    </m:r>
                  </w:ins>
                </m:sub>
              </m:sSub>
            </m:oMath>
            <w:del w:id="954" w:author="詹虎" w:date="2017-09-24T23:11:00Z">
              <w:r w:rsidR="003D7D49" w:rsidDel="00DF099B">
                <w:rPr>
                  <w:rFonts w:hint="eastAsia"/>
                </w:rPr>
                <w:delText>天光</w:delText>
              </w:r>
              <w:r w:rsidR="003D7D49" w:rsidRPr="00FA35F1" w:rsidDel="00DF099B">
                <w:delText>背景计数率</w:delText>
              </w:r>
            </w:del>
            <w:ins w:id="955" w:author="詹虎" w:date="2017-09-24T23:11:00Z">
              <w:r w:rsidR="00DF099B">
                <w:rPr>
                  <w:rFonts w:hint="eastAsia"/>
                </w:rPr>
                <w:br/>
              </w:r>
            </w:ins>
            <w:r w:rsidR="003D7D49">
              <w:rPr>
                <w:rFonts w:hint="eastAsia"/>
              </w:rPr>
              <w:t>e</w:t>
            </w:r>
            <w:r w:rsidR="003D7D49" w:rsidRPr="00FA35F1">
              <w:rPr>
                <w:rFonts w:hint="eastAsia"/>
              </w:rPr>
              <w:t>-/</w:t>
            </w:r>
            <w:r w:rsidR="003D7D49" w:rsidRPr="00FA35F1">
              <w:t>(</w:t>
            </w:r>
            <w:proofErr w:type="spellStart"/>
            <w:r w:rsidR="003D7D49" w:rsidRPr="00FA35F1">
              <w:t>pix·s</w:t>
            </w:r>
            <w:proofErr w:type="spellEnd"/>
            <w:r w:rsidR="003D7D49" w:rsidRPr="00FA35F1">
              <w:t>)</w:t>
            </w:r>
            <w:r w:rsidR="003D7D49" w:rsidRPr="00C86467">
              <w:rPr>
                <w:rStyle w:val="CSSC3"/>
                <w:rFonts w:hint="eastAsia"/>
              </w:rPr>
              <w:t>注</w:t>
            </w:r>
            <w:r w:rsidR="003D7D49">
              <w:rPr>
                <w:rStyle w:val="CSSC3"/>
                <w:rFonts w:hint="eastAsia"/>
              </w:rPr>
              <w:t>2</w:t>
            </w:r>
          </w:p>
        </w:tc>
        <w:tc>
          <w:tcPr>
            <w:tcW w:w="1020" w:type="dxa"/>
            <w:vAlign w:val="center"/>
          </w:tcPr>
          <w:p w:rsidR="003D7D49" w:rsidRPr="00E974CC" w:rsidDel="007851ED" w:rsidRDefault="003D7D49" w:rsidP="007851ED">
            <w:pPr>
              <w:pStyle w:val="a8"/>
              <w:rPr>
                <w:del w:id="956" w:author="詹虎" w:date="2017-09-24T23:15:00Z"/>
                <w:i/>
                <w:vertAlign w:val="subscript"/>
              </w:rPr>
            </w:pPr>
            <w:r w:rsidRPr="00E974CC">
              <w:rPr>
                <w:rFonts w:hint="eastAsia"/>
                <w:i/>
              </w:rPr>
              <w:t>E</w:t>
            </w:r>
            <w:r w:rsidR="00C36F46" w:rsidRPr="00C36F46">
              <w:rPr>
                <w:vertAlign w:val="subscript"/>
                <w:rPrChange w:id="957" w:author="詹虎" w:date="2017-09-24T23:11:00Z">
                  <w:rPr>
                    <w:i/>
                    <w:vertAlign w:val="subscript"/>
                  </w:rPr>
                </w:rPrChange>
              </w:rPr>
              <w:t>CSSC</w:t>
            </w:r>
          </w:p>
          <w:p w:rsidR="003D7D49" w:rsidRPr="005A5552" w:rsidRDefault="003D7D49" w:rsidP="007851ED">
            <w:pPr>
              <w:pStyle w:val="a8"/>
            </w:pPr>
            <w:del w:id="958" w:author="詹虎" w:date="2017-09-24T23:15:00Z">
              <w:r w:rsidDel="007851ED">
                <w:rPr>
                  <w:rFonts w:hint="eastAsia"/>
                </w:rPr>
                <w:delText>(</w:delText>
              </w:r>
            </w:del>
            <w:del w:id="959" w:author="詹虎" w:date="2017-09-24T23:14:00Z">
              <w:r w:rsidDel="007851ED">
                <w:rPr>
                  <w:rFonts w:hint="eastAsia"/>
                </w:rPr>
                <w:delText>指标值</w:delText>
              </w:r>
            </w:del>
            <w:del w:id="960" w:author="詹虎" w:date="2017-09-24T23:15:00Z">
              <w:r w:rsidDel="007851ED">
                <w:rPr>
                  <w:rFonts w:hint="eastAsia"/>
                </w:rPr>
                <w:delText>)</w:delText>
              </w:r>
            </w:del>
          </w:p>
        </w:tc>
        <w:tc>
          <w:tcPr>
            <w:tcW w:w="1587" w:type="dxa"/>
            <w:vAlign w:val="center"/>
          </w:tcPr>
          <w:p w:rsidR="003D7D49" w:rsidRPr="00E974CC" w:rsidRDefault="003D7D49" w:rsidP="003D7D49">
            <w:pPr>
              <w:pStyle w:val="a8"/>
              <w:rPr>
                <w:sz w:val="21"/>
                <w:szCs w:val="21"/>
              </w:rPr>
            </w:pPr>
            <w:del w:id="961" w:author="zhan" w:date="2017-09-24T17:32:00Z">
              <w:r w:rsidRPr="00E974CC" w:rsidDel="00166A18">
                <w:rPr>
                  <w:rFonts w:hint="eastAsia"/>
                  <w:sz w:val="21"/>
                  <w:szCs w:val="21"/>
                </w:rPr>
                <w:delText>深度</w:delText>
              </w:r>
            </w:del>
            <w:r w:rsidRPr="00E974CC">
              <w:rPr>
                <w:sz w:val="21"/>
                <w:szCs w:val="21"/>
              </w:rPr>
              <w:t>多色成像</w:t>
            </w:r>
            <w:r w:rsidRPr="00E974CC">
              <w:rPr>
                <w:rFonts w:hint="eastAsia"/>
                <w:sz w:val="21"/>
                <w:szCs w:val="21"/>
              </w:rPr>
              <w:t>与</w:t>
            </w:r>
            <w:r w:rsidRPr="00E974CC">
              <w:rPr>
                <w:sz w:val="21"/>
                <w:szCs w:val="21"/>
              </w:rPr>
              <w:t>无缝光谱观测</w:t>
            </w:r>
            <w:r w:rsidRPr="00E974CC">
              <w:rPr>
                <w:rFonts w:hint="eastAsia"/>
                <w:sz w:val="21"/>
                <w:szCs w:val="21"/>
              </w:rPr>
              <w:t>等效曝光</w:t>
            </w:r>
            <w:r w:rsidRPr="00E974CC">
              <w:rPr>
                <w:sz w:val="21"/>
                <w:szCs w:val="21"/>
              </w:rPr>
              <w:t>次数</w:t>
            </w:r>
          </w:p>
        </w:tc>
        <w:tc>
          <w:tcPr>
            <w:tcW w:w="1644" w:type="dxa"/>
            <w:vAlign w:val="center"/>
          </w:tcPr>
          <w:p w:rsidR="003D7D49" w:rsidRPr="00E974CC" w:rsidRDefault="003D7D49" w:rsidP="003D7D49">
            <w:pPr>
              <w:pStyle w:val="a8"/>
              <w:rPr>
                <w:sz w:val="21"/>
                <w:szCs w:val="21"/>
              </w:rPr>
            </w:pPr>
            <w:del w:id="962" w:author="zhan" w:date="2017-09-24T17:32:00Z">
              <w:r w:rsidRPr="00E974CC" w:rsidDel="00166A18">
                <w:rPr>
                  <w:rFonts w:hint="eastAsia"/>
                  <w:sz w:val="21"/>
                  <w:szCs w:val="21"/>
                </w:rPr>
                <w:delText>极深度</w:delText>
              </w:r>
            </w:del>
            <w:r w:rsidRPr="00E974CC">
              <w:rPr>
                <w:rFonts w:hint="eastAsia"/>
                <w:sz w:val="21"/>
                <w:szCs w:val="21"/>
              </w:rPr>
              <w:t>多色</w:t>
            </w:r>
            <w:r w:rsidRPr="00E974CC">
              <w:rPr>
                <w:sz w:val="21"/>
                <w:szCs w:val="21"/>
              </w:rPr>
              <w:t>成像</w:t>
            </w:r>
            <w:r w:rsidRPr="00E974CC">
              <w:rPr>
                <w:rFonts w:hint="eastAsia"/>
                <w:sz w:val="21"/>
                <w:szCs w:val="21"/>
              </w:rPr>
              <w:t>与</w:t>
            </w:r>
            <w:r w:rsidRPr="00E974CC">
              <w:rPr>
                <w:sz w:val="21"/>
                <w:szCs w:val="21"/>
              </w:rPr>
              <w:t>无缝光谱</w:t>
            </w:r>
            <w:ins w:id="963" w:author="zhan" w:date="2017-09-24T17:32:00Z">
              <w:r w:rsidR="00166A18">
                <w:rPr>
                  <w:rFonts w:hint="eastAsia"/>
                  <w:sz w:val="21"/>
                  <w:szCs w:val="21"/>
                </w:rPr>
                <w:t>深场</w:t>
              </w:r>
            </w:ins>
            <w:r w:rsidRPr="00E974CC">
              <w:rPr>
                <w:sz w:val="21"/>
                <w:szCs w:val="21"/>
              </w:rPr>
              <w:t>观测</w:t>
            </w:r>
            <w:r w:rsidRPr="00E974CC">
              <w:rPr>
                <w:rFonts w:hint="eastAsia"/>
                <w:sz w:val="21"/>
                <w:szCs w:val="21"/>
              </w:rPr>
              <w:t>等效曝光</w:t>
            </w:r>
            <w:r w:rsidRPr="00E974CC">
              <w:rPr>
                <w:sz w:val="21"/>
                <w:szCs w:val="21"/>
              </w:rPr>
              <w:t>次数</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NUV</w:t>
            </w:r>
          </w:p>
        </w:tc>
        <w:tc>
          <w:tcPr>
            <w:tcW w:w="1360" w:type="dxa"/>
            <w:vAlign w:val="center"/>
          </w:tcPr>
          <w:p w:rsidR="003D7D49" w:rsidRDefault="003D7D49" w:rsidP="003D7D49">
            <w:pPr>
              <w:pStyle w:val="a8"/>
            </w:pPr>
            <w:r>
              <w:rPr>
                <w:rFonts w:hint="eastAsia"/>
              </w:rPr>
              <w:t>0.54</w:t>
            </w:r>
          </w:p>
        </w:tc>
        <w:tc>
          <w:tcPr>
            <w:tcW w:w="1644" w:type="dxa"/>
            <w:vAlign w:val="center"/>
          </w:tcPr>
          <w:p w:rsidR="003D7D49" w:rsidRDefault="003D7D49" w:rsidP="003D7D49">
            <w:pPr>
              <w:pStyle w:val="a8"/>
            </w:pPr>
            <w:r>
              <w:rPr>
                <w:rFonts w:hint="eastAsia"/>
              </w:rPr>
              <w:t>0.004</w:t>
            </w:r>
          </w:p>
        </w:tc>
        <w:tc>
          <w:tcPr>
            <w:tcW w:w="1020" w:type="dxa"/>
            <w:vAlign w:val="center"/>
          </w:tcPr>
          <w:p w:rsidR="003D7D49" w:rsidRPr="0044784C" w:rsidRDefault="003D7D49" w:rsidP="003D7D49">
            <w:pPr>
              <w:pStyle w:val="a8"/>
            </w:pPr>
            <w:r w:rsidRPr="0044784C">
              <w:t>0.26</w:t>
            </w:r>
          </w:p>
        </w:tc>
        <w:tc>
          <w:tcPr>
            <w:tcW w:w="1587" w:type="dxa"/>
            <w:vAlign w:val="center"/>
          </w:tcPr>
          <w:p w:rsidR="003D7D49" w:rsidRDefault="003D7D49" w:rsidP="003D7D49">
            <w:pPr>
              <w:pStyle w:val="a8"/>
            </w:pPr>
            <w:r>
              <w:rPr>
                <w:rFonts w:hint="eastAsia"/>
              </w:rPr>
              <w:t>4</w:t>
            </w:r>
          </w:p>
        </w:tc>
        <w:tc>
          <w:tcPr>
            <w:tcW w:w="1644" w:type="dxa"/>
            <w:vAlign w:val="center"/>
          </w:tcPr>
          <w:p w:rsidR="003D7D49" w:rsidRDefault="003D7D49" w:rsidP="003D7D49">
            <w:pPr>
              <w:pStyle w:val="a8"/>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u</w:t>
            </w:r>
          </w:p>
        </w:tc>
        <w:tc>
          <w:tcPr>
            <w:tcW w:w="1360" w:type="dxa"/>
            <w:vAlign w:val="center"/>
          </w:tcPr>
          <w:p w:rsidR="003D7D49" w:rsidRDefault="003D7D49" w:rsidP="003D7D49">
            <w:pPr>
              <w:pStyle w:val="a8"/>
            </w:pPr>
            <w:r>
              <w:rPr>
                <w:rFonts w:hint="eastAsia"/>
              </w:rPr>
              <w:t>0.68</w:t>
            </w:r>
          </w:p>
        </w:tc>
        <w:tc>
          <w:tcPr>
            <w:tcW w:w="1644" w:type="dxa"/>
            <w:vAlign w:val="center"/>
          </w:tcPr>
          <w:p w:rsidR="003D7D49" w:rsidRDefault="003D7D49" w:rsidP="003D7D49">
            <w:pPr>
              <w:pStyle w:val="a8"/>
            </w:pPr>
            <w:r>
              <w:rPr>
                <w:rFonts w:hint="eastAsia"/>
              </w:rPr>
              <w:t>0.021</w:t>
            </w:r>
          </w:p>
        </w:tc>
        <w:tc>
          <w:tcPr>
            <w:tcW w:w="1020" w:type="dxa"/>
            <w:vAlign w:val="center"/>
          </w:tcPr>
          <w:p w:rsidR="003D7D49" w:rsidRPr="0044784C" w:rsidRDefault="003D7D49" w:rsidP="003D7D49">
            <w:pPr>
              <w:pStyle w:val="a8"/>
            </w:pPr>
            <w:r w:rsidRPr="0044784C">
              <w:t>0.32</w:t>
            </w:r>
          </w:p>
        </w:tc>
        <w:tc>
          <w:tcPr>
            <w:tcW w:w="1587" w:type="dxa"/>
            <w:vAlign w:val="center"/>
          </w:tcPr>
          <w:p w:rsidR="003D7D49" w:rsidRDefault="003D7D49" w:rsidP="003D7D49">
            <w:pPr>
              <w:pStyle w:val="a8"/>
            </w:pPr>
            <w:r>
              <w:rPr>
                <w:rFonts w:hint="eastAsia"/>
              </w:rPr>
              <w:t>2</w:t>
            </w:r>
          </w:p>
        </w:tc>
        <w:tc>
          <w:tcPr>
            <w:tcW w:w="1644" w:type="dxa"/>
            <w:vAlign w:val="center"/>
          </w:tcPr>
          <w:p w:rsidR="003D7D49" w:rsidRDefault="003D7D49" w:rsidP="003D7D49">
            <w:pPr>
              <w:pStyle w:val="a8"/>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g</w:t>
            </w:r>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0.164</w:t>
            </w:r>
          </w:p>
        </w:tc>
        <w:tc>
          <w:tcPr>
            <w:tcW w:w="1020" w:type="dxa"/>
            <w:vAlign w:val="center"/>
          </w:tcPr>
          <w:p w:rsidR="003D7D49" w:rsidRPr="0044784C" w:rsidRDefault="003D7D49" w:rsidP="003D7D49">
            <w:pPr>
              <w:pStyle w:val="a8"/>
            </w:pPr>
            <w:r w:rsidRPr="0044784C">
              <w:t>0.58</w:t>
            </w:r>
          </w:p>
        </w:tc>
        <w:tc>
          <w:tcPr>
            <w:tcW w:w="1587" w:type="dxa"/>
            <w:vAlign w:val="center"/>
          </w:tcPr>
          <w:p w:rsidR="003D7D49" w:rsidRDefault="003D7D49" w:rsidP="003D7D49">
            <w:pPr>
              <w:pStyle w:val="a8"/>
            </w:pPr>
            <w:r>
              <w:rPr>
                <w:rFonts w:hint="eastAsia"/>
              </w:rPr>
              <w:t>2</w:t>
            </w:r>
          </w:p>
        </w:tc>
        <w:tc>
          <w:tcPr>
            <w:tcW w:w="1644" w:type="dxa"/>
            <w:vAlign w:val="center"/>
          </w:tcPr>
          <w:p w:rsidR="003D7D49" w:rsidRDefault="003D7D49" w:rsidP="003D7D49">
            <w:pPr>
              <w:pStyle w:val="a8"/>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r</w:t>
            </w:r>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0.207</w:t>
            </w:r>
          </w:p>
        </w:tc>
        <w:tc>
          <w:tcPr>
            <w:tcW w:w="1020" w:type="dxa"/>
            <w:vAlign w:val="center"/>
          </w:tcPr>
          <w:p w:rsidR="003D7D49" w:rsidRPr="0044784C" w:rsidRDefault="003D7D49" w:rsidP="003D7D49">
            <w:pPr>
              <w:pStyle w:val="a8"/>
            </w:pPr>
            <w:r w:rsidRPr="0044784C">
              <w:t>0.63</w:t>
            </w:r>
          </w:p>
        </w:tc>
        <w:tc>
          <w:tcPr>
            <w:tcW w:w="1587" w:type="dxa"/>
            <w:vAlign w:val="center"/>
          </w:tcPr>
          <w:p w:rsidR="003D7D49" w:rsidRDefault="003D7D49" w:rsidP="003D7D49">
            <w:pPr>
              <w:pStyle w:val="a8"/>
            </w:pPr>
            <w:r>
              <w:rPr>
                <w:rFonts w:hint="eastAsia"/>
              </w:rPr>
              <w:t>2</w:t>
            </w:r>
          </w:p>
        </w:tc>
        <w:tc>
          <w:tcPr>
            <w:tcW w:w="1644" w:type="dxa"/>
            <w:vAlign w:val="center"/>
          </w:tcPr>
          <w:p w:rsidR="003D7D49" w:rsidRDefault="003D7D49" w:rsidP="003D7D49">
            <w:pPr>
              <w:pStyle w:val="a8"/>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proofErr w:type="spellStart"/>
            <w:r>
              <w:rPr>
                <w:rFonts w:hint="eastAsia"/>
              </w:rPr>
              <w:t>i</w:t>
            </w:r>
            <w:proofErr w:type="spellEnd"/>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0.212</w:t>
            </w:r>
          </w:p>
        </w:tc>
        <w:tc>
          <w:tcPr>
            <w:tcW w:w="1020" w:type="dxa"/>
            <w:vAlign w:val="center"/>
          </w:tcPr>
          <w:p w:rsidR="003D7D49" w:rsidRPr="0044784C" w:rsidRDefault="003D7D49" w:rsidP="003D7D49">
            <w:pPr>
              <w:pStyle w:val="a8"/>
            </w:pPr>
            <w:r w:rsidRPr="0044784C">
              <w:t>0.62</w:t>
            </w:r>
          </w:p>
        </w:tc>
        <w:tc>
          <w:tcPr>
            <w:tcW w:w="1587" w:type="dxa"/>
            <w:vAlign w:val="center"/>
          </w:tcPr>
          <w:p w:rsidR="003D7D49" w:rsidRDefault="003D7D49" w:rsidP="003D7D49">
            <w:pPr>
              <w:pStyle w:val="a8"/>
            </w:pPr>
            <w:r>
              <w:rPr>
                <w:rFonts w:hint="eastAsia"/>
              </w:rPr>
              <w:t>2</w:t>
            </w:r>
          </w:p>
        </w:tc>
        <w:tc>
          <w:tcPr>
            <w:tcW w:w="1644" w:type="dxa"/>
            <w:vAlign w:val="center"/>
          </w:tcPr>
          <w:p w:rsidR="003D7D49" w:rsidRDefault="003D7D49" w:rsidP="003D7D49">
            <w:pPr>
              <w:pStyle w:val="a8"/>
            </w:pPr>
            <w:r>
              <w:rPr>
                <w:rFonts w:hint="eastAsia"/>
              </w:rPr>
              <w:t>8</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z</w:t>
            </w:r>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0.123</w:t>
            </w:r>
          </w:p>
        </w:tc>
        <w:tc>
          <w:tcPr>
            <w:tcW w:w="1020" w:type="dxa"/>
            <w:vAlign w:val="center"/>
          </w:tcPr>
          <w:p w:rsidR="003D7D49" w:rsidRPr="0044784C" w:rsidRDefault="003D7D49" w:rsidP="003D7D49">
            <w:pPr>
              <w:pStyle w:val="a8"/>
            </w:pPr>
            <w:r w:rsidRPr="0044784C">
              <w:t>0.25</w:t>
            </w:r>
          </w:p>
        </w:tc>
        <w:tc>
          <w:tcPr>
            <w:tcW w:w="1587" w:type="dxa"/>
            <w:vAlign w:val="center"/>
          </w:tcPr>
          <w:p w:rsidR="003D7D49" w:rsidRDefault="003D7D49" w:rsidP="003D7D49">
            <w:pPr>
              <w:pStyle w:val="a8"/>
            </w:pPr>
            <w:r>
              <w:rPr>
                <w:rFonts w:hint="eastAsia"/>
              </w:rPr>
              <w:t>2</w:t>
            </w:r>
          </w:p>
        </w:tc>
        <w:tc>
          <w:tcPr>
            <w:tcW w:w="1644" w:type="dxa"/>
            <w:vAlign w:val="center"/>
          </w:tcPr>
          <w:p w:rsidR="003D7D49" w:rsidRDefault="003D7D49" w:rsidP="003D7D49">
            <w:pPr>
              <w:pStyle w:val="a8"/>
            </w:pPr>
            <w:r>
              <w:rPr>
                <w:rFonts w:hint="eastAsia"/>
              </w:rPr>
              <w:t>8</w:t>
            </w:r>
          </w:p>
        </w:tc>
      </w:tr>
      <w:tr w:rsidR="007165A4" w:rsidTr="003D7D49">
        <w:trPr>
          <w:tblHeader/>
          <w:jc w:val="center"/>
          <w:ins w:id="964" w:author="詹虎" w:date="2017-09-24T23:15:00Z"/>
        </w:trPr>
        <w:tc>
          <w:tcPr>
            <w:tcW w:w="1191" w:type="dxa"/>
            <w:tcMar>
              <w:left w:w="28" w:type="dxa"/>
              <w:right w:w="28" w:type="dxa"/>
            </w:tcMar>
            <w:vAlign w:val="center"/>
          </w:tcPr>
          <w:p w:rsidR="007165A4" w:rsidRDefault="007165A4" w:rsidP="003D7D49">
            <w:pPr>
              <w:pStyle w:val="a8"/>
              <w:rPr>
                <w:ins w:id="965" w:author="詹虎" w:date="2017-09-24T23:15:00Z"/>
              </w:rPr>
            </w:pPr>
            <w:ins w:id="966" w:author="詹虎" w:date="2017-09-24T23:15:00Z">
              <w:r>
                <w:t>y</w:t>
              </w:r>
            </w:ins>
          </w:p>
        </w:tc>
        <w:tc>
          <w:tcPr>
            <w:tcW w:w="1360" w:type="dxa"/>
            <w:vAlign w:val="center"/>
          </w:tcPr>
          <w:p w:rsidR="007165A4" w:rsidRDefault="002744AD" w:rsidP="003D7D49">
            <w:pPr>
              <w:pStyle w:val="a8"/>
              <w:rPr>
                <w:ins w:id="967" w:author="詹虎" w:date="2017-09-24T23:15:00Z"/>
              </w:rPr>
            </w:pPr>
            <w:ins w:id="968" w:author="詹虎" w:date="2017-09-24T23:18:00Z">
              <w:r>
                <w:rPr>
                  <w:rFonts w:hint="eastAsia"/>
                </w:rPr>
                <w:t>0.8</w:t>
              </w:r>
            </w:ins>
          </w:p>
        </w:tc>
        <w:tc>
          <w:tcPr>
            <w:tcW w:w="1644" w:type="dxa"/>
            <w:vAlign w:val="center"/>
          </w:tcPr>
          <w:p w:rsidR="007165A4" w:rsidRDefault="002744AD" w:rsidP="003D7D49">
            <w:pPr>
              <w:pStyle w:val="a8"/>
              <w:rPr>
                <w:ins w:id="969" w:author="詹虎" w:date="2017-09-24T23:15:00Z"/>
              </w:rPr>
            </w:pPr>
            <w:ins w:id="970" w:author="詹虎" w:date="2017-09-24T23:18:00Z">
              <w:r>
                <w:rPr>
                  <w:rFonts w:hint="eastAsia"/>
                </w:rPr>
                <w:t>0.037</w:t>
              </w:r>
            </w:ins>
          </w:p>
        </w:tc>
        <w:tc>
          <w:tcPr>
            <w:tcW w:w="1020" w:type="dxa"/>
            <w:vAlign w:val="center"/>
          </w:tcPr>
          <w:p w:rsidR="007165A4" w:rsidRPr="0044784C" w:rsidRDefault="002744AD" w:rsidP="003D7D49">
            <w:pPr>
              <w:pStyle w:val="a8"/>
              <w:rPr>
                <w:ins w:id="971" w:author="詹虎" w:date="2017-09-24T23:15:00Z"/>
              </w:rPr>
            </w:pPr>
            <w:ins w:id="972" w:author="詹虎" w:date="2017-09-24T23:18:00Z">
              <w:r>
                <w:rPr>
                  <w:rFonts w:hint="eastAsia"/>
                </w:rPr>
                <w:t>0.12</w:t>
              </w:r>
            </w:ins>
          </w:p>
        </w:tc>
        <w:tc>
          <w:tcPr>
            <w:tcW w:w="1587" w:type="dxa"/>
            <w:vAlign w:val="center"/>
          </w:tcPr>
          <w:p w:rsidR="007165A4" w:rsidRDefault="002744AD" w:rsidP="003D7D49">
            <w:pPr>
              <w:pStyle w:val="a8"/>
              <w:rPr>
                <w:ins w:id="973" w:author="詹虎" w:date="2017-09-24T23:15:00Z"/>
              </w:rPr>
            </w:pPr>
            <w:ins w:id="974" w:author="詹虎" w:date="2017-09-24T23:18:00Z">
              <w:r>
                <w:rPr>
                  <w:rFonts w:hint="eastAsia"/>
                </w:rPr>
                <w:t>4</w:t>
              </w:r>
            </w:ins>
          </w:p>
        </w:tc>
        <w:tc>
          <w:tcPr>
            <w:tcW w:w="1644" w:type="dxa"/>
            <w:vAlign w:val="center"/>
          </w:tcPr>
          <w:p w:rsidR="007165A4" w:rsidRDefault="002744AD" w:rsidP="003D7D49">
            <w:pPr>
              <w:pStyle w:val="a8"/>
              <w:rPr>
                <w:ins w:id="975" w:author="詹虎" w:date="2017-09-24T23:15:00Z"/>
              </w:rPr>
            </w:pPr>
            <w:ins w:id="976" w:author="詹虎" w:date="2017-09-24T23:18:00Z">
              <w:r>
                <w:rPr>
                  <w:rFonts w:hint="eastAsia"/>
                </w:rPr>
                <w:t>16</w:t>
              </w:r>
            </w:ins>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255~400</w:t>
            </w:r>
          </w:p>
        </w:tc>
        <w:tc>
          <w:tcPr>
            <w:tcW w:w="1360" w:type="dxa"/>
            <w:vAlign w:val="center"/>
          </w:tcPr>
          <w:p w:rsidR="003D7D49" w:rsidRDefault="003D7D49" w:rsidP="003D7D49">
            <w:pPr>
              <w:pStyle w:val="a8"/>
            </w:pPr>
            <w:r w:rsidRPr="00E974CC">
              <w:rPr>
                <w:rFonts w:hint="eastAsia"/>
                <w:sz w:val="20"/>
              </w:rPr>
              <w:t>0.54(</w:t>
            </w:r>
            <w:r w:rsidRPr="00E974CC">
              <w:rPr>
                <w:sz w:val="20"/>
              </w:rPr>
              <w:t>250~320nm</w:t>
            </w:r>
            <w:r w:rsidRPr="00E974CC">
              <w:rPr>
                <w:rFonts w:hint="eastAsia"/>
                <w:sz w:val="20"/>
              </w:rPr>
              <w:t>)</w:t>
            </w:r>
            <w:r w:rsidRPr="00E974CC">
              <w:rPr>
                <w:rFonts w:hint="eastAsia"/>
                <w:sz w:val="20"/>
              </w:rPr>
              <w:t>；</w:t>
            </w:r>
            <w:r w:rsidRPr="00E974CC">
              <w:rPr>
                <w:sz w:val="20"/>
              </w:rPr>
              <w:t>.68(320~400nm)</w:t>
            </w:r>
          </w:p>
        </w:tc>
        <w:tc>
          <w:tcPr>
            <w:tcW w:w="1644" w:type="dxa"/>
            <w:vAlign w:val="center"/>
          </w:tcPr>
          <w:p w:rsidR="003D7D49" w:rsidRDefault="003D7D49" w:rsidP="003D7D49">
            <w:pPr>
              <w:pStyle w:val="a8"/>
            </w:pPr>
            <w:r>
              <w:rPr>
                <w:rFonts w:hint="eastAsia"/>
              </w:rPr>
              <w:t>0.028</w:t>
            </w:r>
          </w:p>
        </w:tc>
        <w:tc>
          <w:tcPr>
            <w:tcW w:w="1020" w:type="dxa"/>
            <w:vAlign w:val="center"/>
          </w:tcPr>
          <w:p w:rsidR="003D7D49" w:rsidRPr="0044784C" w:rsidRDefault="003D7D49" w:rsidP="003D7D49">
            <w:pPr>
              <w:pStyle w:val="a8"/>
            </w:pPr>
            <w:r w:rsidRPr="0044784C">
              <w:t>0.24</w:t>
            </w:r>
          </w:p>
        </w:tc>
        <w:tc>
          <w:tcPr>
            <w:tcW w:w="1587" w:type="dxa"/>
            <w:vAlign w:val="center"/>
          </w:tcPr>
          <w:p w:rsidR="003D7D49" w:rsidRDefault="003D7D49" w:rsidP="003D7D49">
            <w:pPr>
              <w:pStyle w:val="a8"/>
            </w:pPr>
            <w:r>
              <w:rPr>
                <w:rFonts w:hint="eastAsia"/>
              </w:rPr>
              <w:t>4</w:t>
            </w:r>
          </w:p>
        </w:tc>
        <w:tc>
          <w:tcPr>
            <w:tcW w:w="1644" w:type="dxa"/>
            <w:vAlign w:val="center"/>
          </w:tcPr>
          <w:p w:rsidR="003D7D49" w:rsidRDefault="003D7D49" w:rsidP="003D7D49">
            <w:pPr>
              <w:pStyle w:val="a8"/>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400~600</w:t>
            </w:r>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0.229</w:t>
            </w:r>
          </w:p>
        </w:tc>
        <w:tc>
          <w:tcPr>
            <w:tcW w:w="1020" w:type="dxa"/>
            <w:vAlign w:val="center"/>
          </w:tcPr>
          <w:p w:rsidR="003D7D49" w:rsidRPr="0044784C" w:rsidRDefault="003D7D49" w:rsidP="003D7D49">
            <w:pPr>
              <w:pStyle w:val="a8"/>
            </w:pPr>
            <w:r w:rsidRPr="0044784C">
              <w:t>0.44</w:t>
            </w:r>
          </w:p>
        </w:tc>
        <w:tc>
          <w:tcPr>
            <w:tcW w:w="1587" w:type="dxa"/>
            <w:vAlign w:val="center"/>
          </w:tcPr>
          <w:p w:rsidR="003D7D49" w:rsidRDefault="003D7D49" w:rsidP="003D7D49">
            <w:pPr>
              <w:pStyle w:val="a8"/>
            </w:pPr>
            <w:r>
              <w:rPr>
                <w:rFonts w:hint="eastAsia"/>
              </w:rPr>
              <w:t>4</w:t>
            </w:r>
          </w:p>
        </w:tc>
        <w:tc>
          <w:tcPr>
            <w:tcW w:w="1644" w:type="dxa"/>
            <w:vAlign w:val="center"/>
          </w:tcPr>
          <w:p w:rsidR="003D7D49" w:rsidRDefault="003D7D49" w:rsidP="003D7D49">
            <w:pPr>
              <w:pStyle w:val="a8"/>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600~900</w:t>
            </w:r>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0.301</w:t>
            </w:r>
          </w:p>
        </w:tc>
        <w:tc>
          <w:tcPr>
            <w:tcW w:w="1020" w:type="dxa"/>
            <w:vAlign w:val="center"/>
          </w:tcPr>
          <w:p w:rsidR="003D7D49" w:rsidRPr="0044784C" w:rsidRDefault="003D7D49" w:rsidP="003D7D49">
            <w:pPr>
              <w:pStyle w:val="a8"/>
            </w:pPr>
            <w:r w:rsidRPr="0044784C">
              <w:t>0.43</w:t>
            </w:r>
          </w:p>
        </w:tc>
        <w:tc>
          <w:tcPr>
            <w:tcW w:w="1587" w:type="dxa"/>
            <w:vAlign w:val="center"/>
          </w:tcPr>
          <w:p w:rsidR="003D7D49" w:rsidRDefault="003D7D49" w:rsidP="003D7D49">
            <w:pPr>
              <w:pStyle w:val="a8"/>
            </w:pPr>
            <w:r>
              <w:rPr>
                <w:rFonts w:hint="eastAsia"/>
              </w:rPr>
              <w:t>4</w:t>
            </w:r>
          </w:p>
        </w:tc>
        <w:tc>
          <w:tcPr>
            <w:tcW w:w="1644" w:type="dxa"/>
            <w:vAlign w:val="center"/>
          </w:tcPr>
          <w:p w:rsidR="003D7D49" w:rsidRDefault="003D7D49" w:rsidP="003D7D49">
            <w:pPr>
              <w:pStyle w:val="a8"/>
            </w:pPr>
            <w:r>
              <w:rPr>
                <w:rFonts w:hint="eastAsia"/>
              </w:rPr>
              <w:t>16</w:t>
            </w:r>
          </w:p>
        </w:tc>
      </w:tr>
      <w:tr w:rsidR="003D7D49" w:rsidTr="003D7D49">
        <w:trPr>
          <w:tblHeader/>
          <w:jc w:val="center"/>
        </w:trPr>
        <w:tc>
          <w:tcPr>
            <w:tcW w:w="1191" w:type="dxa"/>
            <w:tcMar>
              <w:left w:w="28" w:type="dxa"/>
              <w:right w:w="28" w:type="dxa"/>
            </w:tcMar>
            <w:vAlign w:val="center"/>
          </w:tcPr>
          <w:p w:rsidR="003D7D49" w:rsidRDefault="003D7D49" w:rsidP="003D7D49">
            <w:pPr>
              <w:pStyle w:val="a8"/>
            </w:pPr>
            <w:r>
              <w:rPr>
                <w:rFonts w:hint="eastAsia"/>
              </w:rPr>
              <w:t>900~970</w:t>
            </w:r>
          </w:p>
        </w:tc>
        <w:tc>
          <w:tcPr>
            <w:tcW w:w="1360" w:type="dxa"/>
            <w:vAlign w:val="center"/>
          </w:tcPr>
          <w:p w:rsidR="003D7D49" w:rsidRDefault="003D7D49" w:rsidP="003D7D49">
            <w:pPr>
              <w:pStyle w:val="a8"/>
            </w:pPr>
            <w:r>
              <w:rPr>
                <w:rFonts w:hint="eastAsia"/>
              </w:rPr>
              <w:t>0.8</w:t>
            </w:r>
          </w:p>
        </w:tc>
        <w:tc>
          <w:tcPr>
            <w:tcW w:w="1644" w:type="dxa"/>
            <w:vAlign w:val="center"/>
          </w:tcPr>
          <w:p w:rsidR="003D7D49" w:rsidRDefault="003D7D49" w:rsidP="003D7D49">
            <w:pPr>
              <w:pStyle w:val="a8"/>
            </w:pPr>
            <w:r>
              <w:rPr>
                <w:rFonts w:hint="eastAsia"/>
              </w:rPr>
              <w:t>0.301</w:t>
            </w:r>
          </w:p>
        </w:tc>
        <w:tc>
          <w:tcPr>
            <w:tcW w:w="1020" w:type="dxa"/>
            <w:vAlign w:val="center"/>
          </w:tcPr>
          <w:p w:rsidR="003D7D49" w:rsidRPr="0044784C" w:rsidRDefault="003D7D49" w:rsidP="003D7D49">
            <w:pPr>
              <w:pStyle w:val="a8"/>
            </w:pPr>
            <w:r w:rsidRPr="0044784C">
              <w:t>0.26</w:t>
            </w:r>
          </w:p>
        </w:tc>
        <w:tc>
          <w:tcPr>
            <w:tcW w:w="1587" w:type="dxa"/>
            <w:vAlign w:val="center"/>
          </w:tcPr>
          <w:p w:rsidR="003D7D49" w:rsidRDefault="003D7D49" w:rsidP="003D7D49">
            <w:pPr>
              <w:pStyle w:val="a8"/>
            </w:pPr>
            <w:r>
              <w:rPr>
                <w:rFonts w:hint="eastAsia"/>
              </w:rPr>
              <w:t>4</w:t>
            </w:r>
          </w:p>
        </w:tc>
        <w:tc>
          <w:tcPr>
            <w:tcW w:w="1644" w:type="dxa"/>
            <w:vAlign w:val="center"/>
          </w:tcPr>
          <w:p w:rsidR="003D7D49" w:rsidRDefault="003D7D49" w:rsidP="003D7D49">
            <w:pPr>
              <w:pStyle w:val="a8"/>
            </w:pPr>
            <w:r>
              <w:rPr>
                <w:rFonts w:hint="eastAsia"/>
              </w:rPr>
              <w:t>16</w:t>
            </w:r>
          </w:p>
        </w:tc>
      </w:tr>
    </w:tbl>
    <w:p w:rsidR="003D7D49" w:rsidRDefault="003D7D49" w:rsidP="003D7D49">
      <w:pPr>
        <w:pStyle w:val="a7"/>
      </w:pPr>
      <w:r>
        <w:rPr>
          <w:rFonts w:hint="eastAsia"/>
        </w:rPr>
        <w:lastRenderedPageBreak/>
        <w:t>注</w:t>
      </w:r>
      <w:r>
        <w:rPr>
          <w:rFonts w:hint="eastAsia"/>
        </w:rPr>
        <w:t>1</w:t>
      </w:r>
      <w:r>
        <w:rPr>
          <w:rFonts w:hint="eastAsia"/>
        </w:rPr>
        <w:t>：任务指标考核波段。</w:t>
      </w:r>
    </w:p>
    <w:p w:rsidR="003D7D49" w:rsidRDefault="003D7D49" w:rsidP="003D7D49">
      <w:pPr>
        <w:pStyle w:val="a7"/>
      </w:pPr>
      <w:r>
        <w:rPr>
          <w:rFonts w:hint="eastAsia"/>
        </w:rPr>
        <w:t>注</w:t>
      </w:r>
      <w:r>
        <w:rPr>
          <w:rFonts w:hint="eastAsia"/>
        </w:rPr>
        <w:t>2</w:t>
      </w:r>
      <w:r>
        <w:rPr>
          <w:rFonts w:hint="eastAsia"/>
        </w:rPr>
        <w:t>：</w:t>
      </w:r>
      <w:r w:rsidRPr="00ED2737">
        <w:rPr>
          <w:rFonts w:hint="eastAsia"/>
        </w:rPr>
        <w:t>根据</w:t>
      </w:r>
      <w:r w:rsidRPr="00ED2737">
        <w:rPr>
          <w:rFonts w:hint="eastAsia"/>
        </w:rPr>
        <w:t>HST ACS</w:t>
      </w:r>
      <w:r w:rsidRPr="00ED2737">
        <w:rPr>
          <w:rFonts w:hint="eastAsia"/>
        </w:rPr>
        <w:t>手册提供的天光</w:t>
      </w:r>
      <w:r w:rsidRPr="00ED2737">
        <w:rPr>
          <w:rFonts w:hint="eastAsia"/>
        </w:rPr>
        <w:t>SED</w:t>
      </w:r>
      <w:r w:rsidRPr="00ED2737">
        <w:rPr>
          <w:rFonts w:hint="eastAsia"/>
        </w:rPr>
        <w:t>，取天光平均值</w:t>
      </w:r>
      <w:r>
        <w:rPr>
          <w:rFonts w:hint="eastAsia"/>
        </w:rPr>
        <w:t>。</w:t>
      </w:r>
    </w:p>
    <w:p w:rsidR="003D7D49" w:rsidRDefault="003D7D49" w:rsidP="003D7D49">
      <w:pPr>
        <w:pStyle w:val="aa"/>
      </w:pPr>
      <w:bookmarkStart w:id="977" w:name="_Ref449102093"/>
      <w:r>
        <w:rPr>
          <w:rFonts w:hint="eastAsia"/>
        </w:rPr>
        <w:t>表</w:t>
      </w:r>
      <w:r w:rsidR="00C36F46">
        <w:fldChar w:fldCharType="begin"/>
      </w:r>
      <w:r>
        <w:rPr>
          <w:rFonts w:hint="eastAsia"/>
        </w:rPr>
        <w:instrText xml:space="preserve">SEQ </w:instrText>
      </w:r>
      <w:r>
        <w:rPr>
          <w:rFonts w:hint="eastAsia"/>
        </w:rPr>
        <w:instrText>表</w:instrText>
      </w:r>
      <w:r>
        <w:rPr>
          <w:rFonts w:hint="eastAsia"/>
        </w:rPr>
        <w:instrText xml:space="preserve"> \* ARABIC</w:instrText>
      </w:r>
      <w:r w:rsidR="00C36F46">
        <w:fldChar w:fldCharType="separate"/>
      </w:r>
      <w:ins w:id="978" w:author="詹虎" w:date="2017-09-25T00:23:00Z">
        <w:r w:rsidR="000B31F1">
          <w:rPr>
            <w:noProof/>
          </w:rPr>
          <w:t>5</w:t>
        </w:r>
      </w:ins>
      <w:del w:id="979" w:author="詹虎" w:date="2017-09-24T22:48:00Z">
        <w:r w:rsidR="00BE0B38" w:rsidDel="00A65ECD">
          <w:rPr>
            <w:noProof/>
          </w:rPr>
          <w:delText>4</w:delText>
        </w:r>
      </w:del>
      <w:r w:rsidR="00C36F46">
        <w:fldChar w:fldCharType="end"/>
      </w:r>
      <w:bookmarkEnd w:id="977"/>
      <w:r>
        <w:rPr>
          <w:rFonts w:hint="eastAsia"/>
        </w:rPr>
        <w:t>无缝光谱仪各波段设计参数</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57" w:type="dxa"/>
          <w:right w:w="57" w:type="dxa"/>
        </w:tblCellMar>
        <w:tblLook w:val="04A0"/>
      </w:tblPr>
      <w:tblGrid>
        <w:gridCol w:w="1473"/>
        <w:gridCol w:w="1477"/>
        <w:gridCol w:w="1477"/>
        <w:gridCol w:w="1478"/>
        <w:gridCol w:w="1472"/>
      </w:tblGrid>
      <w:tr w:rsidR="003D7D49" w:rsidTr="003D7D49">
        <w:trPr>
          <w:tblHeader/>
          <w:jc w:val="center"/>
        </w:trPr>
        <w:tc>
          <w:tcPr>
            <w:tcW w:w="1473" w:type="dxa"/>
            <w:tcMar>
              <w:left w:w="28" w:type="dxa"/>
              <w:right w:w="28" w:type="dxa"/>
            </w:tcMar>
            <w:vAlign w:val="center"/>
          </w:tcPr>
          <w:p w:rsidR="003D7D49" w:rsidRDefault="003D7D49" w:rsidP="003D7D49">
            <w:pPr>
              <w:pStyle w:val="a8"/>
            </w:pPr>
            <w:r>
              <w:rPr>
                <w:rFonts w:hint="eastAsia"/>
              </w:rPr>
              <w:t>波段</w:t>
            </w:r>
          </w:p>
        </w:tc>
        <w:tc>
          <w:tcPr>
            <w:tcW w:w="1477" w:type="dxa"/>
            <w:vAlign w:val="center"/>
          </w:tcPr>
          <w:p w:rsidR="003D7D49" w:rsidRDefault="003D7D49" w:rsidP="003D7D49">
            <w:pPr>
              <w:pStyle w:val="a8"/>
            </w:pPr>
            <w:r>
              <w:rPr>
                <w:rFonts w:hint="eastAsia"/>
              </w:rPr>
              <w:t>中心波长</w:t>
            </w:r>
          </w:p>
          <w:p w:rsidR="003D7D49" w:rsidRDefault="003D7D49" w:rsidP="003D7D49">
            <w:pPr>
              <w:pStyle w:val="a8"/>
            </w:pPr>
            <w:r>
              <w:rPr>
                <w:rFonts w:hint="eastAsia"/>
              </w:rPr>
              <w:t>(nm)</w:t>
            </w:r>
          </w:p>
        </w:tc>
        <w:tc>
          <w:tcPr>
            <w:tcW w:w="1477" w:type="dxa"/>
            <w:vAlign w:val="center"/>
          </w:tcPr>
          <w:p w:rsidR="003D7D49" w:rsidRDefault="003D7D49" w:rsidP="003D7D49">
            <w:pPr>
              <w:pStyle w:val="a8"/>
            </w:pPr>
            <w:r>
              <w:rPr>
                <w:rFonts w:hint="eastAsia"/>
              </w:rPr>
              <w:t>波段起</w:t>
            </w:r>
          </w:p>
          <w:p w:rsidR="003D7D49" w:rsidRDefault="003D7D49" w:rsidP="003D7D49">
            <w:pPr>
              <w:pStyle w:val="a8"/>
            </w:pPr>
            <w:r>
              <w:rPr>
                <w:rFonts w:hint="eastAsia"/>
              </w:rPr>
              <w:t>(nm)</w:t>
            </w:r>
          </w:p>
        </w:tc>
        <w:tc>
          <w:tcPr>
            <w:tcW w:w="1478" w:type="dxa"/>
            <w:vAlign w:val="center"/>
          </w:tcPr>
          <w:p w:rsidR="003D7D49" w:rsidRDefault="003D7D49" w:rsidP="003D7D49">
            <w:pPr>
              <w:pStyle w:val="a8"/>
            </w:pPr>
            <w:r>
              <w:rPr>
                <w:rFonts w:hint="eastAsia"/>
              </w:rPr>
              <w:t>波段止</w:t>
            </w:r>
          </w:p>
          <w:p w:rsidR="003D7D49" w:rsidRDefault="003D7D49" w:rsidP="003D7D49">
            <w:pPr>
              <w:pStyle w:val="a8"/>
            </w:pPr>
            <w:r>
              <w:rPr>
                <w:rFonts w:hint="eastAsia"/>
              </w:rPr>
              <w:t>(nm)</w:t>
            </w:r>
          </w:p>
        </w:tc>
        <w:tc>
          <w:tcPr>
            <w:tcW w:w="1472" w:type="dxa"/>
            <w:vAlign w:val="center"/>
          </w:tcPr>
          <w:p w:rsidR="003D7D49" w:rsidRDefault="003D7D49" w:rsidP="003D7D49">
            <w:pPr>
              <w:pStyle w:val="a8"/>
            </w:pPr>
            <w:r>
              <w:rPr>
                <w:rFonts w:hint="eastAsia"/>
              </w:rPr>
              <w:t>中心波长分辨率</w:t>
            </w:r>
            <w:r>
              <w:rPr>
                <w:rFonts w:hint="eastAsia"/>
              </w:rPr>
              <w:t>R</w:t>
            </w:r>
          </w:p>
        </w:tc>
      </w:tr>
      <w:tr w:rsidR="003D7D49" w:rsidTr="003D7D49">
        <w:trPr>
          <w:tblHeader/>
          <w:jc w:val="center"/>
        </w:trPr>
        <w:tc>
          <w:tcPr>
            <w:tcW w:w="1473" w:type="dxa"/>
            <w:tcMar>
              <w:left w:w="28" w:type="dxa"/>
              <w:right w:w="28" w:type="dxa"/>
            </w:tcMar>
            <w:vAlign w:val="center"/>
          </w:tcPr>
          <w:p w:rsidR="003D7D49" w:rsidRDefault="003D7D49" w:rsidP="003D7D49">
            <w:pPr>
              <w:pStyle w:val="a8"/>
            </w:pPr>
            <w:r>
              <w:rPr>
                <w:rFonts w:hint="eastAsia"/>
              </w:rPr>
              <w:t>GU</w:t>
            </w:r>
          </w:p>
        </w:tc>
        <w:tc>
          <w:tcPr>
            <w:tcW w:w="1477" w:type="dxa"/>
            <w:vAlign w:val="center"/>
          </w:tcPr>
          <w:p w:rsidR="003D7D49" w:rsidRDefault="003D7D49" w:rsidP="003D7D49">
            <w:pPr>
              <w:pStyle w:val="a8"/>
            </w:pPr>
            <w:r>
              <w:rPr>
                <w:rFonts w:hint="eastAsia"/>
              </w:rPr>
              <w:t>337.5</w:t>
            </w:r>
          </w:p>
        </w:tc>
        <w:tc>
          <w:tcPr>
            <w:tcW w:w="1477" w:type="dxa"/>
            <w:vAlign w:val="center"/>
          </w:tcPr>
          <w:p w:rsidR="003D7D49" w:rsidRDefault="003D7D49" w:rsidP="003D7D49">
            <w:pPr>
              <w:pStyle w:val="a8"/>
            </w:pPr>
            <w:r>
              <w:rPr>
                <w:rFonts w:hint="eastAsia"/>
              </w:rPr>
              <w:t>255</w:t>
            </w:r>
          </w:p>
        </w:tc>
        <w:tc>
          <w:tcPr>
            <w:tcW w:w="1478" w:type="dxa"/>
            <w:vAlign w:val="center"/>
          </w:tcPr>
          <w:p w:rsidR="003D7D49" w:rsidRDefault="003D7D49" w:rsidP="003D7D49">
            <w:pPr>
              <w:pStyle w:val="a8"/>
            </w:pPr>
            <w:r>
              <w:rPr>
                <w:rFonts w:hint="eastAsia"/>
              </w:rPr>
              <w:t>420</w:t>
            </w:r>
          </w:p>
        </w:tc>
        <w:tc>
          <w:tcPr>
            <w:tcW w:w="1472" w:type="dxa"/>
            <w:vAlign w:val="center"/>
          </w:tcPr>
          <w:p w:rsidR="003D7D49" w:rsidRDefault="003D7D49" w:rsidP="003D7D49">
            <w:pPr>
              <w:pStyle w:val="a8"/>
            </w:pPr>
            <w:r>
              <w:rPr>
                <w:rFonts w:hint="eastAsia"/>
              </w:rPr>
              <w:t>241</w:t>
            </w:r>
          </w:p>
        </w:tc>
      </w:tr>
      <w:tr w:rsidR="003D7D49" w:rsidTr="003D7D49">
        <w:trPr>
          <w:tblHeader/>
          <w:jc w:val="center"/>
        </w:trPr>
        <w:tc>
          <w:tcPr>
            <w:tcW w:w="1473" w:type="dxa"/>
            <w:tcMar>
              <w:left w:w="28" w:type="dxa"/>
              <w:right w:w="28" w:type="dxa"/>
            </w:tcMar>
            <w:vAlign w:val="center"/>
          </w:tcPr>
          <w:p w:rsidR="003D7D49" w:rsidRDefault="003D7D49" w:rsidP="003D7D49">
            <w:pPr>
              <w:pStyle w:val="a8"/>
            </w:pPr>
            <w:r>
              <w:rPr>
                <w:rFonts w:hint="eastAsia"/>
              </w:rPr>
              <w:t>GV</w:t>
            </w:r>
          </w:p>
        </w:tc>
        <w:tc>
          <w:tcPr>
            <w:tcW w:w="1477" w:type="dxa"/>
            <w:vAlign w:val="center"/>
          </w:tcPr>
          <w:p w:rsidR="003D7D49" w:rsidRDefault="003D7D49" w:rsidP="003D7D49">
            <w:pPr>
              <w:pStyle w:val="a8"/>
            </w:pPr>
            <w:r>
              <w:rPr>
                <w:rFonts w:hint="eastAsia"/>
              </w:rPr>
              <w:t>525</w:t>
            </w:r>
          </w:p>
        </w:tc>
        <w:tc>
          <w:tcPr>
            <w:tcW w:w="1477" w:type="dxa"/>
            <w:vAlign w:val="center"/>
          </w:tcPr>
          <w:p w:rsidR="003D7D49" w:rsidRDefault="003D7D49" w:rsidP="003D7D49">
            <w:pPr>
              <w:pStyle w:val="a8"/>
            </w:pPr>
            <w:r>
              <w:rPr>
                <w:rFonts w:hint="eastAsia"/>
              </w:rPr>
              <w:t>400</w:t>
            </w:r>
          </w:p>
        </w:tc>
        <w:tc>
          <w:tcPr>
            <w:tcW w:w="1478" w:type="dxa"/>
            <w:vAlign w:val="center"/>
          </w:tcPr>
          <w:p w:rsidR="003D7D49" w:rsidRDefault="003D7D49" w:rsidP="003D7D49">
            <w:pPr>
              <w:pStyle w:val="a8"/>
            </w:pPr>
            <w:r>
              <w:rPr>
                <w:rFonts w:hint="eastAsia"/>
              </w:rPr>
              <w:t>650</w:t>
            </w:r>
          </w:p>
        </w:tc>
        <w:tc>
          <w:tcPr>
            <w:tcW w:w="1472" w:type="dxa"/>
            <w:vAlign w:val="center"/>
          </w:tcPr>
          <w:p w:rsidR="003D7D49" w:rsidRDefault="003D7D49" w:rsidP="003D7D49">
            <w:pPr>
              <w:pStyle w:val="a8"/>
            </w:pPr>
            <w:r>
              <w:rPr>
                <w:rFonts w:hint="eastAsia"/>
              </w:rPr>
              <w:t>263</w:t>
            </w:r>
          </w:p>
        </w:tc>
      </w:tr>
      <w:tr w:rsidR="003D7D49" w:rsidTr="003D7D49">
        <w:trPr>
          <w:tblHeader/>
          <w:jc w:val="center"/>
        </w:trPr>
        <w:tc>
          <w:tcPr>
            <w:tcW w:w="1473" w:type="dxa"/>
            <w:tcMar>
              <w:left w:w="28" w:type="dxa"/>
              <w:right w:w="28" w:type="dxa"/>
            </w:tcMar>
            <w:vAlign w:val="center"/>
          </w:tcPr>
          <w:p w:rsidR="003D7D49" w:rsidRDefault="003D7D49" w:rsidP="003D7D49">
            <w:pPr>
              <w:pStyle w:val="a8"/>
            </w:pPr>
            <w:r>
              <w:rPr>
                <w:rFonts w:hint="eastAsia"/>
              </w:rPr>
              <w:t>GI</w:t>
            </w:r>
          </w:p>
        </w:tc>
        <w:tc>
          <w:tcPr>
            <w:tcW w:w="1477" w:type="dxa"/>
            <w:vAlign w:val="center"/>
          </w:tcPr>
          <w:p w:rsidR="003D7D49" w:rsidRDefault="003D7D49" w:rsidP="003D7D49">
            <w:pPr>
              <w:pStyle w:val="a8"/>
            </w:pPr>
            <w:r>
              <w:rPr>
                <w:rFonts w:hint="eastAsia"/>
              </w:rPr>
              <w:t>810</w:t>
            </w:r>
          </w:p>
        </w:tc>
        <w:tc>
          <w:tcPr>
            <w:tcW w:w="1477" w:type="dxa"/>
            <w:vAlign w:val="center"/>
          </w:tcPr>
          <w:p w:rsidR="003D7D49" w:rsidRDefault="003D7D49" w:rsidP="003D7D49">
            <w:pPr>
              <w:pStyle w:val="a8"/>
            </w:pPr>
            <w:r>
              <w:rPr>
                <w:rFonts w:hint="eastAsia"/>
              </w:rPr>
              <w:t>620</w:t>
            </w:r>
          </w:p>
        </w:tc>
        <w:tc>
          <w:tcPr>
            <w:tcW w:w="1478" w:type="dxa"/>
            <w:vAlign w:val="center"/>
          </w:tcPr>
          <w:p w:rsidR="003D7D49" w:rsidRDefault="003D7D49" w:rsidP="003D7D49">
            <w:pPr>
              <w:pStyle w:val="a8"/>
            </w:pPr>
            <w:r>
              <w:rPr>
                <w:rFonts w:hint="eastAsia"/>
              </w:rPr>
              <w:t>1000</w:t>
            </w:r>
          </w:p>
        </w:tc>
        <w:tc>
          <w:tcPr>
            <w:tcW w:w="1472" w:type="dxa"/>
            <w:vAlign w:val="center"/>
          </w:tcPr>
          <w:p w:rsidR="003D7D49" w:rsidRDefault="003D7D49" w:rsidP="003D7D49">
            <w:pPr>
              <w:pStyle w:val="a8"/>
            </w:pPr>
            <w:r>
              <w:rPr>
                <w:rFonts w:hint="eastAsia"/>
              </w:rPr>
              <w:t>270</w:t>
            </w:r>
          </w:p>
        </w:tc>
      </w:tr>
    </w:tbl>
    <w:p w:rsidR="003D7D49" w:rsidRDefault="003D7D49" w:rsidP="003D7D49">
      <w:pPr>
        <w:pStyle w:val="a7"/>
      </w:pPr>
    </w:p>
    <w:p w:rsidR="003D7D49" w:rsidRPr="00F969FD" w:rsidRDefault="003D7D49" w:rsidP="003D7D49">
      <w:pPr>
        <w:pStyle w:val="Heading2"/>
      </w:pPr>
      <w:bookmarkStart w:id="980" w:name="_Toc487041834"/>
      <w:bookmarkStart w:id="981" w:name="_Toc494056492"/>
      <w:bookmarkStart w:id="982" w:name="_Toc494062320"/>
      <w:r>
        <w:rPr>
          <w:rFonts w:hint="eastAsia"/>
        </w:rPr>
        <w:t>计算结果</w:t>
      </w:r>
      <w:bookmarkEnd w:id="980"/>
      <w:bookmarkEnd w:id="981"/>
      <w:bookmarkEnd w:id="982"/>
    </w:p>
    <w:p w:rsidR="003D7D49" w:rsidDel="00F43078" w:rsidRDefault="003D7D49" w:rsidP="003D7D49">
      <w:pPr>
        <w:pStyle w:val="CSSC0"/>
        <w:ind w:firstLine="560"/>
        <w:rPr>
          <w:del w:id="983" w:author="zhan" w:date="2017-09-24T17:54:00Z"/>
        </w:rPr>
      </w:pPr>
      <w:del w:id="984" w:author="zhan" w:date="2017-09-24T17:54:00Z">
        <w:r w:rsidDel="00F43078">
          <w:rPr>
            <w:rFonts w:hint="eastAsia"/>
          </w:rPr>
          <w:delText>使用</w:delText>
        </w:r>
        <w:r w:rsidR="00C36F46" w:rsidDel="00F43078">
          <w:fldChar w:fldCharType="begin"/>
        </w:r>
        <w:r w:rsidDel="00F43078">
          <w:delInstrText xml:space="preserve"> REF _Ref446620433 \h </w:delInstrText>
        </w:r>
        <w:r w:rsidR="00C36F46" w:rsidDel="00F43078">
          <w:fldChar w:fldCharType="separate"/>
        </w:r>
        <w:r w:rsidR="001A3139" w:rsidDel="00F43078">
          <w:rPr>
            <w:rFonts w:hint="eastAsia"/>
          </w:rPr>
          <w:delText>表</w:delText>
        </w:r>
        <w:r w:rsidR="001A3139" w:rsidDel="00F43078">
          <w:rPr>
            <w:noProof/>
          </w:rPr>
          <w:delText>2</w:delText>
        </w:r>
        <w:r w:rsidR="00C36F46" w:rsidDel="00F43078">
          <w:fldChar w:fldCharType="end"/>
        </w:r>
        <w:r w:rsidDel="00F43078">
          <w:rPr>
            <w:rFonts w:hint="eastAsia"/>
          </w:rPr>
          <w:delText>、</w:delText>
        </w:r>
        <w:r w:rsidR="00C36F46" w:rsidDel="00F43078">
          <w:fldChar w:fldCharType="begin"/>
        </w:r>
        <w:r w:rsidDel="00F43078">
          <w:rPr>
            <w:rFonts w:hint="eastAsia"/>
          </w:rPr>
          <w:delInstrText>REF _Ref449099565 \h</w:delInstrText>
        </w:r>
        <w:r w:rsidR="00C36F46" w:rsidDel="00F43078">
          <w:fldChar w:fldCharType="separate"/>
        </w:r>
        <w:r w:rsidR="001A3139" w:rsidDel="00F43078">
          <w:rPr>
            <w:rFonts w:hint="eastAsia"/>
          </w:rPr>
          <w:delText>表</w:delText>
        </w:r>
        <w:r w:rsidR="001A3139" w:rsidDel="00F43078">
          <w:rPr>
            <w:noProof/>
          </w:rPr>
          <w:delText>3</w:delText>
        </w:r>
        <w:r w:rsidR="00C36F46" w:rsidDel="00F43078">
          <w:fldChar w:fldCharType="end"/>
        </w:r>
        <w:r w:rsidDel="00F43078">
          <w:rPr>
            <w:rFonts w:hint="eastAsia"/>
          </w:rPr>
          <w:delText>中</w:delText>
        </w:r>
        <w:r w:rsidDel="00F43078">
          <w:delText>参数，</w:delText>
        </w:r>
        <w:r w:rsidDel="00F43078">
          <w:rPr>
            <w:rFonts w:hint="eastAsia"/>
          </w:rPr>
          <w:delText>计算得到</w:delText>
        </w:r>
        <w:r w:rsidDel="00F43078">
          <w:delText>巡天</w:delText>
        </w:r>
        <w:r w:rsidDel="00F43078">
          <w:rPr>
            <w:rFonts w:hint="eastAsia"/>
          </w:rPr>
          <w:delText>观测累积</w:delText>
        </w:r>
        <w:r w:rsidDel="00F43078">
          <w:delText>的极限</w:delText>
        </w:r>
        <w:r w:rsidDel="00F43078">
          <w:rPr>
            <w:rFonts w:hint="eastAsia"/>
          </w:rPr>
          <w:delText>星等（点源</w:delText>
        </w:r>
        <w:r w:rsidDel="00F43078">
          <w:delText>，</w:delText>
        </w:r>
        <w:r w:rsidDel="00F43078">
          <w:rPr>
            <w:rFonts w:hint="eastAsia"/>
          </w:rPr>
          <w:delText>AB</w:delText>
        </w:r>
        <w:r w:rsidDel="00F43078">
          <w:rPr>
            <w:rFonts w:hint="eastAsia"/>
          </w:rPr>
          <w:delText>星等，</w:delText>
        </w:r>
        <w:r w:rsidDel="00F43078">
          <w:rPr>
            <w:rFonts w:hint="eastAsia"/>
          </w:rPr>
          <w:delText>5</w:delText>
        </w:r>
        <w:r w:rsidDel="00F43078">
          <w:rPr>
            <w:rFonts w:hint="eastAsia"/>
          </w:rPr>
          <w:delText>倍</w:delText>
        </w:r>
        <w:r w:rsidDel="00F43078">
          <w:delText>信噪比）</w:delText>
        </w:r>
        <w:r w:rsidDel="00F43078">
          <w:rPr>
            <w:rFonts w:hint="eastAsia"/>
          </w:rPr>
          <w:delText>如下</w:delText>
        </w:r>
        <w:r w:rsidDel="00F43078">
          <w:delText>：</w:delText>
        </w:r>
      </w:del>
    </w:p>
    <w:p w:rsidR="003D7D49" w:rsidRDefault="003D7D49" w:rsidP="003D7D49">
      <w:pPr>
        <w:pStyle w:val="1"/>
        <w:ind w:left="567" w:hanging="567"/>
      </w:pPr>
      <w:del w:id="985" w:author="zhan" w:date="2017-09-24T17:33:00Z">
        <w:r w:rsidDel="00166A18">
          <w:rPr>
            <w:rFonts w:hint="eastAsia"/>
          </w:rPr>
          <w:delText>深度</w:delText>
        </w:r>
      </w:del>
      <w:r>
        <w:t>多色成像</w:t>
      </w:r>
      <w:r>
        <w:rPr>
          <w:rFonts w:hint="eastAsia"/>
        </w:rPr>
        <w:t>观测</w:t>
      </w:r>
      <w:del w:id="986" w:author="zhan" w:date="2017-09-24T17:33:00Z">
        <w:r w:rsidDel="00166A18">
          <w:rPr>
            <w:rFonts w:hint="eastAsia"/>
          </w:rPr>
          <w:delText>：</w:delText>
        </w:r>
      </w:del>
    </w:p>
    <w:p w:rsidR="001333DA" w:rsidRDefault="003D7D49">
      <w:pPr>
        <w:pStyle w:val="CSSC0"/>
        <w:ind w:firstLine="560"/>
        <w:pPrChange w:id="987" w:author="詹虎" w:date="2017-09-24T23:20:00Z">
          <w:pPr>
            <w:pStyle w:val="2"/>
            <w:numPr>
              <w:ilvl w:val="0"/>
              <w:numId w:val="0"/>
            </w:numPr>
            <w:ind w:left="0" w:firstLine="0"/>
          </w:pPr>
        </w:pPrChange>
      </w:pPr>
      <w:del w:id="988" w:author="詹虎" w:date="2017-09-24T23:19:00Z">
        <w:r w:rsidDel="002744AD">
          <w:rPr>
            <w:rFonts w:hint="eastAsia"/>
          </w:rPr>
          <w:delText>使用</w:delText>
        </w:r>
        <w:r w:rsidRPr="0023096D" w:rsidDel="002744AD">
          <w:rPr>
            <w:rFonts w:hint="eastAsia"/>
            <w:i/>
          </w:rPr>
          <w:delText>E</w:delText>
        </w:r>
        <w:r w:rsidRPr="0023096D" w:rsidDel="002744AD">
          <w:rPr>
            <w:rFonts w:hint="eastAsia"/>
            <w:i/>
            <w:vertAlign w:val="subscript"/>
          </w:rPr>
          <w:delText>cssc</w:delText>
        </w:r>
        <w:r w:rsidDel="002744AD">
          <w:rPr>
            <w:rFonts w:hint="eastAsia"/>
          </w:rPr>
          <w:delText>指标值计算：</w:delText>
        </w:r>
      </w:del>
      <w:r>
        <w:t>g</w:t>
      </w:r>
      <w:r>
        <w:t>波段极限星</w:t>
      </w:r>
      <w:r w:rsidRPr="008F29D2">
        <w:t>等</w:t>
      </w:r>
      <w:r w:rsidRPr="008F29D2">
        <w:rPr>
          <w:rFonts w:hint="eastAsia"/>
        </w:rPr>
        <w:t>为</w:t>
      </w:r>
      <w:r w:rsidRPr="008F29D2">
        <w:rPr>
          <w:rFonts w:hint="eastAsia"/>
        </w:rPr>
        <w:t>26.</w:t>
      </w:r>
      <w:r>
        <w:rPr>
          <w:rFonts w:hint="eastAsia"/>
        </w:rPr>
        <w:t>3</w:t>
      </w:r>
      <w:r w:rsidRPr="00967C2B">
        <w:rPr>
          <w:vertAlign w:val="superscript"/>
        </w:rPr>
        <w:t>m</w:t>
      </w:r>
      <w:r w:rsidRPr="008F29D2">
        <w:t>，</w:t>
      </w:r>
      <w:r>
        <w:rPr>
          <w:rFonts w:hint="eastAsia"/>
        </w:rPr>
        <w:t>NUV</w:t>
      </w:r>
      <w:r>
        <w:t>、</w:t>
      </w:r>
      <w:r>
        <w:t>u</w:t>
      </w:r>
      <w:r>
        <w:t>、</w:t>
      </w:r>
      <w:r>
        <w:t>r</w:t>
      </w:r>
      <w:r>
        <w:t>、</w:t>
      </w:r>
      <w:proofErr w:type="spellStart"/>
      <w:r>
        <w:t>i</w:t>
      </w:r>
      <w:proofErr w:type="spellEnd"/>
      <w:r>
        <w:t>、</w:t>
      </w:r>
      <w:r>
        <w:t xml:space="preserve">z </w:t>
      </w:r>
      <w:r>
        <w:rPr>
          <w:rFonts w:hint="eastAsia"/>
        </w:rPr>
        <w:t>五</w:t>
      </w:r>
      <w:r>
        <w:t>波段的平均极限星等为</w:t>
      </w:r>
      <w:r>
        <w:rPr>
          <w:rFonts w:hint="eastAsia"/>
        </w:rPr>
        <w:t>25.6</w:t>
      </w:r>
      <w:r w:rsidRPr="00967C2B">
        <w:rPr>
          <w:vertAlign w:val="superscript"/>
        </w:rPr>
        <w:t>m</w:t>
      </w:r>
      <w:r>
        <w:rPr>
          <w:rFonts w:hint="eastAsia"/>
        </w:rPr>
        <w:t>，最低为</w:t>
      </w:r>
      <w:r>
        <w:rPr>
          <w:rFonts w:hint="eastAsia"/>
        </w:rPr>
        <w:t>25.2</w:t>
      </w:r>
      <w:r w:rsidRPr="00967C2B">
        <w:rPr>
          <w:vertAlign w:val="superscript"/>
        </w:rPr>
        <w:t>m</w:t>
      </w:r>
      <w:ins w:id="989" w:author="zhan" w:date="2017-09-24T17:34:00Z">
        <w:r w:rsidR="00166A18">
          <w:rPr>
            <w:rFonts w:hint="eastAsia"/>
          </w:rPr>
          <w:t>。</w:t>
        </w:r>
      </w:ins>
      <w:del w:id="990" w:author="zhan" w:date="2017-09-24T17:34:00Z">
        <w:r w:rsidDel="00166A18">
          <w:delText>；</w:delText>
        </w:r>
      </w:del>
    </w:p>
    <w:p w:rsidR="003D7D49" w:rsidRDefault="003D7D49" w:rsidP="003D7D49">
      <w:pPr>
        <w:pStyle w:val="1"/>
        <w:ind w:left="567" w:hanging="567"/>
      </w:pPr>
      <w:del w:id="991" w:author="zhan" w:date="2017-09-24T17:33:00Z">
        <w:r w:rsidDel="00166A18">
          <w:rPr>
            <w:rFonts w:hint="eastAsia"/>
          </w:rPr>
          <w:delText>极深度</w:delText>
        </w:r>
      </w:del>
      <w:r>
        <w:t>多色成像</w:t>
      </w:r>
      <w:ins w:id="992" w:author="zhan" w:date="2017-09-24T17:33:00Z">
        <w:r w:rsidR="00166A18">
          <w:rPr>
            <w:rFonts w:hint="eastAsia"/>
          </w:rPr>
          <w:t>深场</w:t>
        </w:r>
      </w:ins>
      <w:r>
        <w:t>观测</w:t>
      </w:r>
      <w:del w:id="993" w:author="zhan" w:date="2017-09-24T17:33:00Z">
        <w:r w:rsidDel="00166A18">
          <w:rPr>
            <w:rFonts w:hint="eastAsia"/>
          </w:rPr>
          <w:delText>：</w:delText>
        </w:r>
      </w:del>
    </w:p>
    <w:p w:rsidR="001333DA" w:rsidRDefault="003D7D49">
      <w:pPr>
        <w:pStyle w:val="CSSC0"/>
        <w:ind w:firstLine="560"/>
        <w:pPrChange w:id="994" w:author="詹虎" w:date="2017-09-24T23:20:00Z">
          <w:pPr>
            <w:pStyle w:val="2"/>
            <w:numPr>
              <w:ilvl w:val="0"/>
              <w:numId w:val="0"/>
            </w:numPr>
            <w:ind w:left="0" w:firstLine="0"/>
          </w:pPr>
        </w:pPrChange>
      </w:pPr>
      <w:del w:id="995" w:author="詹虎" w:date="2017-09-24T23:19:00Z">
        <w:r w:rsidDel="002744AD">
          <w:rPr>
            <w:rFonts w:hint="eastAsia"/>
          </w:rPr>
          <w:delText>使用</w:delText>
        </w:r>
        <w:r w:rsidRPr="0023096D" w:rsidDel="002744AD">
          <w:rPr>
            <w:rFonts w:hint="eastAsia"/>
            <w:i/>
          </w:rPr>
          <w:delText>E</w:delText>
        </w:r>
        <w:r w:rsidRPr="0023096D" w:rsidDel="002744AD">
          <w:rPr>
            <w:rFonts w:hint="eastAsia"/>
            <w:i/>
            <w:vertAlign w:val="subscript"/>
          </w:rPr>
          <w:delText>cssc</w:delText>
        </w:r>
        <w:r w:rsidDel="002744AD">
          <w:rPr>
            <w:rFonts w:hint="eastAsia"/>
          </w:rPr>
          <w:delText>指标值计算：</w:delText>
        </w:r>
      </w:del>
      <w:r>
        <w:rPr>
          <w:rFonts w:hint="eastAsia"/>
        </w:rPr>
        <w:t>g</w:t>
      </w:r>
      <w:r>
        <w:t>波段极限星等为</w:t>
      </w:r>
      <w:r w:rsidRPr="008B297A">
        <w:rPr>
          <w:rFonts w:hint="eastAsia"/>
        </w:rPr>
        <w:t>27.</w:t>
      </w:r>
      <w:r>
        <w:rPr>
          <w:rFonts w:hint="eastAsia"/>
        </w:rPr>
        <w:t>5</w:t>
      </w:r>
      <w:r w:rsidRPr="008B297A">
        <w:rPr>
          <w:rStyle w:val="CSSC3"/>
        </w:rPr>
        <w:t>m</w:t>
      </w:r>
      <w:r>
        <w:t>，</w:t>
      </w:r>
      <w:r>
        <w:rPr>
          <w:rFonts w:hint="eastAsia"/>
        </w:rPr>
        <w:t>NUV</w:t>
      </w:r>
      <w:r>
        <w:t>、</w:t>
      </w:r>
      <w:r>
        <w:t>u</w:t>
      </w:r>
      <w:r>
        <w:t>、</w:t>
      </w:r>
      <w:r>
        <w:t>r</w:t>
      </w:r>
      <w:r>
        <w:t>、</w:t>
      </w:r>
      <w:proofErr w:type="spellStart"/>
      <w:r>
        <w:t>i</w:t>
      </w:r>
      <w:proofErr w:type="spellEnd"/>
      <w:r>
        <w:t>、</w:t>
      </w:r>
      <w:r>
        <w:t xml:space="preserve">z </w:t>
      </w:r>
      <w:r>
        <w:rPr>
          <w:rFonts w:hint="eastAsia"/>
        </w:rPr>
        <w:t>五</w:t>
      </w:r>
      <w:r>
        <w:t>波段的平均极限星等为</w:t>
      </w:r>
      <w:r>
        <w:t>2</w:t>
      </w:r>
      <w:r>
        <w:rPr>
          <w:rFonts w:hint="eastAsia"/>
        </w:rPr>
        <w:t>6.8</w:t>
      </w:r>
      <w:r w:rsidRPr="00BA1666">
        <w:rPr>
          <w:rStyle w:val="CSSC3"/>
        </w:rPr>
        <w:t>m</w:t>
      </w:r>
      <w:r>
        <w:rPr>
          <w:rFonts w:hint="eastAsia"/>
        </w:rPr>
        <w:t>，最低</w:t>
      </w:r>
      <w:r>
        <w:t>为</w:t>
      </w:r>
      <w:r w:rsidRPr="008B297A">
        <w:t>26.</w:t>
      </w:r>
      <w:r>
        <w:rPr>
          <w:rFonts w:hint="eastAsia"/>
        </w:rPr>
        <w:t>4</w:t>
      </w:r>
      <w:r w:rsidRPr="008B297A">
        <w:rPr>
          <w:rStyle w:val="CSSC3"/>
        </w:rPr>
        <w:t>m</w:t>
      </w:r>
      <w:ins w:id="996" w:author="zhan" w:date="2017-09-24T17:34:00Z">
        <w:r w:rsidR="00166A18">
          <w:rPr>
            <w:rFonts w:hint="eastAsia"/>
          </w:rPr>
          <w:t>。</w:t>
        </w:r>
      </w:ins>
      <w:del w:id="997" w:author="zhan" w:date="2017-09-24T17:34:00Z">
        <w:r w:rsidDel="00166A18">
          <w:delText>；</w:delText>
        </w:r>
      </w:del>
    </w:p>
    <w:p w:rsidR="003D7D49" w:rsidRDefault="003D7D49" w:rsidP="003D7D49">
      <w:pPr>
        <w:pStyle w:val="aa"/>
      </w:pPr>
      <w:r>
        <w:rPr>
          <w:rFonts w:hint="eastAsia"/>
        </w:rPr>
        <w:t>表</w:t>
      </w:r>
      <w:r w:rsidR="00C36F46">
        <w:fldChar w:fldCharType="begin"/>
      </w:r>
      <w:r>
        <w:rPr>
          <w:rFonts w:hint="eastAsia"/>
        </w:rPr>
        <w:instrText xml:space="preserve">SEQ </w:instrText>
      </w:r>
      <w:r>
        <w:rPr>
          <w:rFonts w:hint="eastAsia"/>
        </w:rPr>
        <w:instrText>表</w:instrText>
      </w:r>
      <w:r>
        <w:rPr>
          <w:rFonts w:hint="eastAsia"/>
        </w:rPr>
        <w:instrText xml:space="preserve"> \* ARABIC</w:instrText>
      </w:r>
      <w:r w:rsidR="00C36F46">
        <w:fldChar w:fldCharType="separate"/>
      </w:r>
      <w:ins w:id="998" w:author="詹虎" w:date="2017-09-25T00:23:00Z">
        <w:r w:rsidR="000B31F1">
          <w:rPr>
            <w:noProof/>
          </w:rPr>
          <w:t>6</w:t>
        </w:r>
      </w:ins>
      <w:del w:id="999" w:author="詹虎" w:date="2017-09-24T22:48:00Z">
        <w:r w:rsidR="00BE0B38" w:rsidDel="00A65ECD">
          <w:rPr>
            <w:noProof/>
          </w:rPr>
          <w:delText>5</w:delText>
        </w:r>
      </w:del>
      <w:r w:rsidR="00C36F46">
        <w:fldChar w:fldCharType="end"/>
      </w:r>
      <w:r>
        <w:rPr>
          <w:rFonts w:hint="eastAsia"/>
        </w:rPr>
        <w:t>多色成像各波段</w:t>
      </w:r>
      <w:r>
        <w:t>极限星等</w:t>
      </w:r>
      <w:del w:id="1000" w:author="zhan" w:date="2017-09-24T17:34:00Z">
        <w:r w:rsidDel="00166A18">
          <w:delText>计算结果</w:delText>
        </w:r>
        <w:r w:rsidDel="00166A18">
          <w:rPr>
            <w:rFonts w:hint="eastAsia"/>
          </w:rPr>
          <w:delText>（累积，单位星等）</w:delText>
        </w:r>
      </w:del>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28" w:type="dxa"/>
          <w:right w:w="28" w:type="dxa"/>
        </w:tblCellMar>
        <w:tblLook w:val="04A0"/>
      </w:tblPr>
      <w:tblGrid>
        <w:gridCol w:w="1843"/>
        <w:gridCol w:w="949"/>
        <w:gridCol w:w="949"/>
        <w:gridCol w:w="950"/>
        <w:gridCol w:w="949"/>
        <w:gridCol w:w="949"/>
        <w:gridCol w:w="950"/>
        <w:gridCol w:w="950"/>
      </w:tblGrid>
      <w:tr w:rsidR="006F7444" w:rsidTr="00F326F3">
        <w:trPr>
          <w:tblHeader/>
          <w:jc w:val="center"/>
        </w:trPr>
        <w:tc>
          <w:tcPr>
            <w:tcW w:w="1843" w:type="dxa"/>
            <w:vAlign w:val="center"/>
          </w:tcPr>
          <w:p w:rsidR="006F7444" w:rsidRPr="00454962" w:rsidRDefault="006F7444" w:rsidP="003D7D49">
            <w:pPr>
              <w:pStyle w:val="a8"/>
            </w:pPr>
          </w:p>
        </w:tc>
        <w:tc>
          <w:tcPr>
            <w:tcW w:w="949" w:type="dxa"/>
            <w:vAlign w:val="center"/>
          </w:tcPr>
          <w:p w:rsidR="006F7444" w:rsidRPr="00454962" w:rsidRDefault="006F7444" w:rsidP="003D7D49">
            <w:pPr>
              <w:pStyle w:val="a8"/>
            </w:pPr>
            <w:r w:rsidRPr="00454962">
              <w:rPr>
                <w:rFonts w:hint="eastAsia"/>
              </w:rPr>
              <w:t>NUV</w:t>
            </w:r>
          </w:p>
        </w:tc>
        <w:tc>
          <w:tcPr>
            <w:tcW w:w="949" w:type="dxa"/>
            <w:vAlign w:val="center"/>
          </w:tcPr>
          <w:p w:rsidR="006F7444" w:rsidRPr="00454962" w:rsidRDefault="006F7444" w:rsidP="003D7D49">
            <w:pPr>
              <w:pStyle w:val="a8"/>
            </w:pPr>
            <w:r w:rsidRPr="00454962">
              <w:rPr>
                <w:rFonts w:hint="eastAsia"/>
              </w:rPr>
              <w:t>u</w:t>
            </w:r>
          </w:p>
        </w:tc>
        <w:tc>
          <w:tcPr>
            <w:tcW w:w="950" w:type="dxa"/>
            <w:vAlign w:val="center"/>
          </w:tcPr>
          <w:p w:rsidR="006F7444" w:rsidRPr="00454962" w:rsidRDefault="006F7444" w:rsidP="003D7D49">
            <w:pPr>
              <w:pStyle w:val="a8"/>
            </w:pPr>
            <w:r w:rsidRPr="00454962">
              <w:rPr>
                <w:rFonts w:hint="eastAsia"/>
              </w:rPr>
              <w:t>g</w:t>
            </w:r>
          </w:p>
        </w:tc>
        <w:tc>
          <w:tcPr>
            <w:tcW w:w="949" w:type="dxa"/>
            <w:vAlign w:val="center"/>
          </w:tcPr>
          <w:p w:rsidR="006F7444" w:rsidRPr="00454962" w:rsidRDefault="006F7444" w:rsidP="003D7D49">
            <w:pPr>
              <w:pStyle w:val="a8"/>
            </w:pPr>
            <w:r w:rsidRPr="00454962">
              <w:rPr>
                <w:rFonts w:hint="eastAsia"/>
              </w:rPr>
              <w:t>r</w:t>
            </w:r>
          </w:p>
        </w:tc>
        <w:tc>
          <w:tcPr>
            <w:tcW w:w="949" w:type="dxa"/>
            <w:vAlign w:val="center"/>
          </w:tcPr>
          <w:p w:rsidR="006F7444" w:rsidRPr="00454962" w:rsidRDefault="006F7444" w:rsidP="003D7D49">
            <w:pPr>
              <w:pStyle w:val="a8"/>
            </w:pPr>
            <w:proofErr w:type="spellStart"/>
            <w:r w:rsidRPr="00454962">
              <w:rPr>
                <w:rFonts w:hint="eastAsia"/>
              </w:rPr>
              <w:t>i</w:t>
            </w:r>
            <w:proofErr w:type="spellEnd"/>
          </w:p>
        </w:tc>
        <w:tc>
          <w:tcPr>
            <w:tcW w:w="950" w:type="dxa"/>
            <w:vAlign w:val="center"/>
          </w:tcPr>
          <w:p w:rsidR="006F7444" w:rsidRPr="00454962" w:rsidRDefault="006F7444" w:rsidP="003D7D49">
            <w:pPr>
              <w:pStyle w:val="a8"/>
            </w:pPr>
            <w:r w:rsidRPr="00454962">
              <w:rPr>
                <w:rFonts w:hint="eastAsia"/>
              </w:rPr>
              <w:t>z</w:t>
            </w:r>
          </w:p>
        </w:tc>
        <w:tc>
          <w:tcPr>
            <w:tcW w:w="950" w:type="dxa"/>
          </w:tcPr>
          <w:p w:rsidR="006F7444" w:rsidRPr="00454962" w:rsidRDefault="006F7444" w:rsidP="003D7D49">
            <w:pPr>
              <w:pStyle w:val="a8"/>
            </w:pPr>
            <w:ins w:id="1001" w:author="詹虎" w:date="2017-09-24T23:38:00Z">
              <w:r>
                <w:rPr>
                  <w:rFonts w:hint="eastAsia"/>
                </w:rPr>
                <w:t>y</w:t>
              </w:r>
            </w:ins>
          </w:p>
        </w:tc>
      </w:tr>
      <w:tr w:rsidR="006F7444" w:rsidTr="00F326F3">
        <w:trPr>
          <w:tblHeader/>
          <w:jc w:val="center"/>
        </w:trPr>
        <w:tc>
          <w:tcPr>
            <w:tcW w:w="1843" w:type="dxa"/>
            <w:vAlign w:val="center"/>
          </w:tcPr>
          <w:p w:rsidR="006F7444" w:rsidRPr="00454962" w:rsidRDefault="006F7444" w:rsidP="003D7D49">
            <w:pPr>
              <w:pStyle w:val="a8"/>
            </w:pPr>
            <w:del w:id="1002" w:author="zhan" w:date="2017-09-24T17:35:00Z">
              <w:r w:rsidDel="00166A18">
                <w:rPr>
                  <w:rFonts w:hint="eastAsia"/>
                </w:rPr>
                <w:delText>深度</w:delText>
              </w:r>
            </w:del>
            <w:r>
              <w:t>多色成像</w:t>
            </w:r>
          </w:p>
        </w:tc>
        <w:tc>
          <w:tcPr>
            <w:tcW w:w="949" w:type="dxa"/>
          </w:tcPr>
          <w:p w:rsidR="006F7444" w:rsidRPr="00423F10" w:rsidRDefault="006F7444" w:rsidP="003D7D49">
            <w:pPr>
              <w:pStyle w:val="a8"/>
            </w:pPr>
            <w:r w:rsidRPr="00423F10">
              <w:t>25.4</w:t>
            </w:r>
          </w:p>
        </w:tc>
        <w:tc>
          <w:tcPr>
            <w:tcW w:w="949" w:type="dxa"/>
          </w:tcPr>
          <w:p w:rsidR="006F7444" w:rsidRPr="00423F10" w:rsidRDefault="006F7444" w:rsidP="003D7D49">
            <w:pPr>
              <w:pStyle w:val="a8"/>
            </w:pPr>
            <w:r w:rsidRPr="00423F10">
              <w:t>25.4</w:t>
            </w:r>
          </w:p>
        </w:tc>
        <w:tc>
          <w:tcPr>
            <w:tcW w:w="950" w:type="dxa"/>
          </w:tcPr>
          <w:p w:rsidR="006F7444" w:rsidRPr="00423F10" w:rsidRDefault="006F7444" w:rsidP="003D7D49">
            <w:pPr>
              <w:pStyle w:val="a8"/>
            </w:pPr>
            <w:r w:rsidRPr="00423F10">
              <w:t>26.3</w:t>
            </w:r>
          </w:p>
        </w:tc>
        <w:tc>
          <w:tcPr>
            <w:tcW w:w="949" w:type="dxa"/>
          </w:tcPr>
          <w:p w:rsidR="006F7444" w:rsidRPr="00423F10" w:rsidRDefault="006F7444" w:rsidP="003D7D49">
            <w:pPr>
              <w:pStyle w:val="a8"/>
            </w:pPr>
            <w:r w:rsidRPr="00423F10">
              <w:t>26.0</w:t>
            </w:r>
          </w:p>
        </w:tc>
        <w:tc>
          <w:tcPr>
            <w:tcW w:w="949" w:type="dxa"/>
          </w:tcPr>
          <w:p w:rsidR="006F7444" w:rsidRPr="00423F10" w:rsidRDefault="006F7444" w:rsidP="003D7D49">
            <w:pPr>
              <w:pStyle w:val="a8"/>
            </w:pPr>
            <w:r w:rsidRPr="00423F10">
              <w:t>25.9</w:t>
            </w:r>
          </w:p>
        </w:tc>
        <w:tc>
          <w:tcPr>
            <w:tcW w:w="950" w:type="dxa"/>
          </w:tcPr>
          <w:p w:rsidR="006F7444" w:rsidRPr="00423F10" w:rsidRDefault="006F7444" w:rsidP="003D7D49">
            <w:pPr>
              <w:pStyle w:val="a8"/>
            </w:pPr>
            <w:r>
              <w:t>25.</w:t>
            </w:r>
            <w:r>
              <w:rPr>
                <w:rFonts w:hint="eastAsia"/>
              </w:rPr>
              <w:t>2</w:t>
            </w:r>
          </w:p>
        </w:tc>
        <w:tc>
          <w:tcPr>
            <w:tcW w:w="950" w:type="dxa"/>
          </w:tcPr>
          <w:p w:rsidR="006F7444" w:rsidRDefault="006F7444" w:rsidP="006F7444">
            <w:pPr>
              <w:pStyle w:val="a8"/>
            </w:pPr>
            <w:ins w:id="1003" w:author="詹虎" w:date="2017-09-24T23:39:00Z">
              <w:r>
                <w:rPr>
                  <w:rFonts w:hint="eastAsia"/>
                </w:rPr>
                <w:t>24.</w:t>
              </w:r>
            </w:ins>
            <w:ins w:id="1004" w:author="詹虎" w:date="2017-09-24T23:46:00Z">
              <w:r>
                <w:rPr>
                  <w:rFonts w:hint="eastAsia"/>
                </w:rPr>
                <w:t>4</w:t>
              </w:r>
            </w:ins>
          </w:p>
        </w:tc>
      </w:tr>
      <w:tr w:rsidR="006F7444" w:rsidTr="00F326F3">
        <w:trPr>
          <w:tblHeader/>
          <w:jc w:val="center"/>
        </w:trPr>
        <w:tc>
          <w:tcPr>
            <w:tcW w:w="1843" w:type="dxa"/>
            <w:vAlign w:val="center"/>
          </w:tcPr>
          <w:p w:rsidR="006F7444" w:rsidRPr="00395031" w:rsidRDefault="006F7444" w:rsidP="003D7D49">
            <w:pPr>
              <w:pStyle w:val="a8"/>
            </w:pPr>
            <w:del w:id="1005" w:author="zhan" w:date="2017-09-24T17:35:00Z">
              <w:r w:rsidRPr="00395031" w:rsidDel="00166A18">
                <w:rPr>
                  <w:rFonts w:hint="eastAsia"/>
                </w:rPr>
                <w:delText>极深度</w:delText>
              </w:r>
            </w:del>
            <w:r w:rsidRPr="00395031">
              <w:t>多色成像</w:t>
            </w:r>
            <w:ins w:id="1006" w:author="zhan" w:date="2017-09-24T17:35:00Z">
              <w:r>
                <w:rPr>
                  <w:rFonts w:hint="eastAsia"/>
                </w:rPr>
                <w:t>深场</w:t>
              </w:r>
            </w:ins>
          </w:p>
        </w:tc>
        <w:tc>
          <w:tcPr>
            <w:tcW w:w="949" w:type="dxa"/>
          </w:tcPr>
          <w:p w:rsidR="006F7444" w:rsidRPr="00423F10" w:rsidRDefault="006F7444" w:rsidP="003D7D49">
            <w:pPr>
              <w:pStyle w:val="a8"/>
            </w:pPr>
            <w:r w:rsidRPr="00423F10">
              <w:t>26.7</w:t>
            </w:r>
          </w:p>
        </w:tc>
        <w:tc>
          <w:tcPr>
            <w:tcW w:w="949" w:type="dxa"/>
          </w:tcPr>
          <w:p w:rsidR="006F7444" w:rsidRPr="00423F10" w:rsidRDefault="006F7444" w:rsidP="003D7D49">
            <w:pPr>
              <w:pStyle w:val="a8"/>
            </w:pPr>
            <w:r w:rsidRPr="00423F10">
              <w:t>26.7</w:t>
            </w:r>
          </w:p>
        </w:tc>
        <w:tc>
          <w:tcPr>
            <w:tcW w:w="950" w:type="dxa"/>
          </w:tcPr>
          <w:p w:rsidR="006F7444" w:rsidRPr="00423F10" w:rsidRDefault="006F7444" w:rsidP="003D7D49">
            <w:pPr>
              <w:pStyle w:val="a8"/>
            </w:pPr>
            <w:r w:rsidRPr="00423F10">
              <w:t>27.5</w:t>
            </w:r>
          </w:p>
        </w:tc>
        <w:tc>
          <w:tcPr>
            <w:tcW w:w="949" w:type="dxa"/>
          </w:tcPr>
          <w:p w:rsidR="006F7444" w:rsidRPr="00423F10" w:rsidRDefault="006F7444" w:rsidP="003D7D49">
            <w:pPr>
              <w:pStyle w:val="a8"/>
            </w:pPr>
            <w:r w:rsidRPr="00423F10">
              <w:t>27.2</w:t>
            </w:r>
          </w:p>
        </w:tc>
        <w:tc>
          <w:tcPr>
            <w:tcW w:w="949" w:type="dxa"/>
          </w:tcPr>
          <w:p w:rsidR="006F7444" w:rsidRPr="00423F10" w:rsidRDefault="006F7444" w:rsidP="003D7D49">
            <w:pPr>
              <w:pStyle w:val="a8"/>
            </w:pPr>
            <w:r w:rsidRPr="00423F10">
              <w:t>27.0</w:t>
            </w:r>
          </w:p>
        </w:tc>
        <w:tc>
          <w:tcPr>
            <w:tcW w:w="950" w:type="dxa"/>
          </w:tcPr>
          <w:p w:rsidR="006F7444" w:rsidRDefault="006F7444" w:rsidP="003D7D49">
            <w:pPr>
              <w:pStyle w:val="a8"/>
            </w:pPr>
            <w:r w:rsidRPr="00423F10">
              <w:t>26.</w:t>
            </w:r>
            <w:r>
              <w:rPr>
                <w:rFonts w:hint="eastAsia"/>
              </w:rPr>
              <w:t>4</w:t>
            </w:r>
          </w:p>
        </w:tc>
        <w:tc>
          <w:tcPr>
            <w:tcW w:w="950" w:type="dxa"/>
          </w:tcPr>
          <w:p w:rsidR="006F7444" w:rsidRPr="00423F10" w:rsidRDefault="006F7444" w:rsidP="006F7444">
            <w:pPr>
              <w:pStyle w:val="a8"/>
            </w:pPr>
            <w:ins w:id="1007" w:author="詹虎" w:date="2017-09-24T23:39:00Z">
              <w:r>
                <w:rPr>
                  <w:rFonts w:hint="eastAsia"/>
                </w:rPr>
                <w:t>2</w:t>
              </w:r>
            </w:ins>
            <w:ins w:id="1008" w:author="詹虎" w:date="2017-09-24T23:46:00Z">
              <w:r>
                <w:rPr>
                  <w:rFonts w:hint="eastAsia"/>
                </w:rPr>
                <w:t>5.7</w:t>
              </w:r>
            </w:ins>
          </w:p>
        </w:tc>
      </w:tr>
    </w:tbl>
    <w:p w:rsidR="001333DA" w:rsidRDefault="003D7D49">
      <w:pPr>
        <w:pStyle w:val="1"/>
        <w:spacing w:before="120"/>
        <w:ind w:left="567" w:hanging="567"/>
        <w:rPr>
          <w:ins w:id="1009" w:author="詹虎" w:date="2017-09-24T23:20:00Z"/>
        </w:rPr>
        <w:pPrChange w:id="1010" w:author="zhan" w:date="2017-09-24T17:54:00Z">
          <w:pPr>
            <w:pStyle w:val="1"/>
            <w:ind w:left="567" w:hanging="567"/>
          </w:pPr>
        </w:pPrChange>
      </w:pPr>
      <w:r>
        <w:rPr>
          <w:rFonts w:hint="eastAsia"/>
        </w:rPr>
        <w:t>无缝</w:t>
      </w:r>
      <w:r>
        <w:t>光谱</w:t>
      </w:r>
      <w:r>
        <w:rPr>
          <w:rFonts w:hint="eastAsia"/>
        </w:rPr>
        <w:t>观测</w:t>
      </w:r>
    </w:p>
    <w:p w:rsidR="001333DA" w:rsidRDefault="003D7D49">
      <w:pPr>
        <w:pStyle w:val="CSSC0"/>
        <w:ind w:firstLine="560"/>
        <w:pPrChange w:id="1011" w:author="詹虎" w:date="2017-09-24T23:20:00Z">
          <w:pPr>
            <w:pStyle w:val="1"/>
            <w:ind w:left="567" w:hanging="567"/>
          </w:pPr>
        </w:pPrChange>
      </w:pPr>
      <w:r>
        <w:t>各波段</w:t>
      </w:r>
      <w:r>
        <w:rPr>
          <w:rFonts w:hint="eastAsia"/>
        </w:rPr>
        <w:t>单个</w:t>
      </w:r>
      <w:r>
        <w:t>波长分辨率单元</w:t>
      </w:r>
      <w:r>
        <w:rPr>
          <w:rFonts w:hint="eastAsia"/>
        </w:rPr>
        <w:t>平均</w:t>
      </w:r>
      <w:del w:id="1012" w:author="zhan" w:date="2017-09-24T17:35:00Z">
        <w:r w:rsidDel="00166A18">
          <w:rPr>
            <w:rFonts w:hint="eastAsia"/>
          </w:rPr>
          <w:delText>及</w:delText>
        </w:r>
      </w:del>
      <w:ins w:id="1013" w:author="zhan" w:date="2017-09-24T17:35:00Z">
        <w:r w:rsidR="00166A18">
          <w:rPr>
            <w:rFonts w:hint="eastAsia"/>
          </w:rPr>
          <w:t>与</w:t>
        </w:r>
      </w:ins>
      <w:r>
        <w:t>波段</w:t>
      </w:r>
      <w:r>
        <w:rPr>
          <w:rFonts w:hint="eastAsia"/>
        </w:rPr>
        <w:t>累积</w:t>
      </w:r>
      <w:r>
        <w:t>极限星等</w:t>
      </w:r>
      <w:r>
        <w:rPr>
          <w:rFonts w:hint="eastAsia"/>
        </w:rPr>
        <w:t>见</w:t>
      </w:r>
      <w:r>
        <w:t>下表</w:t>
      </w:r>
      <w:ins w:id="1014" w:author="詹虎" w:date="2017-09-24T23:48:00Z">
        <w:r w:rsidR="00F326F3">
          <w:rPr>
            <w:rFonts w:hint="eastAsia"/>
          </w:rPr>
          <w:t>。</w:t>
        </w:r>
      </w:ins>
      <w:del w:id="1015" w:author="詹虎" w:date="2017-09-24T23:48:00Z">
        <w:r w:rsidDel="00F326F3">
          <w:delText>：</w:delText>
        </w:r>
      </w:del>
    </w:p>
    <w:tbl>
      <w:tblPr>
        <w:tblW w:w="0" w:type="auto"/>
        <w:jc w:val="center"/>
        <w:tblInd w:w="2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Change w:id="1016" w:author="zhan" w:date="2017-09-24T17:35:00Z">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PrChange>
      </w:tblPr>
      <w:tblGrid>
        <w:gridCol w:w="2718"/>
        <w:gridCol w:w="1211"/>
        <w:gridCol w:w="1212"/>
        <w:gridCol w:w="1211"/>
        <w:gridCol w:w="1212"/>
        <w:tblGridChange w:id="1017">
          <w:tblGrid>
            <w:gridCol w:w="2718"/>
            <w:gridCol w:w="1211"/>
            <w:gridCol w:w="1212"/>
            <w:gridCol w:w="1211"/>
            <w:gridCol w:w="1212"/>
          </w:tblGrid>
        </w:tblGridChange>
      </w:tblGrid>
      <w:tr w:rsidR="00166A18" w:rsidTr="00166A18">
        <w:trPr>
          <w:tblHeader/>
          <w:jc w:val="center"/>
          <w:trPrChange w:id="1018" w:author="zhan" w:date="2017-09-24T17:35:00Z">
            <w:trPr>
              <w:tblHeader/>
              <w:jc w:val="center"/>
            </w:trPr>
          </w:trPrChange>
        </w:trPr>
        <w:tc>
          <w:tcPr>
            <w:tcW w:w="2718" w:type="dxa"/>
            <w:vAlign w:val="center"/>
            <w:tcPrChange w:id="1019" w:author="zhan" w:date="2017-09-24T17:35:00Z">
              <w:tcPr>
                <w:tcW w:w="2718" w:type="dxa"/>
                <w:vAlign w:val="center"/>
              </w:tcPr>
            </w:tcPrChange>
          </w:tcPr>
          <w:p w:rsidR="00166A18" w:rsidRPr="00E974CC" w:rsidRDefault="00166A18" w:rsidP="003D7D49">
            <w:pPr>
              <w:pStyle w:val="a8"/>
              <w:rPr>
                <w:rFonts w:cs="宋体"/>
              </w:rPr>
            </w:pPr>
            <w:r>
              <w:rPr>
                <w:rFonts w:hint="eastAsia"/>
              </w:rPr>
              <w:t>波段</w:t>
            </w:r>
            <w:r>
              <w:rPr>
                <w:rFonts w:hint="eastAsia"/>
              </w:rPr>
              <w:t>(nm)</w:t>
            </w:r>
          </w:p>
        </w:tc>
        <w:tc>
          <w:tcPr>
            <w:tcW w:w="1211" w:type="dxa"/>
            <w:vAlign w:val="center"/>
            <w:tcPrChange w:id="1020" w:author="zhan" w:date="2017-09-24T17:35:00Z">
              <w:tcPr>
                <w:tcW w:w="1211" w:type="dxa"/>
                <w:vAlign w:val="center"/>
              </w:tcPr>
            </w:tcPrChange>
          </w:tcPr>
          <w:p w:rsidR="00166A18" w:rsidRPr="00E974CC" w:rsidRDefault="00166A18" w:rsidP="003D7D49">
            <w:pPr>
              <w:pStyle w:val="a8"/>
              <w:rPr>
                <w:rFonts w:cs="宋体"/>
              </w:rPr>
            </w:pPr>
            <w:r>
              <w:rPr>
                <w:rFonts w:hint="eastAsia"/>
              </w:rPr>
              <w:t>255~400</w:t>
            </w:r>
          </w:p>
        </w:tc>
        <w:tc>
          <w:tcPr>
            <w:tcW w:w="1212" w:type="dxa"/>
            <w:vAlign w:val="center"/>
            <w:tcPrChange w:id="1021" w:author="zhan" w:date="2017-09-24T17:35:00Z">
              <w:tcPr>
                <w:tcW w:w="1212" w:type="dxa"/>
                <w:vAlign w:val="center"/>
              </w:tcPr>
            </w:tcPrChange>
          </w:tcPr>
          <w:p w:rsidR="00166A18" w:rsidRPr="00E974CC" w:rsidRDefault="00166A18" w:rsidP="003D7D49">
            <w:pPr>
              <w:pStyle w:val="a8"/>
              <w:rPr>
                <w:rFonts w:cs="宋体"/>
              </w:rPr>
            </w:pPr>
            <w:r>
              <w:rPr>
                <w:rFonts w:hint="eastAsia"/>
              </w:rPr>
              <w:t>400~600</w:t>
            </w:r>
          </w:p>
        </w:tc>
        <w:tc>
          <w:tcPr>
            <w:tcW w:w="1211" w:type="dxa"/>
            <w:vAlign w:val="center"/>
            <w:tcPrChange w:id="1022" w:author="zhan" w:date="2017-09-24T17:35:00Z">
              <w:tcPr>
                <w:tcW w:w="1211" w:type="dxa"/>
                <w:vAlign w:val="center"/>
              </w:tcPr>
            </w:tcPrChange>
          </w:tcPr>
          <w:p w:rsidR="00166A18" w:rsidRPr="00E974CC" w:rsidRDefault="00166A18" w:rsidP="003D7D49">
            <w:pPr>
              <w:pStyle w:val="a8"/>
              <w:rPr>
                <w:rFonts w:cs="宋体"/>
              </w:rPr>
            </w:pPr>
            <w:r>
              <w:rPr>
                <w:rFonts w:hint="eastAsia"/>
              </w:rPr>
              <w:t>600~900</w:t>
            </w:r>
          </w:p>
        </w:tc>
        <w:tc>
          <w:tcPr>
            <w:tcW w:w="1212" w:type="dxa"/>
            <w:vAlign w:val="center"/>
            <w:tcPrChange w:id="1023" w:author="zhan" w:date="2017-09-24T17:35:00Z">
              <w:tcPr>
                <w:tcW w:w="1212" w:type="dxa"/>
                <w:vAlign w:val="center"/>
              </w:tcPr>
            </w:tcPrChange>
          </w:tcPr>
          <w:p w:rsidR="00166A18" w:rsidRPr="00E974CC" w:rsidRDefault="00166A18" w:rsidP="003D7D49">
            <w:pPr>
              <w:pStyle w:val="a8"/>
              <w:rPr>
                <w:rFonts w:cs="宋体"/>
              </w:rPr>
            </w:pPr>
            <w:r>
              <w:rPr>
                <w:rFonts w:hint="eastAsia"/>
              </w:rPr>
              <w:t>900~970</w:t>
            </w:r>
          </w:p>
        </w:tc>
      </w:tr>
      <w:tr w:rsidR="00166A18" w:rsidTr="00166A18">
        <w:trPr>
          <w:tblHeader/>
          <w:jc w:val="center"/>
          <w:trPrChange w:id="1024" w:author="zhan" w:date="2017-09-24T17:35:00Z">
            <w:trPr>
              <w:tblHeader/>
              <w:jc w:val="center"/>
            </w:trPr>
          </w:trPrChange>
        </w:trPr>
        <w:tc>
          <w:tcPr>
            <w:tcW w:w="2718" w:type="dxa"/>
            <w:vAlign w:val="center"/>
            <w:tcPrChange w:id="1025" w:author="zhan" w:date="2017-09-24T17:35:00Z">
              <w:tcPr>
                <w:tcW w:w="2718" w:type="dxa"/>
                <w:vAlign w:val="center"/>
              </w:tcPr>
            </w:tcPrChange>
          </w:tcPr>
          <w:p w:rsidR="00166A18" w:rsidRDefault="00166A18" w:rsidP="003D7D49">
            <w:pPr>
              <w:pStyle w:val="a8"/>
            </w:pPr>
            <w:r w:rsidRPr="009C1BEB">
              <w:t>各个波长分辨单元平均</w:t>
            </w:r>
          </w:p>
        </w:tc>
        <w:tc>
          <w:tcPr>
            <w:tcW w:w="1211" w:type="dxa"/>
            <w:tcPrChange w:id="1026" w:author="zhan" w:date="2017-09-24T17:35:00Z">
              <w:tcPr>
                <w:tcW w:w="1211" w:type="dxa"/>
              </w:tcPr>
            </w:tcPrChange>
          </w:tcPr>
          <w:p w:rsidR="00166A18" w:rsidRPr="00503521" w:rsidRDefault="00166A18" w:rsidP="003D7D49">
            <w:pPr>
              <w:pStyle w:val="a8"/>
            </w:pPr>
            <w:r>
              <w:t>20.5</w:t>
            </w:r>
          </w:p>
        </w:tc>
        <w:tc>
          <w:tcPr>
            <w:tcW w:w="1212" w:type="dxa"/>
            <w:tcPrChange w:id="1027" w:author="zhan" w:date="2017-09-24T17:35:00Z">
              <w:tcPr>
                <w:tcW w:w="1212" w:type="dxa"/>
              </w:tcPr>
            </w:tcPrChange>
          </w:tcPr>
          <w:p w:rsidR="00166A18" w:rsidRPr="00503521" w:rsidRDefault="00166A18" w:rsidP="003D7D49">
            <w:pPr>
              <w:pStyle w:val="a8"/>
            </w:pPr>
            <w:r>
              <w:t>21.0</w:t>
            </w:r>
          </w:p>
        </w:tc>
        <w:tc>
          <w:tcPr>
            <w:tcW w:w="1211" w:type="dxa"/>
            <w:tcPrChange w:id="1028" w:author="zhan" w:date="2017-09-24T17:35:00Z">
              <w:tcPr>
                <w:tcW w:w="1211" w:type="dxa"/>
              </w:tcPr>
            </w:tcPrChange>
          </w:tcPr>
          <w:p w:rsidR="00166A18" w:rsidRPr="00503521" w:rsidRDefault="00166A18" w:rsidP="003D7D49">
            <w:pPr>
              <w:pStyle w:val="a8"/>
            </w:pPr>
            <w:r>
              <w:t>21.</w:t>
            </w:r>
            <w:r>
              <w:rPr>
                <w:rFonts w:hint="eastAsia"/>
              </w:rPr>
              <w:t>0</w:t>
            </w:r>
          </w:p>
        </w:tc>
        <w:tc>
          <w:tcPr>
            <w:tcW w:w="1212" w:type="dxa"/>
            <w:tcPrChange w:id="1029" w:author="zhan" w:date="2017-09-24T17:35:00Z">
              <w:tcPr>
                <w:tcW w:w="1212" w:type="dxa"/>
              </w:tcPr>
            </w:tcPrChange>
          </w:tcPr>
          <w:p w:rsidR="00166A18" w:rsidRDefault="00166A18" w:rsidP="003D7D49">
            <w:pPr>
              <w:pStyle w:val="a8"/>
            </w:pPr>
            <w:r>
              <w:t>20.</w:t>
            </w:r>
            <w:r>
              <w:rPr>
                <w:rFonts w:hint="eastAsia"/>
              </w:rPr>
              <w:t>3</w:t>
            </w:r>
          </w:p>
        </w:tc>
      </w:tr>
      <w:tr w:rsidR="00166A18" w:rsidTr="00166A18">
        <w:trPr>
          <w:tblHeader/>
          <w:jc w:val="center"/>
          <w:trPrChange w:id="1030" w:author="zhan" w:date="2017-09-24T17:35:00Z">
            <w:trPr>
              <w:tblHeader/>
              <w:jc w:val="center"/>
            </w:trPr>
          </w:trPrChange>
        </w:trPr>
        <w:tc>
          <w:tcPr>
            <w:tcW w:w="2718" w:type="dxa"/>
            <w:vAlign w:val="center"/>
            <w:tcPrChange w:id="1031" w:author="zhan" w:date="2017-09-24T17:35:00Z">
              <w:tcPr>
                <w:tcW w:w="2718" w:type="dxa"/>
                <w:vAlign w:val="center"/>
              </w:tcPr>
            </w:tcPrChange>
          </w:tcPr>
          <w:p w:rsidR="00166A18" w:rsidRDefault="00166A18" w:rsidP="003D7D49">
            <w:pPr>
              <w:pStyle w:val="a8"/>
            </w:pPr>
            <w:r w:rsidRPr="009C1BEB">
              <w:t>波段区间累积星等</w:t>
            </w:r>
          </w:p>
        </w:tc>
        <w:tc>
          <w:tcPr>
            <w:tcW w:w="1211" w:type="dxa"/>
            <w:tcPrChange w:id="1032" w:author="zhan" w:date="2017-09-24T17:35:00Z">
              <w:tcPr>
                <w:tcW w:w="1211" w:type="dxa"/>
              </w:tcPr>
            </w:tcPrChange>
          </w:tcPr>
          <w:p w:rsidR="00166A18" w:rsidRPr="002B66FB" w:rsidRDefault="00166A18" w:rsidP="003D7D49">
            <w:pPr>
              <w:pStyle w:val="a8"/>
            </w:pPr>
            <w:r>
              <w:t>23.1</w:t>
            </w:r>
          </w:p>
        </w:tc>
        <w:tc>
          <w:tcPr>
            <w:tcW w:w="1212" w:type="dxa"/>
            <w:tcPrChange w:id="1033" w:author="zhan" w:date="2017-09-24T17:35:00Z">
              <w:tcPr>
                <w:tcW w:w="1212" w:type="dxa"/>
              </w:tcPr>
            </w:tcPrChange>
          </w:tcPr>
          <w:p w:rsidR="00166A18" w:rsidRPr="002B66FB" w:rsidRDefault="00166A18" w:rsidP="003D7D49">
            <w:pPr>
              <w:pStyle w:val="a8"/>
            </w:pPr>
            <w:r>
              <w:t>23.4</w:t>
            </w:r>
          </w:p>
        </w:tc>
        <w:tc>
          <w:tcPr>
            <w:tcW w:w="1211" w:type="dxa"/>
            <w:tcPrChange w:id="1034" w:author="zhan" w:date="2017-09-24T17:35:00Z">
              <w:tcPr>
                <w:tcW w:w="1211" w:type="dxa"/>
              </w:tcPr>
            </w:tcPrChange>
          </w:tcPr>
          <w:p w:rsidR="00166A18" w:rsidRDefault="00166A18" w:rsidP="003D7D49">
            <w:pPr>
              <w:pStyle w:val="a8"/>
            </w:pPr>
            <w:r>
              <w:t>23.</w:t>
            </w:r>
            <w:r>
              <w:rPr>
                <w:rFonts w:hint="eastAsia"/>
              </w:rPr>
              <w:t>5</w:t>
            </w:r>
          </w:p>
        </w:tc>
        <w:tc>
          <w:tcPr>
            <w:tcW w:w="1212" w:type="dxa"/>
            <w:vAlign w:val="center"/>
            <w:tcPrChange w:id="1035" w:author="zhan" w:date="2017-09-24T17:35:00Z">
              <w:tcPr>
                <w:tcW w:w="1212" w:type="dxa"/>
                <w:vAlign w:val="center"/>
              </w:tcPr>
            </w:tcPrChange>
          </w:tcPr>
          <w:p w:rsidR="00166A18" w:rsidRDefault="00166A18" w:rsidP="003D7D49">
            <w:pPr>
              <w:pStyle w:val="a8"/>
            </w:pPr>
            <w:r>
              <w:rPr>
                <w:rFonts w:hint="eastAsia"/>
              </w:rPr>
              <w:t>—</w:t>
            </w:r>
          </w:p>
        </w:tc>
      </w:tr>
    </w:tbl>
    <w:p w:rsidR="003D7D49" w:rsidDel="00F43078" w:rsidRDefault="003D7D49" w:rsidP="003D7D49">
      <w:pPr>
        <w:pStyle w:val="a8"/>
        <w:rPr>
          <w:del w:id="1036" w:author="zhan" w:date="2017-09-24T17:54:00Z"/>
        </w:rPr>
      </w:pPr>
    </w:p>
    <w:p w:rsidR="001333DA" w:rsidRDefault="003D7D49">
      <w:pPr>
        <w:pStyle w:val="1"/>
        <w:spacing w:before="120"/>
        <w:ind w:left="567" w:hanging="567"/>
        <w:rPr>
          <w:ins w:id="1037" w:author="詹虎" w:date="2017-09-24T23:20:00Z"/>
        </w:rPr>
        <w:pPrChange w:id="1038" w:author="zhan" w:date="2017-09-24T17:54:00Z">
          <w:pPr>
            <w:pStyle w:val="1"/>
            <w:ind w:left="567" w:hanging="567"/>
          </w:pPr>
        </w:pPrChange>
      </w:pPr>
      <w:del w:id="1039" w:author="zhan" w:date="2017-09-24T17:35:00Z">
        <w:r w:rsidDel="00166A18">
          <w:rPr>
            <w:rFonts w:hint="eastAsia"/>
          </w:rPr>
          <w:delText>深度</w:delText>
        </w:r>
      </w:del>
      <w:r>
        <w:rPr>
          <w:rFonts w:hint="eastAsia"/>
        </w:rPr>
        <w:t>无缝</w:t>
      </w:r>
      <w:r>
        <w:t>光谱</w:t>
      </w:r>
      <w:ins w:id="1040" w:author="zhan" w:date="2017-09-24T17:35:00Z">
        <w:r w:rsidR="00166A18">
          <w:rPr>
            <w:rFonts w:hint="eastAsia"/>
          </w:rPr>
          <w:t>深场</w:t>
        </w:r>
      </w:ins>
      <w:r>
        <w:rPr>
          <w:rFonts w:hint="eastAsia"/>
        </w:rPr>
        <w:t>观测</w:t>
      </w:r>
    </w:p>
    <w:p w:rsidR="001333DA" w:rsidRDefault="003D7D49">
      <w:pPr>
        <w:pStyle w:val="CSSC0"/>
        <w:ind w:firstLine="560"/>
        <w:pPrChange w:id="1041" w:author="詹虎" w:date="2017-09-24T23:20:00Z">
          <w:pPr>
            <w:pStyle w:val="1"/>
            <w:ind w:left="567" w:hanging="567"/>
          </w:pPr>
        </w:pPrChange>
      </w:pPr>
      <w:r>
        <w:t>各波段</w:t>
      </w:r>
      <w:r>
        <w:rPr>
          <w:rFonts w:hint="eastAsia"/>
        </w:rPr>
        <w:t>单个</w:t>
      </w:r>
      <w:r>
        <w:t>波长分辨率单元</w:t>
      </w:r>
      <w:r>
        <w:rPr>
          <w:rFonts w:hint="eastAsia"/>
        </w:rPr>
        <w:t>平均</w:t>
      </w:r>
      <w:del w:id="1042" w:author="zhan" w:date="2017-09-24T17:36:00Z">
        <w:r w:rsidDel="00166A18">
          <w:rPr>
            <w:rFonts w:hint="eastAsia"/>
          </w:rPr>
          <w:delText>及</w:delText>
        </w:r>
      </w:del>
      <w:ins w:id="1043" w:author="zhan" w:date="2017-09-24T17:36:00Z">
        <w:r w:rsidR="00166A18">
          <w:rPr>
            <w:rFonts w:hint="eastAsia"/>
          </w:rPr>
          <w:t>与</w:t>
        </w:r>
      </w:ins>
      <w:r>
        <w:t>波段</w:t>
      </w:r>
      <w:r>
        <w:rPr>
          <w:rFonts w:hint="eastAsia"/>
        </w:rPr>
        <w:t>累积</w:t>
      </w:r>
      <w:r>
        <w:t>极限星等</w:t>
      </w:r>
      <w:r>
        <w:rPr>
          <w:rFonts w:hint="eastAsia"/>
        </w:rPr>
        <w:t>见</w:t>
      </w:r>
      <w:r>
        <w:t>下表</w:t>
      </w:r>
      <w:ins w:id="1044" w:author="詹虎" w:date="2017-09-24T23:48:00Z">
        <w:r w:rsidR="00F326F3">
          <w:rPr>
            <w:rFonts w:hint="eastAsia"/>
          </w:rPr>
          <w:t>。</w:t>
        </w:r>
      </w:ins>
      <w:del w:id="1045" w:author="詹虎" w:date="2017-09-24T23:48:00Z">
        <w:r w:rsidDel="00F326F3">
          <w:delText>：</w:delText>
        </w:r>
      </w:del>
    </w:p>
    <w:tbl>
      <w:tblPr>
        <w:tblW w:w="0" w:type="auto"/>
        <w:jc w:val="center"/>
        <w:tblInd w:w="2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Change w:id="1046" w:author="zhan" w:date="2017-09-24T17:35:00Z">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4A0"/>
          </w:tblPr>
        </w:tblPrChange>
      </w:tblPr>
      <w:tblGrid>
        <w:gridCol w:w="2718"/>
        <w:gridCol w:w="1211"/>
        <w:gridCol w:w="1212"/>
        <w:gridCol w:w="1211"/>
        <w:gridCol w:w="1212"/>
        <w:tblGridChange w:id="1047">
          <w:tblGrid>
            <w:gridCol w:w="2718"/>
            <w:gridCol w:w="1211"/>
            <w:gridCol w:w="1212"/>
            <w:gridCol w:w="1211"/>
            <w:gridCol w:w="1212"/>
          </w:tblGrid>
        </w:tblGridChange>
      </w:tblGrid>
      <w:tr w:rsidR="00166A18" w:rsidTr="00166A18">
        <w:trPr>
          <w:tblHeader/>
          <w:jc w:val="center"/>
          <w:trPrChange w:id="1048" w:author="zhan" w:date="2017-09-24T17:35:00Z">
            <w:trPr>
              <w:tblHeader/>
              <w:jc w:val="center"/>
            </w:trPr>
          </w:trPrChange>
        </w:trPr>
        <w:tc>
          <w:tcPr>
            <w:tcW w:w="2718" w:type="dxa"/>
            <w:vAlign w:val="center"/>
            <w:tcPrChange w:id="1049" w:author="zhan" w:date="2017-09-24T17:35:00Z">
              <w:tcPr>
                <w:tcW w:w="2718" w:type="dxa"/>
                <w:vAlign w:val="center"/>
              </w:tcPr>
            </w:tcPrChange>
          </w:tcPr>
          <w:p w:rsidR="00166A18" w:rsidRPr="00E974CC" w:rsidRDefault="00166A18" w:rsidP="003D7D49">
            <w:pPr>
              <w:pStyle w:val="a8"/>
              <w:rPr>
                <w:rFonts w:cs="宋体"/>
              </w:rPr>
            </w:pPr>
            <w:r>
              <w:rPr>
                <w:rFonts w:hint="eastAsia"/>
              </w:rPr>
              <w:t>波段</w:t>
            </w:r>
            <w:r>
              <w:rPr>
                <w:rFonts w:hint="eastAsia"/>
              </w:rPr>
              <w:t>(nm)</w:t>
            </w:r>
          </w:p>
        </w:tc>
        <w:tc>
          <w:tcPr>
            <w:tcW w:w="1211" w:type="dxa"/>
            <w:vAlign w:val="center"/>
            <w:tcPrChange w:id="1050" w:author="zhan" w:date="2017-09-24T17:35:00Z">
              <w:tcPr>
                <w:tcW w:w="1211" w:type="dxa"/>
                <w:vAlign w:val="center"/>
              </w:tcPr>
            </w:tcPrChange>
          </w:tcPr>
          <w:p w:rsidR="00166A18" w:rsidRPr="00E974CC" w:rsidRDefault="00166A18" w:rsidP="003D7D49">
            <w:pPr>
              <w:pStyle w:val="a8"/>
              <w:rPr>
                <w:rFonts w:cs="宋体"/>
              </w:rPr>
            </w:pPr>
            <w:r>
              <w:rPr>
                <w:rFonts w:hint="eastAsia"/>
              </w:rPr>
              <w:t>255~400</w:t>
            </w:r>
          </w:p>
        </w:tc>
        <w:tc>
          <w:tcPr>
            <w:tcW w:w="1212" w:type="dxa"/>
            <w:vAlign w:val="center"/>
            <w:tcPrChange w:id="1051" w:author="zhan" w:date="2017-09-24T17:35:00Z">
              <w:tcPr>
                <w:tcW w:w="1212" w:type="dxa"/>
                <w:vAlign w:val="center"/>
              </w:tcPr>
            </w:tcPrChange>
          </w:tcPr>
          <w:p w:rsidR="00166A18" w:rsidRPr="00E974CC" w:rsidRDefault="00166A18" w:rsidP="003D7D49">
            <w:pPr>
              <w:pStyle w:val="a8"/>
              <w:rPr>
                <w:rFonts w:cs="宋体"/>
              </w:rPr>
            </w:pPr>
            <w:r>
              <w:rPr>
                <w:rFonts w:hint="eastAsia"/>
              </w:rPr>
              <w:t>400~600</w:t>
            </w:r>
          </w:p>
        </w:tc>
        <w:tc>
          <w:tcPr>
            <w:tcW w:w="1211" w:type="dxa"/>
            <w:vAlign w:val="center"/>
            <w:tcPrChange w:id="1052" w:author="zhan" w:date="2017-09-24T17:35:00Z">
              <w:tcPr>
                <w:tcW w:w="1211" w:type="dxa"/>
                <w:vAlign w:val="center"/>
              </w:tcPr>
            </w:tcPrChange>
          </w:tcPr>
          <w:p w:rsidR="00166A18" w:rsidRPr="00E974CC" w:rsidRDefault="00166A18" w:rsidP="003D7D49">
            <w:pPr>
              <w:pStyle w:val="a8"/>
              <w:rPr>
                <w:rFonts w:cs="宋体"/>
              </w:rPr>
            </w:pPr>
            <w:r>
              <w:rPr>
                <w:rFonts w:hint="eastAsia"/>
              </w:rPr>
              <w:t>600~900</w:t>
            </w:r>
          </w:p>
        </w:tc>
        <w:tc>
          <w:tcPr>
            <w:tcW w:w="1212" w:type="dxa"/>
            <w:vAlign w:val="center"/>
            <w:tcPrChange w:id="1053" w:author="zhan" w:date="2017-09-24T17:35:00Z">
              <w:tcPr>
                <w:tcW w:w="1212" w:type="dxa"/>
                <w:vAlign w:val="center"/>
              </w:tcPr>
            </w:tcPrChange>
          </w:tcPr>
          <w:p w:rsidR="00166A18" w:rsidRPr="00E974CC" w:rsidRDefault="00166A18" w:rsidP="003D7D49">
            <w:pPr>
              <w:pStyle w:val="a8"/>
              <w:rPr>
                <w:rFonts w:cs="宋体"/>
              </w:rPr>
            </w:pPr>
            <w:r>
              <w:rPr>
                <w:rFonts w:hint="eastAsia"/>
              </w:rPr>
              <w:t>900~970</w:t>
            </w:r>
          </w:p>
        </w:tc>
      </w:tr>
      <w:tr w:rsidR="00166A18" w:rsidTr="00166A18">
        <w:trPr>
          <w:tblHeader/>
          <w:jc w:val="center"/>
          <w:trPrChange w:id="1054" w:author="zhan" w:date="2017-09-24T17:35:00Z">
            <w:trPr>
              <w:tblHeader/>
              <w:jc w:val="center"/>
            </w:trPr>
          </w:trPrChange>
        </w:trPr>
        <w:tc>
          <w:tcPr>
            <w:tcW w:w="2718" w:type="dxa"/>
            <w:vAlign w:val="center"/>
            <w:tcPrChange w:id="1055" w:author="zhan" w:date="2017-09-24T17:35:00Z">
              <w:tcPr>
                <w:tcW w:w="2718" w:type="dxa"/>
                <w:vAlign w:val="center"/>
              </w:tcPr>
            </w:tcPrChange>
          </w:tcPr>
          <w:p w:rsidR="00166A18" w:rsidRDefault="00166A18" w:rsidP="003D7D49">
            <w:pPr>
              <w:pStyle w:val="a8"/>
            </w:pPr>
            <w:r w:rsidRPr="009C1BEB">
              <w:t>各个波长分辨单元平均</w:t>
            </w:r>
          </w:p>
        </w:tc>
        <w:tc>
          <w:tcPr>
            <w:tcW w:w="1211" w:type="dxa"/>
            <w:tcPrChange w:id="1056" w:author="zhan" w:date="2017-09-24T17:35:00Z">
              <w:tcPr>
                <w:tcW w:w="1211" w:type="dxa"/>
              </w:tcPr>
            </w:tcPrChange>
          </w:tcPr>
          <w:p w:rsidR="00166A18" w:rsidRPr="001F69D5" w:rsidRDefault="00166A18" w:rsidP="003D7D49">
            <w:pPr>
              <w:pStyle w:val="a8"/>
            </w:pPr>
            <w:r>
              <w:t>21.8</w:t>
            </w:r>
          </w:p>
        </w:tc>
        <w:tc>
          <w:tcPr>
            <w:tcW w:w="1212" w:type="dxa"/>
            <w:tcPrChange w:id="1057" w:author="zhan" w:date="2017-09-24T17:35:00Z">
              <w:tcPr>
                <w:tcW w:w="1212" w:type="dxa"/>
              </w:tcPr>
            </w:tcPrChange>
          </w:tcPr>
          <w:p w:rsidR="00166A18" w:rsidRPr="001F69D5" w:rsidRDefault="00166A18" w:rsidP="003D7D49">
            <w:pPr>
              <w:pStyle w:val="a8"/>
            </w:pPr>
            <w:r>
              <w:t>22.2</w:t>
            </w:r>
          </w:p>
        </w:tc>
        <w:tc>
          <w:tcPr>
            <w:tcW w:w="1211" w:type="dxa"/>
            <w:tcPrChange w:id="1058" w:author="zhan" w:date="2017-09-24T17:35:00Z">
              <w:tcPr>
                <w:tcW w:w="1211" w:type="dxa"/>
              </w:tcPr>
            </w:tcPrChange>
          </w:tcPr>
          <w:p w:rsidR="00166A18" w:rsidRPr="001F69D5" w:rsidRDefault="00166A18" w:rsidP="003D7D49">
            <w:pPr>
              <w:pStyle w:val="a8"/>
            </w:pPr>
            <w:r>
              <w:t>22.</w:t>
            </w:r>
            <w:r>
              <w:rPr>
                <w:rFonts w:hint="eastAsia"/>
              </w:rPr>
              <w:t>1</w:t>
            </w:r>
          </w:p>
        </w:tc>
        <w:tc>
          <w:tcPr>
            <w:tcW w:w="1212" w:type="dxa"/>
            <w:tcPrChange w:id="1059" w:author="zhan" w:date="2017-09-24T17:35:00Z">
              <w:tcPr>
                <w:tcW w:w="1212" w:type="dxa"/>
              </w:tcPr>
            </w:tcPrChange>
          </w:tcPr>
          <w:p w:rsidR="00166A18" w:rsidRDefault="00166A18" w:rsidP="003D7D49">
            <w:pPr>
              <w:pStyle w:val="a8"/>
            </w:pPr>
            <w:r>
              <w:t>21.</w:t>
            </w:r>
            <w:r>
              <w:rPr>
                <w:rFonts w:hint="eastAsia"/>
              </w:rPr>
              <w:t>4</w:t>
            </w:r>
          </w:p>
        </w:tc>
      </w:tr>
      <w:tr w:rsidR="00166A18" w:rsidTr="00166A18">
        <w:trPr>
          <w:tblHeader/>
          <w:jc w:val="center"/>
          <w:trPrChange w:id="1060" w:author="zhan" w:date="2017-09-24T17:35:00Z">
            <w:trPr>
              <w:tblHeader/>
              <w:jc w:val="center"/>
            </w:trPr>
          </w:trPrChange>
        </w:trPr>
        <w:tc>
          <w:tcPr>
            <w:tcW w:w="2718" w:type="dxa"/>
            <w:vAlign w:val="center"/>
            <w:tcPrChange w:id="1061" w:author="zhan" w:date="2017-09-24T17:35:00Z">
              <w:tcPr>
                <w:tcW w:w="2718" w:type="dxa"/>
                <w:vAlign w:val="center"/>
              </w:tcPr>
            </w:tcPrChange>
          </w:tcPr>
          <w:p w:rsidR="00166A18" w:rsidRDefault="00166A18" w:rsidP="003D7D49">
            <w:pPr>
              <w:pStyle w:val="a8"/>
            </w:pPr>
            <w:r w:rsidRPr="009C1BEB">
              <w:t>波段区间累积星等</w:t>
            </w:r>
          </w:p>
        </w:tc>
        <w:tc>
          <w:tcPr>
            <w:tcW w:w="1211" w:type="dxa"/>
            <w:tcPrChange w:id="1062" w:author="zhan" w:date="2017-09-24T17:35:00Z">
              <w:tcPr>
                <w:tcW w:w="1211" w:type="dxa"/>
              </w:tcPr>
            </w:tcPrChange>
          </w:tcPr>
          <w:p w:rsidR="00166A18" w:rsidRPr="006F0BCA" w:rsidRDefault="00166A18" w:rsidP="003D7D49">
            <w:pPr>
              <w:pStyle w:val="a8"/>
            </w:pPr>
            <w:r>
              <w:t>24.3</w:t>
            </w:r>
          </w:p>
        </w:tc>
        <w:tc>
          <w:tcPr>
            <w:tcW w:w="1212" w:type="dxa"/>
            <w:tcPrChange w:id="1063" w:author="zhan" w:date="2017-09-24T17:35:00Z">
              <w:tcPr>
                <w:tcW w:w="1212" w:type="dxa"/>
              </w:tcPr>
            </w:tcPrChange>
          </w:tcPr>
          <w:p w:rsidR="00166A18" w:rsidRPr="006F0BCA" w:rsidRDefault="00166A18" w:rsidP="003D7D49">
            <w:pPr>
              <w:pStyle w:val="a8"/>
            </w:pPr>
            <w:r>
              <w:t>24.6</w:t>
            </w:r>
          </w:p>
        </w:tc>
        <w:tc>
          <w:tcPr>
            <w:tcW w:w="1211" w:type="dxa"/>
            <w:tcPrChange w:id="1064" w:author="zhan" w:date="2017-09-24T17:35:00Z">
              <w:tcPr>
                <w:tcW w:w="1211" w:type="dxa"/>
              </w:tcPr>
            </w:tcPrChange>
          </w:tcPr>
          <w:p w:rsidR="00166A18" w:rsidRDefault="00166A18" w:rsidP="003D7D49">
            <w:pPr>
              <w:pStyle w:val="a8"/>
            </w:pPr>
            <w:r w:rsidRPr="006F0BCA">
              <w:t>2</w:t>
            </w:r>
            <w:r>
              <w:rPr>
                <w:rFonts w:hint="eastAsia"/>
              </w:rPr>
              <w:t>4.6</w:t>
            </w:r>
          </w:p>
        </w:tc>
        <w:tc>
          <w:tcPr>
            <w:tcW w:w="1212" w:type="dxa"/>
            <w:vAlign w:val="center"/>
            <w:tcPrChange w:id="1065" w:author="zhan" w:date="2017-09-24T17:35:00Z">
              <w:tcPr>
                <w:tcW w:w="1212" w:type="dxa"/>
                <w:vAlign w:val="center"/>
              </w:tcPr>
            </w:tcPrChange>
          </w:tcPr>
          <w:p w:rsidR="00166A18" w:rsidRDefault="00166A18" w:rsidP="003D7D49">
            <w:pPr>
              <w:pStyle w:val="a8"/>
            </w:pPr>
            <w:r>
              <w:rPr>
                <w:rFonts w:hint="eastAsia"/>
              </w:rPr>
              <w:t>—</w:t>
            </w:r>
          </w:p>
        </w:tc>
      </w:tr>
    </w:tbl>
    <w:p w:rsidR="00F326F3" w:rsidRDefault="00441927" w:rsidP="00F326F3">
      <w:pPr>
        <w:pStyle w:val="1"/>
        <w:spacing w:before="120"/>
        <w:ind w:left="567" w:hanging="567"/>
        <w:rPr>
          <w:ins w:id="1066" w:author="詹虎" w:date="2017-09-24T23:48:00Z"/>
        </w:rPr>
      </w:pPr>
      <w:ins w:id="1067" w:author="詹虎" w:date="2017-09-24T23:57:00Z">
        <w:r>
          <w:rPr>
            <w:rFonts w:hint="eastAsia"/>
          </w:rPr>
          <w:lastRenderedPageBreak/>
          <w:t>星系</w:t>
        </w:r>
      </w:ins>
      <w:ins w:id="1068" w:author="詹虎" w:date="2017-09-24T23:48:00Z">
        <w:r w:rsidR="00F326F3">
          <w:rPr>
            <w:rFonts w:hint="eastAsia"/>
          </w:rPr>
          <w:t>观测</w:t>
        </w:r>
      </w:ins>
    </w:p>
    <w:p w:rsidR="00F326F3" w:rsidRDefault="00441927" w:rsidP="00F326F3">
      <w:pPr>
        <w:pStyle w:val="CSSC0"/>
        <w:ind w:firstLine="560"/>
        <w:rPr>
          <w:ins w:id="1069" w:author="詹虎" w:date="2017-09-24T23:48:00Z"/>
        </w:rPr>
      </w:pPr>
      <w:ins w:id="1070" w:author="詹虎" w:date="2017-09-24T23:58:00Z">
        <w:r>
          <w:rPr>
            <w:rFonts w:hint="eastAsia"/>
          </w:rPr>
          <w:t>空间站光学巡天所探测到的星系有效半径大部分小于</w:t>
        </w:r>
        <w:r>
          <w:rPr>
            <w:rFonts w:hint="eastAsia"/>
          </w:rPr>
          <w:t>0.</w:t>
        </w:r>
      </w:ins>
      <w:ins w:id="1071" w:author="詹虎" w:date="2017-09-24T23:59:00Z">
        <w:r>
          <w:rPr>
            <w:rFonts w:hint="eastAsia"/>
          </w:rPr>
          <w:t>5</w:t>
        </w:r>
        <w:r>
          <w:rPr>
            <w:rFonts w:ascii="Calibri" w:hAnsi="Calibri"/>
          </w:rPr>
          <w:t>″</w:t>
        </w:r>
        <w:r>
          <w:rPr>
            <w:rFonts w:hint="eastAsia"/>
          </w:rPr>
          <w:t>，成像</w:t>
        </w:r>
      </w:ins>
      <w:ins w:id="1072" w:author="詹虎" w:date="2017-09-25T00:01:00Z">
        <w:r>
          <w:rPr>
            <w:rFonts w:hint="eastAsia"/>
          </w:rPr>
          <w:t>和光谱</w:t>
        </w:r>
      </w:ins>
      <w:ins w:id="1073" w:author="詹虎" w:date="2017-09-24T23:59:00Z">
        <w:r>
          <w:rPr>
            <w:rFonts w:hint="eastAsia"/>
          </w:rPr>
          <w:t>观测的星系</w:t>
        </w:r>
      </w:ins>
      <w:ins w:id="1074" w:author="詹虎" w:date="2017-09-25T00:00:00Z">
        <w:r>
          <w:rPr>
            <w:rFonts w:hint="eastAsia"/>
          </w:rPr>
          <w:t>探测</w:t>
        </w:r>
      </w:ins>
      <w:ins w:id="1075" w:author="詹虎" w:date="2017-09-24T23:59:00Z">
        <w:r>
          <w:rPr>
            <w:rFonts w:hint="eastAsia"/>
          </w:rPr>
          <w:t>极限</w:t>
        </w:r>
      </w:ins>
      <w:ins w:id="1076" w:author="詹虎" w:date="2017-09-25T00:00:00Z">
        <w:r>
          <w:rPr>
            <w:rFonts w:hint="eastAsia"/>
          </w:rPr>
          <w:t>星等</w:t>
        </w:r>
      </w:ins>
      <w:ins w:id="1077" w:author="詹虎" w:date="2017-09-25T00:02:00Z">
        <w:r>
          <w:rPr>
            <w:rFonts w:hint="eastAsia"/>
          </w:rPr>
          <w:t>均</w:t>
        </w:r>
      </w:ins>
      <w:ins w:id="1078" w:author="詹虎" w:date="2017-09-25T00:00:00Z">
        <w:r>
          <w:rPr>
            <w:rFonts w:hint="eastAsia"/>
          </w:rPr>
          <w:t>比点源浅约</w:t>
        </w:r>
        <w:r>
          <w:rPr>
            <w:rFonts w:hint="eastAsia"/>
          </w:rPr>
          <w:t>1</w:t>
        </w:r>
        <w:r>
          <w:rPr>
            <w:rFonts w:hint="eastAsia"/>
          </w:rPr>
          <w:t>个星等</w:t>
        </w:r>
      </w:ins>
      <w:ins w:id="1079" w:author="詹虎" w:date="2017-09-25T00:03:00Z">
        <w:r w:rsidR="001333DA">
          <w:rPr>
            <w:rFonts w:hint="eastAsia"/>
          </w:rPr>
          <w:t>，表面亮度</w:t>
        </w:r>
      </w:ins>
      <w:ins w:id="1080" w:author="詹虎" w:date="2017-09-25T00:04:00Z">
        <w:r w:rsidR="001333DA">
          <w:rPr>
            <w:rFonts w:hint="eastAsia"/>
          </w:rPr>
          <w:t>探测</w:t>
        </w:r>
      </w:ins>
      <w:ins w:id="1081" w:author="詹虎" w:date="2017-09-25T00:03:00Z">
        <w:r w:rsidR="001333DA">
          <w:rPr>
            <w:rFonts w:hint="eastAsia"/>
          </w:rPr>
          <w:t>极限</w:t>
        </w:r>
      </w:ins>
      <w:ins w:id="1082" w:author="詹虎" w:date="2017-09-25T00:06:00Z">
        <w:r w:rsidR="00A76F31">
          <w:rPr>
            <w:rFonts w:hint="eastAsia"/>
          </w:rPr>
          <w:t>的</w:t>
        </w:r>
      </w:ins>
      <w:ins w:id="1083" w:author="詹虎" w:date="2017-09-25T00:04:00Z">
        <w:r w:rsidR="001333DA">
          <w:rPr>
            <w:rFonts w:hint="eastAsia"/>
          </w:rPr>
          <w:t>数值</w:t>
        </w:r>
      </w:ins>
      <w:ins w:id="1084" w:author="詹虎" w:date="2017-09-25T00:05:00Z">
        <w:r w:rsidR="001333DA">
          <w:rPr>
            <w:rFonts w:hint="eastAsia"/>
          </w:rPr>
          <w:t>（单位：</w:t>
        </w:r>
        <w:proofErr w:type="spellStart"/>
        <w:r w:rsidR="001333DA">
          <w:rPr>
            <w:rFonts w:hint="eastAsia"/>
          </w:rPr>
          <w:t>mag</w:t>
        </w:r>
        <w:proofErr w:type="spellEnd"/>
        <w:r w:rsidR="001333DA">
          <w:rPr>
            <w:rFonts w:hint="eastAsia"/>
          </w:rPr>
          <w:t xml:space="preserve">/sq. </w:t>
        </w:r>
        <w:proofErr w:type="spellStart"/>
        <w:r w:rsidR="001333DA">
          <w:rPr>
            <w:rFonts w:hint="eastAsia"/>
          </w:rPr>
          <w:t>arcsec</w:t>
        </w:r>
        <w:proofErr w:type="spellEnd"/>
        <w:r w:rsidR="001333DA">
          <w:rPr>
            <w:rFonts w:hint="eastAsia"/>
          </w:rPr>
          <w:t>）</w:t>
        </w:r>
      </w:ins>
      <w:ins w:id="1085" w:author="詹虎" w:date="2017-09-25T00:06:00Z">
        <w:r w:rsidR="00A76F31">
          <w:rPr>
            <w:rFonts w:hint="eastAsia"/>
          </w:rPr>
          <w:t>约为</w:t>
        </w:r>
      </w:ins>
      <w:ins w:id="1086" w:author="詹虎" w:date="2017-09-25T00:03:00Z">
        <w:r w:rsidR="001333DA">
          <w:rPr>
            <w:rFonts w:hint="eastAsia"/>
          </w:rPr>
          <w:t>点源极限星等</w:t>
        </w:r>
      </w:ins>
      <w:ins w:id="1087" w:author="詹虎" w:date="2017-09-25T00:06:00Z">
        <w:r w:rsidR="00A76F31">
          <w:rPr>
            <w:rFonts w:hint="eastAsia"/>
          </w:rPr>
          <w:t>的数值</w:t>
        </w:r>
      </w:ins>
      <w:ins w:id="1088" w:author="詹虎" w:date="2017-09-25T00:07:00Z">
        <w:r w:rsidR="00A76F31">
          <w:rPr>
            <w:rFonts w:hint="eastAsia"/>
          </w:rPr>
          <w:t>减</w:t>
        </w:r>
      </w:ins>
      <w:ins w:id="1089" w:author="詹虎" w:date="2017-09-25T00:03:00Z">
        <w:r w:rsidR="001333DA">
          <w:rPr>
            <w:rFonts w:hint="eastAsia"/>
          </w:rPr>
          <w:t>3</w:t>
        </w:r>
      </w:ins>
      <w:ins w:id="1090" w:author="詹虎" w:date="2017-09-24T23:48:00Z">
        <w:r w:rsidR="00F326F3">
          <w:rPr>
            <w:rFonts w:hint="eastAsia"/>
          </w:rPr>
          <w:t>。</w:t>
        </w:r>
      </w:ins>
    </w:p>
    <w:p w:rsidR="003D7D49" w:rsidRPr="00F326F3" w:rsidDel="00F326F3" w:rsidRDefault="003D7D49" w:rsidP="000B31F1">
      <w:pPr>
        <w:pStyle w:val="CSSC0"/>
        <w:ind w:firstLine="560"/>
        <w:rPr>
          <w:del w:id="1091" w:author="詹虎" w:date="2017-09-24T23:48:00Z"/>
        </w:rPr>
        <w:pPrChange w:id="1092" w:author="詹虎" w:date="2017-09-25T00:23:00Z">
          <w:pPr>
            <w:pStyle w:val="CSSC0"/>
            <w:ind w:firstLine="560"/>
          </w:pPr>
        </w:pPrChange>
      </w:pPr>
      <w:bookmarkStart w:id="1093" w:name="_Toc494062321"/>
      <w:bookmarkEnd w:id="1093"/>
    </w:p>
    <w:p w:rsidR="001333DA" w:rsidRDefault="005061FB">
      <w:pPr>
        <w:pStyle w:val="Heading1"/>
        <w:keepNext/>
        <w:numPr>
          <w:ilvl w:val="0"/>
          <w:numId w:val="14"/>
        </w:numPr>
        <w:spacing w:after="120"/>
        <w:pPrChange w:id="1094" w:author="zhan" w:date="2017-09-24T14:22:00Z">
          <w:pPr>
            <w:pStyle w:val="Heading1"/>
          </w:pPr>
        </w:pPrChange>
      </w:pPr>
      <w:bookmarkStart w:id="1095" w:name="_Toc494062322"/>
      <w:r>
        <w:rPr>
          <w:rFonts w:hint="eastAsia"/>
        </w:rPr>
        <w:t>巡天</w:t>
      </w:r>
      <w:r>
        <w:t>规划与</w:t>
      </w:r>
      <w:del w:id="1096" w:author="詹虎" w:date="2017-09-25T00:09:00Z">
        <w:r w:rsidDel="00A76F31">
          <w:rPr>
            <w:rFonts w:hint="eastAsia"/>
          </w:rPr>
          <w:delText>覆盖</w:delText>
        </w:r>
      </w:del>
      <w:ins w:id="1097" w:author="詹虎" w:date="2017-09-25T00:09:00Z">
        <w:r w:rsidR="00A76F31">
          <w:rPr>
            <w:rFonts w:hint="eastAsia"/>
          </w:rPr>
          <w:t>完成情况</w:t>
        </w:r>
      </w:ins>
      <w:del w:id="1098" w:author="zhan" w:date="2017-09-24T18:29:00Z">
        <w:r w:rsidDel="00CA31CB">
          <w:delText>面积</w:delText>
        </w:r>
      </w:del>
      <w:r>
        <w:t>分析</w:t>
      </w:r>
      <w:bookmarkEnd w:id="849"/>
      <w:bookmarkEnd w:id="1095"/>
    </w:p>
    <w:p w:rsidR="005061FB" w:rsidDel="0008672C" w:rsidRDefault="005061FB" w:rsidP="005061FB">
      <w:pPr>
        <w:pStyle w:val="Heading2"/>
        <w:rPr>
          <w:del w:id="1099" w:author="詹虎" w:date="2017-09-25T00:12:00Z"/>
        </w:rPr>
      </w:pPr>
      <w:bookmarkStart w:id="1100" w:name="_Toc447876287"/>
      <w:bookmarkStart w:id="1101" w:name="_Toc494056493"/>
      <w:del w:id="1102" w:author="詹虎" w:date="2017-09-25T00:12:00Z">
        <w:r w:rsidDel="0008672C">
          <w:rPr>
            <w:rFonts w:hint="eastAsia"/>
          </w:rPr>
          <w:delText>巡天规划</w:delText>
        </w:r>
        <w:r w:rsidDel="0008672C">
          <w:rPr>
            <w:rFonts w:hint="eastAsia"/>
          </w:rPr>
          <w:delText>任务</w:delText>
        </w:r>
        <w:r w:rsidDel="0008672C">
          <w:rPr>
            <w:rFonts w:hint="eastAsia"/>
          </w:rPr>
          <w:delText>概述</w:delText>
        </w:r>
        <w:bookmarkEnd w:id="850"/>
        <w:bookmarkEnd w:id="1100"/>
        <w:bookmarkEnd w:id="1101"/>
      </w:del>
    </w:p>
    <w:p w:rsidR="005061FB" w:rsidRDefault="005061FB" w:rsidP="005061FB">
      <w:pPr>
        <w:pStyle w:val="CSSC0"/>
        <w:ind w:firstLine="560"/>
      </w:pPr>
      <w:r>
        <w:rPr>
          <w:rFonts w:hint="eastAsia"/>
        </w:rPr>
        <w:t>巡天</w:t>
      </w:r>
      <w:ins w:id="1103" w:author="zhan" w:date="2017-09-24T17:40:00Z">
        <w:r w:rsidR="00375F6D">
          <w:rPr>
            <w:rFonts w:hint="eastAsia"/>
          </w:rPr>
          <w:t>运行过程中，成像观测与光谱观测</w:t>
        </w:r>
        <w:del w:id="1104" w:author="詹虎" w:date="2017-09-25T00:11:00Z">
          <w:r w:rsidR="00375F6D" w:rsidDel="002602F6">
            <w:rPr>
              <w:rFonts w:hint="eastAsia"/>
            </w:rPr>
            <w:delText>完全</w:delText>
          </w:r>
        </w:del>
        <w:r w:rsidR="00375F6D">
          <w:rPr>
            <w:rFonts w:hint="eastAsia"/>
          </w:rPr>
          <w:t>同步</w:t>
        </w:r>
      </w:ins>
      <w:ins w:id="1105" w:author="詹虎" w:date="2017-09-25T00:11:00Z">
        <w:r w:rsidR="002602F6">
          <w:rPr>
            <w:rFonts w:hint="eastAsia"/>
          </w:rPr>
          <w:t>进行</w:t>
        </w:r>
      </w:ins>
      <w:ins w:id="1106" w:author="zhan" w:date="2017-09-24T17:40:00Z">
        <w:r w:rsidR="00375F6D">
          <w:rPr>
            <w:rFonts w:hint="eastAsia"/>
          </w:rPr>
          <w:t>，</w:t>
        </w:r>
      </w:ins>
      <w:del w:id="1107" w:author="zhan" w:date="2017-09-24T17:36:00Z">
        <w:r w:rsidDel="00375F6D">
          <w:rPr>
            <w:rFonts w:hint="eastAsia"/>
          </w:rPr>
          <w:delText>任务</w:delText>
        </w:r>
      </w:del>
      <w:del w:id="1108" w:author="zhan" w:date="2017-09-24T17:38:00Z">
        <w:r w:rsidDel="00375F6D">
          <w:rPr>
            <w:rFonts w:hint="eastAsia"/>
          </w:rPr>
          <w:delText>规划</w:delText>
        </w:r>
      </w:del>
      <w:del w:id="1109" w:author="zhan" w:date="2017-09-24T17:37:00Z">
        <w:r w:rsidDel="00375F6D">
          <w:rPr>
            <w:rFonts w:hint="eastAsia"/>
          </w:rPr>
          <w:delText>包括</w:delText>
        </w:r>
      </w:del>
      <w:del w:id="1110" w:author="zhan" w:date="2017-09-24T17:38:00Z">
        <w:r w:rsidDel="00375F6D">
          <w:rPr>
            <w:rFonts w:hint="eastAsia"/>
          </w:rPr>
          <w:delText>对</w:delText>
        </w:r>
        <w:r w:rsidDel="00375F6D">
          <w:rPr>
            <w:rFonts w:hint="eastAsia"/>
          </w:rPr>
          <w:delText>4</w:delText>
        </w:r>
      </w:del>
      <w:del w:id="1111" w:author="zhan" w:date="2017-09-24T17:37:00Z">
        <w:r w:rsidR="003A5CC6" w:rsidDel="00375F6D">
          <w:rPr>
            <w:rFonts w:hint="eastAsia"/>
          </w:rPr>
          <w:delText>种</w:delText>
        </w:r>
      </w:del>
      <w:del w:id="1112" w:author="zhan" w:date="2017-09-24T17:36:00Z">
        <w:r w:rsidDel="00375F6D">
          <w:rPr>
            <w:rFonts w:hint="eastAsia"/>
          </w:rPr>
          <w:delText>巡天</w:delText>
        </w:r>
      </w:del>
      <w:del w:id="1113" w:author="zhan" w:date="2017-09-24T17:38:00Z">
        <w:r w:rsidR="003A5CC6" w:rsidDel="00375F6D">
          <w:rPr>
            <w:rFonts w:hint="eastAsia"/>
          </w:rPr>
          <w:delText>观测</w:delText>
        </w:r>
        <w:r w:rsidDel="00375F6D">
          <w:rPr>
            <w:rFonts w:hint="eastAsia"/>
          </w:rPr>
          <w:delText>进行规划，</w:delText>
        </w:r>
      </w:del>
      <w:ins w:id="1114" w:author="zhan" w:date="2017-09-24T17:38:00Z">
        <w:r w:rsidR="00375F6D">
          <w:rPr>
            <w:rFonts w:hint="eastAsia"/>
          </w:rPr>
          <w:t>观测项目</w:t>
        </w:r>
      </w:ins>
      <w:r>
        <w:rPr>
          <w:rFonts w:hint="eastAsia"/>
        </w:rPr>
        <w:t>包括</w:t>
      </w:r>
      <w:del w:id="1115" w:author="zhan" w:date="2017-09-24T17:37:00Z">
        <w:r w:rsidDel="00375F6D">
          <w:rPr>
            <w:rFonts w:hint="eastAsia"/>
          </w:rPr>
          <w:delText>深度</w:delText>
        </w:r>
      </w:del>
      <w:r>
        <w:rPr>
          <w:rFonts w:hint="eastAsia"/>
        </w:rPr>
        <w:t>多色成像观测</w:t>
      </w:r>
      <w:ins w:id="1116" w:author="詹虎" w:date="2017-09-25T00:10:00Z">
        <w:r w:rsidR="00C85034">
          <w:rPr>
            <w:rFonts w:hint="eastAsia"/>
          </w:rPr>
          <w:t>与无缝光谱观测、</w:t>
        </w:r>
      </w:ins>
      <w:del w:id="1117" w:author="詹虎" w:date="2017-09-25T00:10:00Z">
        <w:r w:rsidDel="00C85034">
          <w:rPr>
            <w:rFonts w:hint="eastAsia"/>
          </w:rPr>
          <w:delText>、</w:delText>
        </w:r>
      </w:del>
      <w:del w:id="1118" w:author="zhan" w:date="2017-09-24T17:38:00Z">
        <w:r w:rsidDel="00375F6D">
          <w:rPr>
            <w:rFonts w:hint="eastAsia"/>
          </w:rPr>
          <w:delText>极深度</w:delText>
        </w:r>
      </w:del>
      <w:r>
        <w:rPr>
          <w:rFonts w:hint="eastAsia"/>
        </w:rPr>
        <w:t>多色成像</w:t>
      </w:r>
      <w:ins w:id="1119" w:author="詹虎" w:date="2017-09-25T00:11:00Z">
        <w:r w:rsidR="002602F6">
          <w:rPr>
            <w:rFonts w:hint="eastAsia"/>
          </w:rPr>
          <w:t>深场观测</w:t>
        </w:r>
      </w:ins>
      <w:ins w:id="1120" w:author="詹虎" w:date="2017-09-25T00:10:00Z">
        <w:r w:rsidR="00C85034">
          <w:rPr>
            <w:rFonts w:hint="eastAsia"/>
          </w:rPr>
          <w:t>与无缝光谱</w:t>
        </w:r>
      </w:ins>
      <w:ins w:id="1121" w:author="zhan" w:date="2017-09-24T17:38:00Z">
        <w:r w:rsidR="00375F6D">
          <w:rPr>
            <w:rFonts w:hint="eastAsia"/>
          </w:rPr>
          <w:t>深场</w:t>
        </w:r>
      </w:ins>
      <w:r>
        <w:rPr>
          <w:rFonts w:hint="eastAsia"/>
        </w:rPr>
        <w:t>观测</w:t>
      </w:r>
      <w:del w:id="1122" w:author="詹虎" w:date="2017-09-25T00:10:00Z">
        <w:r w:rsidDel="00C85034">
          <w:rPr>
            <w:rFonts w:hint="eastAsia"/>
          </w:rPr>
          <w:delText>、无缝光谱观测</w:delText>
        </w:r>
        <w:r w:rsidDel="00C85034">
          <w:rPr>
            <w:rFonts w:hint="eastAsia"/>
          </w:rPr>
          <w:delText>和</w:delText>
        </w:r>
      </w:del>
      <w:ins w:id="1123" w:author="zhan" w:date="2017-09-24T17:40:00Z">
        <w:del w:id="1124" w:author="詹虎" w:date="2017-09-25T00:10:00Z">
          <w:r w:rsidR="00375F6D" w:rsidDel="00C85034">
            <w:rPr>
              <w:rFonts w:hint="eastAsia"/>
            </w:rPr>
            <w:delText>、</w:delText>
          </w:r>
        </w:del>
      </w:ins>
      <w:del w:id="1125" w:author="詹虎" w:date="2017-09-25T00:10:00Z">
        <w:r w:rsidDel="00C85034">
          <w:rPr>
            <w:rFonts w:hint="eastAsia"/>
          </w:rPr>
          <w:delText>深度</w:delText>
        </w:r>
        <w:r w:rsidDel="00C85034">
          <w:rPr>
            <w:rFonts w:hint="eastAsia"/>
          </w:rPr>
          <w:delText>无缝光谱</w:delText>
        </w:r>
      </w:del>
      <w:ins w:id="1126" w:author="zhan" w:date="2017-09-24T17:38:00Z">
        <w:del w:id="1127" w:author="詹虎" w:date="2017-09-25T00:10:00Z">
          <w:r w:rsidR="00375F6D" w:rsidDel="00C85034">
            <w:rPr>
              <w:rFonts w:hint="eastAsia"/>
            </w:rPr>
            <w:delText>深场</w:delText>
          </w:r>
        </w:del>
      </w:ins>
      <w:del w:id="1128" w:author="詹虎" w:date="2017-09-25T00:10:00Z">
        <w:r w:rsidDel="00C85034">
          <w:rPr>
            <w:rFonts w:hint="eastAsia"/>
          </w:rPr>
          <w:delText>观测</w:delText>
        </w:r>
      </w:del>
      <w:ins w:id="1129" w:author="zhan" w:date="2017-09-24T17:40:00Z">
        <w:r w:rsidR="00375F6D">
          <w:rPr>
            <w:rFonts w:hint="eastAsia"/>
          </w:rPr>
          <w:t>以及低</w:t>
        </w:r>
      </w:ins>
      <w:ins w:id="1130" w:author="zhan" w:date="2017-09-24T17:41:00Z">
        <w:r w:rsidR="00375F6D">
          <w:rPr>
            <w:rFonts w:hint="eastAsia"/>
          </w:rPr>
          <w:t>银纬观测，各自</w:t>
        </w:r>
      </w:ins>
      <w:ins w:id="1131" w:author="zhan" w:date="2017-09-24T17:57:00Z">
        <w:r w:rsidR="000327DF">
          <w:rPr>
            <w:rFonts w:hint="eastAsia"/>
          </w:rPr>
          <w:t>天区和面积</w:t>
        </w:r>
      </w:ins>
      <w:ins w:id="1132" w:author="zhan" w:date="2017-09-24T17:41:00Z">
        <w:r w:rsidR="00375F6D">
          <w:rPr>
            <w:rFonts w:hint="eastAsia"/>
          </w:rPr>
          <w:t>要求</w:t>
        </w:r>
        <w:del w:id="1133" w:author="詹虎" w:date="2017-09-25T00:11:00Z">
          <w:r w:rsidR="00375F6D" w:rsidDel="002602F6">
            <w:rPr>
              <w:rFonts w:hint="eastAsia"/>
            </w:rPr>
            <w:delText>如下：</w:delText>
          </w:r>
        </w:del>
      </w:ins>
      <w:ins w:id="1134" w:author="詹虎" w:date="2017-09-25T00:11:00Z">
        <w:r w:rsidR="002602F6">
          <w:rPr>
            <w:rFonts w:hint="eastAsia"/>
          </w:rPr>
          <w:t>见</w:t>
        </w:r>
      </w:ins>
      <w:ins w:id="1135" w:author="詹虎" w:date="2017-09-25T00:12:00Z">
        <w:r w:rsidR="002602F6">
          <w:fldChar w:fldCharType="begin"/>
        </w:r>
        <w:r w:rsidR="002602F6">
          <w:instrText xml:space="preserve"> </w:instrText>
        </w:r>
        <w:r w:rsidR="002602F6">
          <w:rPr>
            <w:rFonts w:hint="eastAsia"/>
          </w:rPr>
          <w:instrText>REF _Ref494057311 \h</w:instrText>
        </w:r>
        <w:r w:rsidR="002602F6">
          <w:instrText xml:space="preserve"> </w:instrText>
        </w:r>
      </w:ins>
      <w:r w:rsidR="002602F6">
        <w:fldChar w:fldCharType="separate"/>
      </w:r>
      <w:ins w:id="1136" w:author="詹虎" w:date="2017-09-25T00:23:00Z">
        <w:r w:rsidR="000B31F1" w:rsidRPr="00A65ECD">
          <w:rPr>
            <w:rFonts w:hint="eastAsia"/>
          </w:rPr>
          <w:t>表</w:t>
        </w:r>
        <w:r w:rsidR="000B31F1" w:rsidRPr="00A65ECD">
          <w:rPr>
            <w:rFonts w:hint="eastAsia"/>
          </w:rPr>
          <w:t xml:space="preserve"> </w:t>
        </w:r>
        <w:r w:rsidR="000B31F1">
          <w:rPr>
            <w:noProof/>
          </w:rPr>
          <w:t>1</w:t>
        </w:r>
      </w:ins>
      <w:ins w:id="1137" w:author="詹虎" w:date="2017-09-25T00:12:00Z">
        <w:r w:rsidR="002602F6">
          <w:fldChar w:fldCharType="end"/>
        </w:r>
        <w:r w:rsidR="002602F6">
          <w:rPr>
            <w:rFonts w:hint="eastAsia"/>
          </w:rPr>
          <w:t>。</w:t>
        </w:r>
      </w:ins>
      <w:del w:id="1138" w:author="zhan" w:date="2017-09-24T17:41:00Z">
        <w:r w:rsidDel="00375F6D">
          <w:rPr>
            <w:rFonts w:hint="eastAsia"/>
          </w:rPr>
          <w:delText>。</w:delText>
        </w:r>
      </w:del>
    </w:p>
    <w:p w:rsidR="005061FB" w:rsidDel="002602F6" w:rsidRDefault="005061FB" w:rsidP="005061FB">
      <w:pPr>
        <w:pStyle w:val="2"/>
        <w:rPr>
          <w:del w:id="1139" w:author="詹虎" w:date="2017-09-25T00:12:00Z"/>
        </w:rPr>
      </w:pPr>
      <w:del w:id="1140" w:author="詹虎" w:date="2017-09-25T00:12:00Z">
        <w:r w:rsidDel="002602F6">
          <w:rPr>
            <w:rFonts w:hint="eastAsia"/>
          </w:rPr>
          <w:delText>深度</w:delText>
        </w:r>
        <w:r w:rsidDel="002602F6">
          <w:rPr>
            <w:rFonts w:hint="eastAsia"/>
          </w:rPr>
          <w:delText>多色成像</w:delText>
        </w:r>
      </w:del>
      <w:ins w:id="1141" w:author="zhan" w:date="2017-09-24T17:56:00Z">
        <w:del w:id="1142" w:author="詹虎" w:date="2017-09-25T00:12:00Z">
          <w:r w:rsidR="00733658" w:rsidDel="002602F6">
            <w:rPr>
              <w:rFonts w:hint="eastAsia"/>
            </w:rPr>
            <w:delText>与无缝</w:delText>
          </w:r>
        </w:del>
      </w:ins>
      <w:ins w:id="1143" w:author="zhan" w:date="2017-09-24T17:57:00Z">
        <w:del w:id="1144" w:author="詹虎" w:date="2017-09-25T00:12:00Z">
          <w:r w:rsidR="00733658" w:rsidDel="002602F6">
            <w:rPr>
              <w:rFonts w:hint="eastAsia"/>
            </w:rPr>
            <w:delText>光谱</w:delText>
          </w:r>
        </w:del>
      </w:ins>
      <w:del w:id="1145" w:author="詹虎" w:date="2017-09-25T00:12:00Z">
        <w:r w:rsidDel="002602F6">
          <w:rPr>
            <w:rFonts w:hint="eastAsia"/>
          </w:rPr>
          <w:delText>观测，</w:delText>
        </w:r>
        <w:r w:rsidR="00280BCF" w:rsidDel="002602F6">
          <w:rPr>
            <w:rFonts w:hint="eastAsia"/>
          </w:rPr>
          <w:delText>重点</w:delText>
        </w:r>
        <w:r w:rsidR="00280BCF" w:rsidDel="002602F6">
          <w:rPr>
            <w:rFonts w:hint="eastAsia"/>
          </w:rPr>
          <w:delText>观测</w:delText>
        </w:r>
        <w:r w:rsidDel="002602F6">
          <w:rPr>
            <w:rFonts w:hint="eastAsia"/>
          </w:rPr>
          <w:delText>天区面积不小于</w:delText>
        </w:r>
        <w:r w:rsidDel="002602F6">
          <w:rPr>
            <w:rFonts w:hint="eastAsia"/>
          </w:rPr>
          <w:delText>15000</w:delText>
        </w:r>
        <w:r w:rsidDel="002602F6">
          <w:rPr>
            <w:rFonts w:hint="eastAsia"/>
          </w:rPr>
          <w:delText>平方度，</w:delText>
        </w:r>
        <w:r w:rsidDel="002602F6">
          <w:rPr>
            <w:rFonts w:hint="eastAsia"/>
          </w:rPr>
          <w:delText>重点</w:delText>
        </w:r>
        <w:r w:rsidDel="002602F6">
          <w:rPr>
            <w:rFonts w:hint="eastAsia"/>
          </w:rPr>
          <w:delText>观测</w:delText>
        </w:r>
        <w:r w:rsidR="00280BCF" w:rsidDel="002602F6">
          <w:rPr>
            <w:rFonts w:hint="eastAsia"/>
          </w:rPr>
          <w:delText>范围为</w:delText>
        </w:r>
        <w:r w:rsidDel="002602F6">
          <w:rPr>
            <w:rFonts w:hint="eastAsia"/>
          </w:rPr>
          <w:delText>中高银纬（</w:delText>
        </w:r>
        <w:r w:rsidDel="002602F6">
          <w:rPr>
            <w:rFonts w:hint="eastAsia"/>
          </w:rPr>
          <w:delText>|b|</w:delText>
        </w:r>
        <w:r w:rsidDel="002602F6">
          <w:rPr>
            <w:rFonts w:ascii="仿宋" w:eastAsia="仿宋" w:hAnsi="仿宋" w:hint="eastAsia"/>
          </w:rPr>
          <w:delText>≥</w:delText>
        </w:r>
        <w:r w:rsidDel="002602F6">
          <w:rPr>
            <w:rFonts w:hint="eastAsia"/>
          </w:rPr>
          <w:delText>20</w:delText>
        </w:r>
        <w:r w:rsidDel="002602F6">
          <w:rPr>
            <w:rFonts w:hint="eastAsia"/>
          </w:rPr>
          <w:delText>°）、中高黄纬</w:delText>
        </w:r>
      </w:del>
      <w:ins w:id="1146" w:author="zhan" w:date="2017-09-24T17:42:00Z">
        <w:del w:id="1147" w:author="詹虎" w:date="2017-09-25T00:12:00Z">
          <w:r w:rsidR="00375F6D" w:rsidDel="002602F6">
            <w:rPr>
              <w:rFonts w:hint="eastAsia"/>
            </w:rPr>
            <w:delText>（</w:delText>
          </w:r>
          <w:r w:rsidR="00375F6D" w:rsidDel="002602F6">
            <w:rPr>
              <w:rFonts w:hint="eastAsia"/>
            </w:rPr>
            <w:delText>|</w:delText>
          </w:r>
          <w:r w:rsidR="00375F6D" w:rsidDel="002602F6">
            <w:rPr>
              <w:rFonts w:ascii="仿宋" w:eastAsia="仿宋" w:hAnsi="仿宋" w:hint="eastAsia"/>
            </w:rPr>
            <w:delText>β</w:delText>
          </w:r>
          <w:r w:rsidR="00375F6D" w:rsidDel="002602F6">
            <w:rPr>
              <w:rFonts w:hint="eastAsia"/>
            </w:rPr>
            <w:delText>|</w:delText>
          </w:r>
          <w:r w:rsidR="00375F6D" w:rsidDel="002602F6">
            <w:rPr>
              <w:rFonts w:ascii="仿宋" w:eastAsia="仿宋" w:hAnsi="仿宋" w:hint="eastAsia"/>
            </w:rPr>
            <w:delText>≥</w:delText>
          </w:r>
          <w:r w:rsidR="00375F6D" w:rsidDel="002602F6">
            <w:rPr>
              <w:rFonts w:hint="eastAsia"/>
            </w:rPr>
            <w:delText>20</w:delText>
          </w:r>
          <w:r w:rsidR="00375F6D" w:rsidDel="002602F6">
            <w:rPr>
              <w:rFonts w:hint="eastAsia"/>
            </w:rPr>
            <w:delText>°）</w:delText>
          </w:r>
        </w:del>
      </w:ins>
      <w:del w:id="1148" w:author="詹虎" w:date="2017-09-25T00:12:00Z">
        <w:r w:rsidDel="002602F6">
          <w:rPr>
            <w:rFonts w:hint="eastAsia"/>
          </w:rPr>
          <w:delText>区域</w:delText>
        </w:r>
        <w:r w:rsidDel="002602F6">
          <w:rPr>
            <w:rFonts w:hint="eastAsia"/>
          </w:rPr>
          <w:delText>（</w:delText>
        </w:r>
        <w:r w:rsidDel="002602F6">
          <w:rPr>
            <w:rFonts w:hint="eastAsia"/>
          </w:rPr>
          <w:delText>|</w:delText>
        </w:r>
        <w:r w:rsidDel="002602F6">
          <w:rPr>
            <w:rFonts w:ascii="仿宋" w:eastAsia="仿宋" w:hAnsi="仿宋" w:hint="eastAsia"/>
          </w:rPr>
          <w:delText>β</w:delText>
        </w:r>
        <w:r w:rsidDel="002602F6">
          <w:rPr>
            <w:rFonts w:hint="eastAsia"/>
          </w:rPr>
          <w:delText>|</w:delText>
        </w:r>
        <w:r w:rsidDel="002602F6">
          <w:rPr>
            <w:rFonts w:ascii="仿宋" w:eastAsia="仿宋" w:hAnsi="仿宋" w:hint="eastAsia"/>
          </w:rPr>
          <w:delText>≥</w:delText>
        </w:r>
        <w:r w:rsidDel="002602F6">
          <w:rPr>
            <w:rFonts w:hint="eastAsia"/>
          </w:rPr>
          <w:delText>20</w:delText>
        </w:r>
        <w:r w:rsidDel="002602F6">
          <w:rPr>
            <w:rFonts w:hint="eastAsia"/>
          </w:rPr>
          <w:delText>°）</w:delText>
        </w:r>
        <w:r w:rsidDel="002602F6">
          <w:rPr>
            <w:rFonts w:hint="eastAsia"/>
          </w:rPr>
          <w:delText>，每一</w:delText>
        </w:r>
        <w:r w:rsidDel="002602F6">
          <w:rPr>
            <w:rFonts w:hint="eastAsia"/>
          </w:rPr>
          <w:delText>次</w:delText>
        </w:r>
        <w:r w:rsidDel="002602F6">
          <w:rPr>
            <w:rFonts w:hint="eastAsia"/>
          </w:rPr>
          <w:delText>指向的天区覆盖次数不少于</w:delText>
        </w:r>
        <w:r w:rsidDel="002602F6">
          <w:rPr>
            <w:rFonts w:hint="eastAsia"/>
          </w:rPr>
          <w:delText>2</w:delText>
        </w:r>
        <w:r w:rsidDel="002602F6">
          <w:rPr>
            <w:rFonts w:hint="eastAsia"/>
          </w:rPr>
          <w:delText>次，每次曝光时间最小</w:delText>
        </w:r>
        <w:r w:rsidDel="002602F6">
          <w:rPr>
            <w:rFonts w:hint="eastAsia"/>
          </w:rPr>
          <w:delText>150</w:delText>
        </w:r>
        <w:r w:rsidDel="002602F6">
          <w:rPr>
            <w:rFonts w:hint="eastAsia"/>
          </w:rPr>
          <w:delText>秒</w:delText>
        </w:r>
        <w:r w:rsidDel="002602F6">
          <w:rPr>
            <w:rFonts w:hint="eastAsia"/>
          </w:rPr>
          <w:delText>；</w:delText>
        </w:r>
      </w:del>
    </w:p>
    <w:p w:rsidR="005061FB" w:rsidDel="002602F6" w:rsidRDefault="003A5CC6" w:rsidP="005061FB">
      <w:pPr>
        <w:pStyle w:val="2"/>
        <w:rPr>
          <w:del w:id="1149" w:author="詹虎" w:date="2017-09-25T00:12:00Z"/>
        </w:rPr>
      </w:pPr>
      <w:del w:id="1150" w:author="詹虎" w:date="2017-09-25T00:12:00Z">
        <w:r w:rsidDel="002602F6">
          <w:rPr>
            <w:rFonts w:hint="eastAsia"/>
          </w:rPr>
          <w:delText>极深度</w:delText>
        </w:r>
      </w:del>
      <w:ins w:id="1151" w:author="zhan" w:date="2017-09-24T17:57:00Z">
        <w:del w:id="1152" w:author="詹虎" w:date="2017-09-25T00:12:00Z">
          <w:r w:rsidR="00733658" w:rsidDel="002602F6">
            <w:rPr>
              <w:rFonts w:hint="eastAsia"/>
            </w:rPr>
            <w:delText>多色成像与无缝光谱深场观测</w:delText>
          </w:r>
        </w:del>
      </w:ins>
      <w:del w:id="1153" w:author="詹虎" w:date="2017-09-25T00:12:00Z">
        <w:r w:rsidDel="002602F6">
          <w:rPr>
            <w:rFonts w:hint="eastAsia"/>
          </w:rPr>
          <w:delText>多色</w:delText>
        </w:r>
        <w:r w:rsidR="005061FB" w:rsidDel="002602F6">
          <w:rPr>
            <w:rFonts w:hint="eastAsia"/>
          </w:rPr>
          <w:delText>成像观测</w:delText>
        </w:r>
        <w:r w:rsidR="005061FB" w:rsidDel="002602F6">
          <w:rPr>
            <w:rFonts w:hint="eastAsia"/>
          </w:rPr>
          <w:delText>，在全天范围内选取</w:delText>
        </w:r>
        <w:r w:rsidR="005061FB" w:rsidDel="002602F6">
          <w:rPr>
            <w:rFonts w:hint="eastAsia"/>
          </w:rPr>
          <w:delText>多</w:delText>
        </w:r>
      </w:del>
      <w:ins w:id="1154" w:author="zhan" w:date="2017-09-24T17:58:00Z">
        <w:del w:id="1155" w:author="詹虎" w:date="2017-09-25T00:12:00Z">
          <w:r w:rsidR="001F7FB2" w:rsidDel="002602F6">
            <w:rPr>
              <w:rFonts w:hint="eastAsia"/>
            </w:rPr>
            <w:delText>8-10</w:delText>
          </w:r>
        </w:del>
      </w:ins>
      <w:del w:id="1156" w:author="詹虎" w:date="2017-09-25T00:12:00Z">
        <w:r w:rsidR="005061FB" w:rsidDel="002602F6">
          <w:rPr>
            <w:rFonts w:hint="eastAsia"/>
          </w:rPr>
          <w:delText>个天区观测，总面积不小于</w:delText>
        </w:r>
        <w:r w:rsidR="005061FB" w:rsidDel="002602F6">
          <w:rPr>
            <w:rFonts w:hint="eastAsia"/>
          </w:rPr>
          <w:delText>400</w:delText>
        </w:r>
        <w:r w:rsidR="005061FB" w:rsidDel="002602F6">
          <w:rPr>
            <w:rFonts w:hint="eastAsia"/>
          </w:rPr>
          <w:delText>平方度</w:delText>
        </w:r>
        <w:r w:rsidR="005061FB" w:rsidDel="002602F6">
          <w:rPr>
            <w:rFonts w:hint="eastAsia"/>
          </w:rPr>
          <w:delText>，每一次指向的天区覆盖次数不少于</w:delText>
        </w:r>
        <w:r w:rsidR="005061FB" w:rsidDel="002602F6">
          <w:rPr>
            <w:rFonts w:hint="eastAsia"/>
          </w:rPr>
          <w:delText>8</w:delText>
        </w:r>
        <w:r w:rsidR="005061FB" w:rsidDel="002602F6">
          <w:rPr>
            <w:rFonts w:hint="eastAsia"/>
          </w:rPr>
          <w:delText>次每次曝光时间最小</w:delText>
        </w:r>
        <w:r w:rsidR="005061FB" w:rsidDel="002602F6">
          <w:rPr>
            <w:rFonts w:hint="eastAsia"/>
          </w:rPr>
          <w:delText>250</w:delText>
        </w:r>
        <w:r w:rsidR="005061FB" w:rsidDel="002602F6">
          <w:rPr>
            <w:rFonts w:hint="eastAsia"/>
          </w:rPr>
          <w:delText>秒</w:delText>
        </w:r>
        <w:r w:rsidR="005061FB" w:rsidDel="002602F6">
          <w:rPr>
            <w:rFonts w:hint="eastAsia"/>
          </w:rPr>
          <w:delText>；</w:delText>
        </w:r>
      </w:del>
    </w:p>
    <w:p w:rsidR="005061FB" w:rsidDel="002602F6" w:rsidRDefault="005061FB" w:rsidP="005061FB">
      <w:pPr>
        <w:pStyle w:val="2"/>
        <w:rPr>
          <w:del w:id="1157" w:author="詹虎" w:date="2017-09-25T00:12:00Z"/>
        </w:rPr>
      </w:pPr>
      <w:del w:id="1158" w:author="詹虎" w:date="2017-09-25T00:12:00Z">
        <w:r w:rsidDel="002602F6">
          <w:rPr>
            <w:rFonts w:hint="eastAsia"/>
          </w:rPr>
          <w:delText>无缝光谱观测，天区与深度多色成像观测天区重叠，覆盖面积不小于</w:delText>
        </w:r>
        <w:r w:rsidDel="002602F6">
          <w:rPr>
            <w:rFonts w:hint="eastAsia"/>
          </w:rPr>
          <w:delText>15000</w:delText>
        </w:r>
        <w:r w:rsidDel="002602F6">
          <w:rPr>
            <w:rFonts w:hint="eastAsia"/>
          </w:rPr>
          <w:delText>平方度，每一次指向的天区覆盖次数不少于</w:delText>
        </w:r>
        <w:r w:rsidDel="002602F6">
          <w:rPr>
            <w:rFonts w:hint="eastAsia"/>
          </w:rPr>
          <w:delText>2</w:delText>
        </w:r>
        <w:r w:rsidDel="002602F6">
          <w:rPr>
            <w:rFonts w:hint="eastAsia"/>
          </w:rPr>
          <w:delText>次，每次曝光时间最小</w:delText>
        </w:r>
        <w:r w:rsidDel="002602F6">
          <w:rPr>
            <w:rFonts w:hint="eastAsia"/>
          </w:rPr>
          <w:delText>150</w:delText>
        </w:r>
        <w:r w:rsidDel="002602F6">
          <w:rPr>
            <w:rFonts w:hint="eastAsia"/>
          </w:rPr>
          <w:delText>秒；</w:delText>
        </w:r>
      </w:del>
    </w:p>
    <w:p w:rsidR="005061FB" w:rsidDel="002602F6" w:rsidRDefault="005061FB" w:rsidP="005061FB">
      <w:pPr>
        <w:pStyle w:val="2"/>
        <w:rPr>
          <w:del w:id="1159" w:author="詹虎" w:date="2017-09-25T00:12:00Z"/>
        </w:rPr>
      </w:pPr>
      <w:del w:id="1160" w:author="詹虎" w:date="2017-09-25T00:12:00Z">
        <w:r w:rsidDel="002602F6">
          <w:rPr>
            <w:rFonts w:hint="eastAsia"/>
          </w:rPr>
          <w:delText>深度无缝光谱观测，在深度和极深度成像观测范围内选取多个天区面积观测，观测面积不小于</w:delText>
        </w:r>
        <w:r w:rsidDel="002602F6">
          <w:rPr>
            <w:rFonts w:hint="eastAsia"/>
          </w:rPr>
          <w:delText>400</w:delText>
        </w:r>
        <w:r w:rsidDel="002602F6">
          <w:rPr>
            <w:rFonts w:hint="eastAsia"/>
          </w:rPr>
          <w:delText>平方度，每一次指向的天区覆盖次数不小于</w:delText>
        </w:r>
        <w:r w:rsidDel="002602F6">
          <w:rPr>
            <w:rFonts w:hint="eastAsia"/>
          </w:rPr>
          <w:delText>8</w:delText>
        </w:r>
        <w:r w:rsidDel="002602F6">
          <w:rPr>
            <w:rFonts w:hint="eastAsia"/>
          </w:rPr>
          <w:delText>次，每次曝光时间最小</w:delText>
        </w:r>
        <w:r w:rsidDel="002602F6">
          <w:rPr>
            <w:rFonts w:hint="eastAsia"/>
          </w:rPr>
          <w:delText>250</w:delText>
        </w:r>
        <w:r w:rsidDel="002602F6">
          <w:rPr>
            <w:rFonts w:hint="eastAsia"/>
          </w:rPr>
          <w:delText>秒。</w:delText>
        </w:r>
      </w:del>
    </w:p>
    <w:p w:rsidR="00280BCF" w:rsidDel="002602F6" w:rsidRDefault="00280BCF" w:rsidP="005061FB">
      <w:pPr>
        <w:pStyle w:val="2"/>
        <w:rPr>
          <w:del w:id="1161" w:author="詹虎" w:date="2017-09-25T00:12:00Z"/>
        </w:rPr>
      </w:pPr>
      <w:del w:id="1162" w:author="詹虎" w:date="2017-09-25T00:12:00Z">
        <w:r w:rsidDel="002602F6">
          <w:rPr>
            <w:rFonts w:hint="eastAsia"/>
          </w:rPr>
          <w:delText>在</w:delText>
        </w:r>
      </w:del>
      <w:ins w:id="1163" w:author="zhan" w:date="2017-09-24T17:59:00Z">
        <w:del w:id="1164" w:author="詹虎" w:date="2017-09-25T00:12:00Z">
          <w:r w:rsidR="001F7FB2" w:rsidDel="002602F6">
            <w:rPr>
              <w:rFonts w:hint="eastAsia"/>
            </w:rPr>
            <w:delText>保证</w:delText>
          </w:r>
        </w:del>
      </w:ins>
      <w:del w:id="1165" w:author="詹虎" w:date="2017-09-25T00:12:00Z">
        <w:r w:rsidDel="002602F6">
          <w:rPr>
            <w:rFonts w:hint="eastAsia"/>
          </w:rPr>
          <w:delText>上述</w:delText>
        </w:r>
        <w:r w:rsidDel="002602F6">
          <w:rPr>
            <w:rFonts w:hint="eastAsia"/>
          </w:rPr>
          <w:delText>对重点区域进行深度多色成像观测和无缝光谱</w:delText>
        </w:r>
        <w:r w:rsidDel="002602F6">
          <w:rPr>
            <w:rFonts w:hint="eastAsia"/>
          </w:rPr>
          <w:delText>观测的</w:delText>
        </w:r>
        <w:r w:rsidDel="002602F6">
          <w:rPr>
            <w:rFonts w:hint="eastAsia"/>
          </w:rPr>
          <w:delText>同时</w:delText>
        </w:r>
      </w:del>
      <w:ins w:id="1166" w:author="zhan" w:date="2017-09-24T17:59:00Z">
        <w:del w:id="1167" w:author="詹虎" w:date="2017-09-25T00:12:00Z">
          <w:r w:rsidR="001F7FB2" w:rsidDel="002602F6">
            <w:rPr>
              <w:rFonts w:hint="eastAsia"/>
            </w:rPr>
            <w:delText>前提下</w:delText>
          </w:r>
        </w:del>
      </w:ins>
      <w:del w:id="1168" w:author="詹虎" w:date="2017-09-25T00:12:00Z">
        <w:r w:rsidDel="002602F6">
          <w:rPr>
            <w:rFonts w:hint="eastAsia"/>
          </w:rPr>
          <w:delText>，穿插实施不少于</w:delText>
        </w:r>
        <w:r w:rsidDel="002602F6">
          <w:rPr>
            <w:rFonts w:hint="eastAsia"/>
          </w:rPr>
          <w:delText>2500</w:delText>
        </w:r>
        <w:r w:rsidDel="002602F6">
          <w:rPr>
            <w:rFonts w:hint="eastAsia"/>
          </w:rPr>
          <w:delText>平方度的低银纬天区观测（</w:delText>
        </w:r>
        <w:r w:rsidDel="002602F6">
          <w:rPr>
            <w:rFonts w:hint="eastAsia"/>
          </w:rPr>
          <w:delText>|b|</w:delText>
        </w:r>
        <w:r w:rsidDel="002602F6">
          <w:rPr>
            <w:rFonts w:ascii="仿宋" w:eastAsia="仿宋" w:hAnsi="仿宋" w:hint="eastAsia"/>
          </w:rPr>
          <w:delText>≤</w:delText>
        </w:r>
        <w:r w:rsidDel="002602F6">
          <w:rPr>
            <w:rFonts w:hint="eastAsia"/>
          </w:rPr>
          <w:delText>20</w:delText>
        </w:r>
        <w:r w:rsidDel="002602F6">
          <w:rPr>
            <w:rFonts w:hint="eastAsia"/>
          </w:rPr>
          <w:delText>°）</w:delText>
        </w:r>
        <w:r w:rsidR="004D7214" w:rsidDel="002602F6">
          <w:rPr>
            <w:rFonts w:hint="eastAsia"/>
          </w:rPr>
          <w:delText>，每一次指向的天区覆盖次数不少于</w:delText>
        </w:r>
        <w:r w:rsidR="004D7214" w:rsidDel="002602F6">
          <w:rPr>
            <w:rFonts w:hint="eastAsia"/>
          </w:rPr>
          <w:delText>2</w:delText>
        </w:r>
        <w:r w:rsidR="004D7214" w:rsidDel="002602F6">
          <w:rPr>
            <w:rFonts w:hint="eastAsia"/>
          </w:rPr>
          <w:delText>次，每次曝光时间最小</w:delText>
        </w:r>
        <w:r w:rsidR="004D7214" w:rsidDel="002602F6">
          <w:rPr>
            <w:rFonts w:hint="eastAsia"/>
          </w:rPr>
          <w:delText>150</w:delText>
        </w:r>
        <w:r w:rsidR="004D7214" w:rsidDel="002602F6">
          <w:rPr>
            <w:rFonts w:hint="eastAsia"/>
          </w:rPr>
          <w:delText>秒</w:delText>
        </w:r>
        <w:r w:rsidR="004D7214" w:rsidDel="002602F6">
          <w:rPr>
            <w:rFonts w:hint="eastAsia"/>
          </w:rPr>
          <w:delText>；</w:delText>
        </w:r>
      </w:del>
    </w:p>
    <w:p w:rsidR="005061FB" w:rsidRDefault="00F22FBF" w:rsidP="005061FB">
      <w:pPr>
        <w:pStyle w:val="CSSC0"/>
        <w:ind w:firstLine="560"/>
      </w:pPr>
      <w:ins w:id="1169" w:author="zhan" w:date="2017-09-24T18:01:00Z">
        <w:r>
          <w:rPr>
            <w:rFonts w:hint="eastAsia"/>
          </w:rPr>
          <w:t>因</w:t>
        </w:r>
      </w:ins>
      <w:ins w:id="1170" w:author="zhan" w:date="2017-09-24T18:54:00Z">
        <w:r w:rsidR="00D31925">
          <w:rPr>
            <w:rFonts w:hint="eastAsia"/>
          </w:rPr>
          <w:t>光学舱</w:t>
        </w:r>
      </w:ins>
      <w:ins w:id="1171" w:author="zhan" w:date="2017-09-24T18:01:00Z">
        <w:r>
          <w:rPr>
            <w:rFonts w:hint="eastAsia"/>
          </w:rPr>
          <w:t>轨道和对日姿态的要求，</w:t>
        </w:r>
      </w:ins>
      <w:r w:rsidR="005061FB">
        <w:rPr>
          <w:rFonts w:hint="eastAsia"/>
        </w:rPr>
        <w:t>滤光片在焦面上</w:t>
      </w:r>
      <w:del w:id="1172" w:author="zhan" w:date="2017-09-24T18:02:00Z">
        <w:r w:rsidR="005061FB" w:rsidDel="00F22FBF">
          <w:rPr>
            <w:rFonts w:hint="eastAsia"/>
          </w:rPr>
          <w:delText>的</w:delText>
        </w:r>
      </w:del>
      <w:ins w:id="1173" w:author="zhan" w:date="2017-09-24T18:02:00Z">
        <w:r>
          <w:rPr>
            <w:rFonts w:hint="eastAsia"/>
          </w:rPr>
          <w:t>必须按旋转对称</w:t>
        </w:r>
      </w:ins>
      <w:r w:rsidR="005061FB">
        <w:rPr>
          <w:rFonts w:hint="eastAsia"/>
        </w:rPr>
        <w:t>布局</w:t>
      </w:r>
      <w:del w:id="1174" w:author="zhan" w:date="2017-09-24T18:02:00Z">
        <w:r w:rsidR="005061FB" w:rsidDel="00F22FBF">
          <w:rPr>
            <w:rFonts w:hint="eastAsia"/>
          </w:rPr>
          <w:delText>沿中心对称，这样才能保证当前位置与与太阳对称位置处在保证能源供给的前提下拍摄相同天区焦面布局的一致性，以此能保证天区拼接</w:delText>
        </w:r>
      </w:del>
      <w:r w:rsidR="005061FB">
        <w:rPr>
          <w:rFonts w:hint="eastAsia"/>
        </w:rPr>
        <w:t>。为了</w:t>
      </w:r>
      <w:ins w:id="1175" w:author="zhan" w:date="2017-09-24T18:03:00Z">
        <w:r>
          <w:rPr>
            <w:rFonts w:hint="eastAsia"/>
          </w:rPr>
          <w:t>保证</w:t>
        </w:r>
      </w:ins>
      <w:del w:id="1176" w:author="zhan" w:date="2017-09-24T18:07:00Z">
        <w:r w:rsidR="005061FB" w:rsidDel="00C82086">
          <w:rPr>
            <w:rFonts w:hint="eastAsia"/>
          </w:rPr>
          <w:delText>天区的</w:delText>
        </w:r>
      </w:del>
      <w:ins w:id="1177" w:author="zhan" w:date="2017-09-24T18:07:00Z">
        <w:r w:rsidR="00C82086">
          <w:rPr>
            <w:rFonts w:hint="eastAsia"/>
          </w:rPr>
          <w:t>天空图像的</w:t>
        </w:r>
      </w:ins>
      <w:r w:rsidR="005061FB">
        <w:rPr>
          <w:rFonts w:hint="eastAsia"/>
        </w:rPr>
        <w:t>拼接，</w:t>
      </w:r>
      <w:ins w:id="1178" w:author="zhan" w:date="2017-09-24T18:06:00Z">
        <w:r w:rsidR="007E2609">
          <w:rPr>
            <w:rFonts w:hint="eastAsia"/>
          </w:rPr>
          <w:t>划分天区时，</w:t>
        </w:r>
      </w:ins>
      <w:ins w:id="1179" w:author="zhan" w:date="2017-09-24T18:03:00Z">
        <w:r>
          <w:rPr>
            <w:rFonts w:hint="eastAsia"/>
          </w:rPr>
          <w:t>相邻</w:t>
        </w:r>
      </w:ins>
      <w:r w:rsidR="005061FB">
        <w:rPr>
          <w:rFonts w:hint="eastAsia"/>
        </w:rPr>
        <w:t>天区</w:t>
      </w:r>
      <w:del w:id="1180" w:author="zhan" w:date="2017-09-24T18:05:00Z">
        <w:r w:rsidR="005061FB" w:rsidDel="007E2609">
          <w:rPr>
            <w:rFonts w:hint="eastAsia"/>
          </w:rPr>
          <w:delText>之间</w:delText>
        </w:r>
      </w:del>
      <w:del w:id="1181" w:author="zhan" w:date="2017-09-24T18:06:00Z">
        <w:r w:rsidR="005061FB" w:rsidDel="007E2609">
          <w:rPr>
            <w:rFonts w:hint="eastAsia"/>
          </w:rPr>
          <w:delText>的</w:delText>
        </w:r>
      </w:del>
      <w:del w:id="1182" w:author="zhan" w:date="2017-09-24T18:05:00Z">
        <w:r w:rsidR="005061FB" w:rsidDel="007E2609">
          <w:rPr>
            <w:rFonts w:hint="eastAsia"/>
          </w:rPr>
          <w:delText>重</w:delText>
        </w:r>
        <w:r w:rsidR="005061FB" w:rsidDel="007E2609">
          <w:rPr>
            <w:rFonts w:hint="eastAsia"/>
          </w:rPr>
          <w:lastRenderedPageBreak/>
          <w:delText>叠</w:delText>
        </w:r>
      </w:del>
      <w:ins w:id="1183" w:author="zhan" w:date="2017-09-24T18:04:00Z">
        <w:r>
          <w:rPr>
            <w:rFonts w:hint="eastAsia"/>
          </w:rPr>
          <w:t>在</w:t>
        </w:r>
      </w:ins>
      <w:ins w:id="1184" w:author="zhan" w:date="2017-09-24T18:05:00Z">
        <w:r w:rsidR="007E2609">
          <w:rPr>
            <w:rFonts w:hint="eastAsia"/>
          </w:rPr>
          <w:t>经纬度</w:t>
        </w:r>
      </w:ins>
      <w:ins w:id="1185" w:author="zhan" w:date="2017-09-24T18:04:00Z">
        <w:r>
          <w:rPr>
            <w:rFonts w:hint="eastAsia"/>
          </w:rPr>
          <w:t>方向上</w:t>
        </w:r>
      </w:ins>
      <w:ins w:id="1186" w:author="zhan" w:date="2017-09-24T18:05:00Z">
        <w:r w:rsidR="007E2609">
          <w:rPr>
            <w:rFonts w:hint="eastAsia"/>
          </w:rPr>
          <w:t>的重叠</w:t>
        </w:r>
      </w:ins>
      <w:ins w:id="1187" w:author="zhan" w:date="2017-09-24T18:04:00Z">
        <w:r>
          <w:rPr>
            <w:rFonts w:hint="eastAsia"/>
          </w:rPr>
          <w:t>均</w:t>
        </w:r>
      </w:ins>
      <w:r w:rsidR="005061FB">
        <w:rPr>
          <w:rFonts w:hint="eastAsia"/>
        </w:rPr>
        <w:t>不小于</w:t>
      </w:r>
      <w:r w:rsidR="005061FB">
        <w:rPr>
          <w:rFonts w:hint="eastAsia"/>
        </w:rPr>
        <w:t>10</w:t>
      </w:r>
      <w:ins w:id="1188" w:author="zhan" w:date="2017-09-24T18:28:00Z">
        <w:r w:rsidR="000F7170">
          <w:t>"</w:t>
        </w:r>
      </w:ins>
      <w:del w:id="1189" w:author="zhan" w:date="2017-09-24T18:28:00Z">
        <w:r w:rsidR="005061FB" w:rsidDel="000F7170">
          <w:rPr>
            <w:rFonts w:hint="eastAsia"/>
          </w:rPr>
          <w:delText>角秒</w:delText>
        </w:r>
      </w:del>
      <w:del w:id="1190" w:author="zhan" w:date="2017-09-24T18:04:00Z">
        <w:r w:rsidR="005061FB" w:rsidDel="00F22FBF">
          <w:rPr>
            <w:rFonts w:hint="eastAsia"/>
          </w:rPr>
          <w:delText>，以保证能够获得足够天体用于拼接</w:delText>
        </w:r>
      </w:del>
      <w:r w:rsidR="005061FB">
        <w:rPr>
          <w:rFonts w:hint="eastAsia"/>
        </w:rPr>
        <w:t>。</w:t>
      </w:r>
    </w:p>
    <w:p w:rsidR="005061FB" w:rsidRPr="00637F8B" w:rsidRDefault="005061FB" w:rsidP="005061FB">
      <w:pPr>
        <w:pStyle w:val="Heading2"/>
      </w:pPr>
      <w:bookmarkStart w:id="1191" w:name="_Ref447788478"/>
      <w:bookmarkStart w:id="1192" w:name="_Toc447876288"/>
      <w:bookmarkStart w:id="1193" w:name="_Toc494056494"/>
      <w:bookmarkStart w:id="1194" w:name="_Toc494062323"/>
      <w:r>
        <w:rPr>
          <w:rFonts w:hint="eastAsia"/>
        </w:rPr>
        <w:t>巡天规划条件</w:t>
      </w:r>
      <w:bookmarkEnd w:id="1191"/>
      <w:bookmarkEnd w:id="1192"/>
      <w:bookmarkEnd w:id="1193"/>
      <w:bookmarkEnd w:id="1194"/>
    </w:p>
    <w:p w:rsidR="005061FB" w:rsidRDefault="005061FB" w:rsidP="005061FB">
      <w:pPr>
        <w:pStyle w:val="CSSC0"/>
        <w:ind w:firstLine="560"/>
      </w:pPr>
      <w:del w:id="1195" w:author="zhan" w:date="2017-09-24T18:08:00Z">
        <w:r w:rsidRPr="00FB23A5" w:rsidDel="00C82086">
          <w:rPr>
            <w:rFonts w:hint="eastAsia"/>
          </w:rPr>
          <w:delText>对</w:delText>
        </w:r>
      </w:del>
      <w:ins w:id="1196" w:author="zhan" w:date="2017-09-24T18:08:00Z">
        <w:r w:rsidR="00C82086" w:rsidRPr="00FB23A5">
          <w:rPr>
            <w:rFonts w:hint="eastAsia"/>
          </w:rPr>
          <w:t>影响</w:t>
        </w:r>
      </w:ins>
      <w:del w:id="1197" w:author="zhan" w:date="2017-09-24T18:07:00Z">
        <w:r w:rsidRPr="00FB23A5" w:rsidDel="00C82086">
          <w:rPr>
            <w:rFonts w:hint="eastAsia"/>
          </w:rPr>
          <w:delText>于</w:delText>
        </w:r>
      </w:del>
      <w:r w:rsidRPr="00FB23A5">
        <w:rPr>
          <w:rFonts w:hint="eastAsia"/>
        </w:rPr>
        <w:t>巡天</w:t>
      </w:r>
      <w:del w:id="1198" w:author="zhan" w:date="2017-09-24T18:07:00Z">
        <w:r w:rsidRPr="00FB23A5" w:rsidDel="00C82086">
          <w:rPr>
            <w:rFonts w:hint="eastAsia"/>
          </w:rPr>
          <w:delText>策略</w:delText>
        </w:r>
      </w:del>
      <w:ins w:id="1199" w:author="zhan" w:date="2017-09-24T18:07:00Z">
        <w:r w:rsidR="00C82086">
          <w:rPr>
            <w:rFonts w:hint="eastAsia"/>
          </w:rPr>
          <w:t>规划</w:t>
        </w:r>
      </w:ins>
      <w:r w:rsidRPr="00FB23A5">
        <w:rPr>
          <w:rFonts w:hint="eastAsia"/>
        </w:rPr>
        <w:t>的</w:t>
      </w:r>
      <w:del w:id="1200" w:author="zhan" w:date="2017-09-24T18:08:00Z">
        <w:r w:rsidRPr="00FB23A5" w:rsidDel="00C82086">
          <w:rPr>
            <w:rFonts w:hint="eastAsia"/>
          </w:rPr>
          <w:delText>影响</w:delText>
        </w:r>
      </w:del>
      <w:r w:rsidRPr="00FB23A5">
        <w:rPr>
          <w:rFonts w:hint="eastAsia"/>
        </w:rPr>
        <w:t>因素</w:t>
      </w:r>
      <w:del w:id="1201" w:author="zhan" w:date="2017-09-24T18:07:00Z">
        <w:r w:rsidRPr="00FB23A5" w:rsidDel="00C82086">
          <w:rPr>
            <w:rFonts w:hint="eastAsia"/>
          </w:rPr>
          <w:delText>有很多，其中</w:delText>
        </w:r>
      </w:del>
      <w:r w:rsidRPr="00FB23A5">
        <w:rPr>
          <w:rFonts w:hint="eastAsia"/>
        </w:rPr>
        <w:t>包括</w:t>
      </w:r>
      <w:del w:id="1202" w:author="zhan" w:date="2017-09-24T18:08:00Z">
        <w:r w:rsidRPr="00FB23A5" w:rsidDel="00C82086">
          <w:rPr>
            <w:rFonts w:hint="eastAsia"/>
          </w:rPr>
          <w:delText>卫星</w:delText>
        </w:r>
      </w:del>
      <w:ins w:id="1203" w:author="zhan" w:date="2017-09-24T18:54:00Z">
        <w:r w:rsidR="00D31925">
          <w:rPr>
            <w:rFonts w:hint="eastAsia"/>
          </w:rPr>
          <w:t>光学舱</w:t>
        </w:r>
      </w:ins>
      <w:r w:rsidRPr="00FB23A5">
        <w:rPr>
          <w:rFonts w:hint="eastAsia"/>
        </w:rPr>
        <w:t>的轨道</w:t>
      </w:r>
      <w:del w:id="1204" w:author="zhan" w:date="2017-09-24T18:10:00Z">
        <w:r w:rsidRPr="00FB23A5" w:rsidDel="00C82086">
          <w:rPr>
            <w:rFonts w:hint="eastAsia"/>
          </w:rPr>
          <w:delText>运动</w:delText>
        </w:r>
      </w:del>
      <w:ins w:id="1205" w:author="zhan" w:date="2017-09-24T18:10:00Z">
        <w:r w:rsidR="00C82086">
          <w:rPr>
            <w:rFonts w:hint="eastAsia"/>
          </w:rPr>
          <w:t>与姿态</w:t>
        </w:r>
      </w:ins>
      <w:r w:rsidRPr="00FB23A5">
        <w:rPr>
          <w:rFonts w:hint="eastAsia"/>
        </w:rPr>
        <w:t>，太阳、</w:t>
      </w:r>
      <w:del w:id="1206" w:author="zhan" w:date="2017-09-24T18:08:00Z">
        <w:r w:rsidRPr="00FB23A5" w:rsidDel="00C82086">
          <w:rPr>
            <w:rFonts w:hint="eastAsia"/>
          </w:rPr>
          <w:delText>月</w:delText>
        </w:r>
        <w:r w:rsidRPr="006E49EC" w:rsidDel="00C82086">
          <w:rPr>
            <w:rFonts w:hint="eastAsia"/>
          </w:rPr>
          <w:delText>亮、</w:delText>
        </w:r>
      </w:del>
      <w:r w:rsidRPr="006E49EC">
        <w:rPr>
          <w:rFonts w:hint="eastAsia"/>
        </w:rPr>
        <w:t>地球</w:t>
      </w:r>
      <w:ins w:id="1207" w:author="zhan" w:date="2017-09-24T18:08:00Z">
        <w:r w:rsidR="00C82086">
          <w:rPr>
            <w:rFonts w:hint="eastAsia"/>
          </w:rPr>
          <w:t>和</w:t>
        </w:r>
      </w:ins>
      <w:ins w:id="1208" w:author="zhan" w:date="2017-09-24T18:09:00Z">
        <w:r w:rsidR="00C82086">
          <w:rPr>
            <w:rFonts w:hint="eastAsia"/>
          </w:rPr>
          <w:t>月</w:t>
        </w:r>
        <w:del w:id="1209" w:author="詹虎" w:date="2017-09-25T00:12:00Z">
          <w:r w:rsidR="00C82086" w:rsidDel="00792424">
            <w:rPr>
              <w:rFonts w:hint="eastAsia"/>
            </w:rPr>
            <w:delText>亮</w:delText>
          </w:r>
        </w:del>
      </w:ins>
      <w:ins w:id="1210" w:author="詹虎" w:date="2017-09-25T00:12:00Z">
        <w:r w:rsidR="00792424">
          <w:rPr>
            <w:rFonts w:hint="eastAsia"/>
          </w:rPr>
          <w:t>球</w:t>
        </w:r>
      </w:ins>
      <w:del w:id="1211" w:author="zhan" w:date="2017-09-24T18:08:00Z">
        <w:r w:rsidRPr="006E49EC" w:rsidDel="00C82086">
          <w:rPr>
            <w:rFonts w:hint="eastAsia"/>
          </w:rPr>
          <w:delText>光</w:delText>
        </w:r>
      </w:del>
      <w:del w:id="1212" w:author="zhan" w:date="2017-09-24T18:09:00Z">
        <w:r w:rsidR="00C82086" w:rsidRPr="006E49EC" w:rsidDel="00C82086">
          <w:rPr>
            <w:rFonts w:hint="eastAsia"/>
          </w:rPr>
          <w:delText>对观测的影响</w:delText>
        </w:r>
      </w:del>
      <w:ins w:id="1213" w:author="zhan" w:date="2017-09-24T18:09:00Z">
        <w:r w:rsidR="00C82086">
          <w:rPr>
            <w:rFonts w:hint="eastAsia"/>
          </w:rPr>
          <w:t>的杂光与遮挡</w:t>
        </w:r>
      </w:ins>
      <w:r w:rsidRPr="006E49EC">
        <w:rPr>
          <w:rFonts w:hint="eastAsia"/>
        </w:rPr>
        <w:t>，</w:t>
      </w:r>
      <w:del w:id="1214" w:author="zhan" w:date="2017-09-24T18:10:00Z">
        <w:r w:rsidRPr="006E49EC" w:rsidDel="00C82086">
          <w:rPr>
            <w:rFonts w:hint="eastAsia"/>
          </w:rPr>
          <w:delText>飞行器</w:delText>
        </w:r>
      </w:del>
      <w:del w:id="1215" w:author="zhan" w:date="2017-09-24T18:11:00Z">
        <w:r w:rsidRPr="006E49EC" w:rsidDel="00C82086">
          <w:rPr>
            <w:rFonts w:hint="eastAsia"/>
          </w:rPr>
          <w:delText>太阳帆板在阳照区需满足</w:delText>
        </w:r>
      </w:del>
      <w:r w:rsidRPr="006E49EC">
        <w:rPr>
          <w:rFonts w:hint="eastAsia"/>
        </w:rPr>
        <w:t>能源供给要求</w:t>
      </w:r>
      <w:del w:id="1216" w:author="詹虎" w:date="2017-09-25T00:12:00Z">
        <w:r w:rsidRPr="006E49EC" w:rsidDel="00792424">
          <w:rPr>
            <w:rFonts w:hint="eastAsia"/>
          </w:rPr>
          <w:delText>以及</w:delText>
        </w:r>
      </w:del>
      <w:ins w:id="1217" w:author="詹虎" w:date="2017-09-25T00:12:00Z">
        <w:r w:rsidR="00792424">
          <w:rPr>
            <w:rFonts w:hint="eastAsia"/>
          </w:rPr>
          <w:t>，</w:t>
        </w:r>
      </w:ins>
      <w:ins w:id="1218" w:author="zhan" w:date="2017-09-24T18:11:00Z">
        <w:r w:rsidR="00C82086" w:rsidRPr="006E49EC">
          <w:rPr>
            <w:rFonts w:hint="eastAsia"/>
          </w:rPr>
          <w:t>南大西洋异常区</w:t>
        </w:r>
        <w:r w:rsidR="00C82086">
          <w:rPr>
            <w:rFonts w:hint="eastAsia"/>
          </w:rPr>
          <w:t>（</w:t>
        </w:r>
      </w:ins>
      <w:del w:id="1219" w:author="zhan" w:date="2017-09-24T18:11:00Z">
        <w:r w:rsidRPr="006E49EC" w:rsidDel="00C82086">
          <w:rPr>
            <w:rFonts w:hint="eastAsia"/>
          </w:rPr>
          <w:delText>地轨运行中地球的</w:delText>
        </w:r>
      </w:del>
      <w:r w:rsidRPr="006E49EC">
        <w:rPr>
          <w:rFonts w:hint="eastAsia"/>
        </w:rPr>
        <w:t>SAA</w:t>
      </w:r>
      <w:del w:id="1220" w:author="zhan" w:date="2017-09-24T18:11:00Z">
        <w:r w:rsidRPr="006E49EC" w:rsidDel="00C82086">
          <w:rPr>
            <w:rFonts w:hint="eastAsia"/>
          </w:rPr>
          <w:delText>区域（南大西洋异常区</w:delText>
        </w:r>
      </w:del>
      <w:r w:rsidRPr="006E49EC">
        <w:rPr>
          <w:rFonts w:hint="eastAsia"/>
        </w:rPr>
        <w:t>）</w:t>
      </w:r>
      <w:ins w:id="1221" w:author="詹虎" w:date="2017-09-25T00:13:00Z">
        <w:r w:rsidR="00792424">
          <w:rPr>
            <w:rFonts w:hint="eastAsia"/>
          </w:rPr>
          <w:t>规避，定期与视情补给维护</w:t>
        </w:r>
      </w:ins>
      <w:del w:id="1222" w:author="zhan" w:date="2017-09-24T18:11:00Z">
        <w:r w:rsidRPr="006E49EC" w:rsidDel="00C82086">
          <w:rPr>
            <w:rFonts w:hint="eastAsia"/>
          </w:rPr>
          <w:delText>对设备的影响</w:delText>
        </w:r>
      </w:del>
      <w:r w:rsidRPr="006E49EC">
        <w:rPr>
          <w:rFonts w:hint="eastAsia"/>
        </w:rPr>
        <w:t>等。</w:t>
      </w:r>
    </w:p>
    <w:p w:rsidR="005061FB" w:rsidRPr="006E49EC" w:rsidRDefault="00D31925" w:rsidP="005061FB">
      <w:pPr>
        <w:pStyle w:val="2"/>
      </w:pPr>
      <w:ins w:id="1223" w:author="zhan" w:date="2017-09-24T18:54:00Z">
        <w:r>
          <w:rPr>
            <w:rFonts w:hint="eastAsia"/>
          </w:rPr>
          <w:t>光学舱</w:t>
        </w:r>
      </w:ins>
      <w:r w:rsidR="005061FB">
        <w:rPr>
          <w:rFonts w:hint="eastAsia"/>
        </w:rPr>
        <w:t>轨道</w:t>
      </w:r>
      <w:del w:id="1224" w:author="zhan" w:date="2017-09-24T18:12:00Z">
        <w:r w:rsidR="005061FB" w:rsidDel="00C82086">
          <w:rPr>
            <w:rFonts w:hint="eastAsia"/>
          </w:rPr>
          <w:delText>信息</w:delText>
        </w:r>
      </w:del>
    </w:p>
    <w:p w:rsidR="005061FB" w:rsidRDefault="005061FB" w:rsidP="005061FB">
      <w:pPr>
        <w:pStyle w:val="CSSC0"/>
        <w:ind w:firstLine="560"/>
      </w:pPr>
      <w:del w:id="1225" w:author="zhan" w:date="2017-09-24T18:08:00Z">
        <w:r w:rsidDel="00C82086">
          <w:rPr>
            <w:rFonts w:hint="eastAsia"/>
          </w:rPr>
          <w:delText>卫星</w:delText>
        </w:r>
      </w:del>
      <w:del w:id="1226" w:author="zhan" w:date="2017-09-24T18:12:00Z">
        <w:r w:rsidDel="00C82086">
          <w:rPr>
            <w:rFonts w:hint="eastAsia"/>
          </w:rPr>
          <w:delText>轨道与国际空间站相似，</w:delText>
        </w:r>
      </w:del>
      <w:r w:rsidRPr="00FB23A5">
        <w:rPr>
          <w:rFonts w:hint="eastAsia"/>
        </w:rPr>
        <w:t>轨道高度</w:t>
      </w:r>
      <w:r w:rsidRPr="006E49EC">
        <w:rPr>
          <w:rFonts w:hint="eastAsia"/>
        </w:rPr>
        <w:t>约</w:t>
      </w:r>
      <w:del w:id="1227" w:author="zhan" w:date="2017-09-24T18:12:00Z">
        <w:r w:rsidRPr="006E49EC" w:rsidDel="00C82086">
          <w:rPr>
            <w:rFonts w:hint="eastAsia"/>
          </w:rPr>
          <w:delText>为</w:delText>
        </w:r>
      </w:del>
      <w:r>
        <w:rPr>
          <w:rFonts w:hint="eastAsia"/>
        </w:rPr>
        <w:t>400 km</w:t>
      </w:r>
      <w:r>
        <w:rPr>
          <w:rFonts w:hint="eastAsia"/>
        </w:rPr>
        <w:t>，</w:t>
      </w:r>
      <w:ins w:id="1228" w:author="zhan" w:date="2017-09-24T18:12:00Z">
        <w:r w:rsidR="00C82086" w:rsidRPr="00FB23A5">
          <w:rPr>
            <w:rFonts w:hint="eastAsia"/>
          </w:rPr>
          <w:t>周期</w:t>
        </w:r>
        <w:r w:rsidR="00C82086">
          <w:rPr>
            <w:rFonts w:hint="eastAsia"/>
          </w:rPr>
          <w:t>约</w:t>
        </w:r>
        <w:r w:rsidR="00C82086" w:rsidRPr="00E84BDF">
          <w:rPr>
            <w:rFonts w:hint="eastAsia"/>
          </w:rPr>
          <w:t>90</w:t>
        </w:r>
        <w:r w:rsidR="00C82086">
          <w:rPr>
            <w:rFonts w:hint="eastAsia"/>
          </w:rPr>
          <w:t>分钟，</w:t>
        </w:r>
      </w:ins>
      <w:del w:id="1229" w:author="zhan" w:date="2017-09-24T18:08:00Z">
        <w:r w:rsidRPr="004E6538" w:rsidDel="00C82086">
          <w:rPr>
            <w:rFonts w:hint="eastAsia"/>
          </w:rPr>
          <w:delText>卫星</w:delText>
        </w:r>
      </w:del>
      <w:del w:id="1230" w:author="zhan" w:date="2017-09-24T18:12:00Z">
        <w:r w:rsidRPr="006E49EC" w:rsidDel="00C82086">
          <w:rPr>
            <w:rFonts w:hint="eastAsia"/>
          </w:rPr>
          <w:delText>轨道</w:delText>
        </w:r>
      </w:del>
      <w:r w:rsidRPr="006E49EC">
        <w:rPr>
          <w:rFonts w:hint="eastAsia"/>
        </w:rPr>
        <w:t>倾角约</w:t>
      </w:r>
      <w:ins w:id="1231" w:author="zhan" w:date="2017-09-24T18:13:00Z">
        <w:r w:rsidR="00967042">
          <w:rPr>
            <w:rFonts w:hint="eastAsia"/>
          </w:rPr>
          <w:t>为</w:t>
        </w:r>
      </w:ins>
      <w:del w:id="1232" w:author="zhan" w:date="2017-09-24T18:12:00Z">
        <w:r w:rsidRPr="006E49EC" w:rsidDel="00C82086">
          <w:rPr>
            <w:rFonts w:hint="eastAsia"/>
          </w:rPr>
          <w:delText>为</w:delText>
        </w:r>
      </w:del>
      <w:r w:rsidRPr="006E49EC">
        <w:rPr>
          <w:rFonts w:hint="eastAsia"/>
        </w:rPr>
        <w:t>42.5</w:t>
      </w:r>
      <w:del w:id="1233" w:author="詹虎" w:date="2017-09-25T00:14:00Z">
        <w:r w:rsidDel="00E30564">
          <w:rPr>
            <w:rFonts w:hint="eastAsia"/>
          </w:rPr>
          <w:delText>°</w:delText>
        </w:r>
      </w:del>
      <w:ins w:id="1234" w:author="詹虎" w:date="2017-09-25T00:14:00Z">
        <w:r w:rsidR="00E30564">
          <w:rPr>
            <w:rFonts w:hint="eastAsia"/>
          </w:rPr>
          <w:sym w:font="Symbol" w:char="F0B0"/>
        </w:r>
      </w:ins>
      <w:r>
        <w:rPr>
          <w:rFonts w:hint="eastAsia"/>
        </w:rPr>
        <w:t>，</w:t>
      </w:r>
      <w:r w:rsidRPr="004E6538">
        <w:rPr>
          <w:rFonts w:hint="eastAsia"/>
        </w:rPr>
        <w:t>进动周期</w:t>
      </w:r>
      <w:r w:rsidRPr="006E49EC">
        <w:rPr>
          <w:rFonts w:hint="eastAsia"/>
        </w:rPr>
        <w:t>约为</w:t>
      </w:r>
      <w:r w:rsidRPr="006E49EC">
        <w:rPr>
          <w:rFonts w:hint="eastAsia"/>
        </w:rPr>
        <w:t>60</w:t>
      </w:r>
      <w:r>
        <w:rPr>
          <w:rFonts w:hint="eastAsia"/>
        </w:rPr>
        <w:t>天</w:t>
      </w:r>
      <w:del w:id="1235" w:author="zhan" w:date="2017-09-24T18:13:00Z">
        <w:r w:rsidDel="00C82086">
          <w:rPr>
            <w:rFonts w:hint="eastAsia"/>
          </w:rPr>
          <w:delText>，</w:delText>
        </w:r>
      </w:del>
      <w:del w:id="1236" w:author="zhan" w:date="2017-09-24T18:08:00Z">
        <w:r w:rsidRPr="00FB23A5" w:rsidDel="00C82086">
          <w:rPr>
            <w:rFonts w:hint="eastAsia"/>
          </w:rPr>
          <w:delText>卫星</w:delText>
        </w:r>
      </w:del>
      <w:del w:id="1237" w:author="zhan" w:date="2017-09-24T18:13:00Z">
        <w:r w:rsidRPr="00FB23A5" w:rsidDel="00C82086">
          <w:rPr>
            <w:rFonts w:hint="eastAsia"/>
          </w:rPr>
          <w:delText>轨道</w:delText>
        </w:r>
      </w:del>
      <w:del w:id="1238" w:author="zhan" w:date="2017-09-24T18:12:00Z">
        <w:r w:rsidRPr="00FB23A5" w:rsidDel="00C82086">
          <w:rPr>
            <w:rFonts w:hint="eastAsia"/>
          </w:rPr>
          <w:delText>周期</w:delText>
        </w:r>
        <w:r w:rsidRPr="00E84BDF" w:rsidDel="00C82086">
          <w:rPr>
            <w:rFonts w:hint="eastAsia"/>
          </w:rPr>
          <w:delText>约为</w:delText>
        </w:r>
        <w:r w:rsidRPr="00E84BDF" w:rsidDel="00C82086">
          <w:rPr>
            <w:rFonts w:hint="eastAsia"/>
          </w:rPr>
          <w:delText>90</w:delText>
        </w:r>
        <w:r w:rsidDel="00C82086">
          <w:rPr>
            <w:rFonts w:hint="eastAsia"/>
          </w:rPr>
          <w:delText>分钟</w:delText>
        </w:r>
      </w:del>
      <w:r>
        <w:rPr>
          <w:rFonts w:hint="eastAsia"/>
        </w:rPr>
        <w:t>。</w:t>
      </w:r>
    </w:p>
    <w:p w:rsidR="005061FB" w:rsidRPr="006E49EC" w:rsidRDefault="005061FB" w:rsidP="005061FB">
      <w:pPr>
        <w:pStyle w:val="2"/>
      </w:pPr>
      <w:r w:rsidRPr="00FB23A5">
        <w:rPr>
          <w:rFonts w:hint="eastAsia"/>
        </w:rPr>
        <w:t>太阳帆板与太阳</w:t>
      </w:r>
      <w:del w:id="1239" w:author="zhan" w:date="2017-09-24T18:13:00Z">
        <w:r w:rsidRPr="00FB23A5" w:rsidDel="00967042">
          <w:rPr>
            <w:rFonts w:hint="eastAsia"/>
          </w:rPr>
          <w:delText>的位置关系</w:delText>
        </w:r>
      </w:del>
      <w:ins w:id="1240" w:author="zhan" w:date="2017-09-24T18:13:00Z">
        <w:r w:rsidR="00967042">
          <w:rPr>
            <w:rFonts w:hint="eastAsia"/>
          </w:rPr>
          <w:t>夹角</w:t>
        </w:r>
      </w:ins>
    </w:p>
    <w:p w:rsidR="005061FB" w:rsidRDefault="00967042" w:rsidP="005061FB">
      <w:pPr>
        <w:pStyle w:val="CSSC0"/>
        <w:ind w:firstLine="560"/>
      </w:pPr>
      <w:ins w:id="1241" w:author="zhan" w:date="2017-09-24T18:14:00Z">
        <w:r>
          <w:rPr>
            <w:rFonts w:hint="eastAsia"/>
          </w:rPr>
          <w:t>为了</w:t>
        </w:r>
        <w:r w:rsidRPr="00FB23A5">
          <w:rPr>
            <w:rFonts w:hint="eastAsia"/>
          </w:rPr>
          <w:t>保障能源的</w:t>
        </w:r>
      </w:ins>
      <w:ins w:id="1242" w:author="zhan" w:date="2017-09-24T18:15:00Z">
        <w:r>
          <w:rPr>
            <w:rFonts w:hint="eastAsia"/>
          </w:rPr>
          <w:t>供应</w:t>
        </w:r>
      </w:ins>
      <w:ins w:id="1243" w:author="zhan" w:date="2017-09-24T18:14:00Z">
        <w:r w:rsidRPr="00FB23A5">
          <w:rPr>
            <w:rFonts w:hint="eastAsia"/>
          </w:rPr>
          <w:t>，</w:t>
        </w:r>
      </w:ins>
      <w:del w:id="1244" w:author="zhan" w:date="2017-09-24T18:14:00Z">
        <w:r w:rsidR="005061FB" w:rsidRPr="00FB23A5" w:rsidDel="00967042">
          <w:rPr>
            <w:rFonts w:hint="eastAsia"/>
          </w:rPr>
          <w:delText>太阳帆板与太阳的位置关系，需要考虑</w:delText>
        </w:r>
      </w:del>
      <w:del w:id="1245" w:author="zhan" w:date="2017-09-24T18:08:00Z">
        <w:r w:rsidR="005061FB" w:rsidRPr="00FB23A5" w:rsidDel="00C82086">
          <w:rPr>
            <w:rFonts w:hint="eastAsia"/>
          </w:rPr>
          <w:delText>卫星</w:delText>
        </w:r>
      </w:del>
      <w:del w:id="1246" w:author="zhan" w:date="2017-09-24T18:14:00Z">
        <w:r w:rsidR="005061FB" w:rsidRPr="00FB23A5" w:rsidDel="00967042">
          <w:rPr>
            <w:rFonts w:hint="eastAsia"/>
          </w:rPr>
          <w:delText>所在的位置，当</w:delText>
        </w:r>
      </w:del>
      <w:del w:id="1247" w:author="zhan" w:date="2017-09-24T18:08:00Z">
        <w:r w:rsidR="005061FB" w:rsidRPr="00FB23A5" w:rsidDel="00C82086">
          <w:rPr>
            <w:rFonts w:hint="eastAsia"/>
          </w:rPr>
          <w:delText>卫星</w:delText>
        </w:r>
      </w:del>
      <w:del w:id="1248" w:author="zhan" w:date="2017-09-24T18:14:00Z">
        <w:r w:rsidR="005061FB" w:rsidRPr="00FB23A5" w:rsidDel="00967042">
          <w:rPr>
            <w:rFonts w:hint="eastAsia"/>
          </w:rPr>
          <w:delText>所在的位置为阴影区，帆板与太阳的位置关系不需要考虑；当</w:delText>
        </w:r>
      </w:del>
      <w:del w:id="1249" w:author="zhan" w:date="2017-09-24T18:08:00Z">
        <w:r w:rsidR="005061FB" w:rsidRPr="00FB23A5" w:rsidDel="00C82086">
          <w:rPr>
            <w:rFonts w:hint="eastAsia"/>
          </w:rPr>
          <w:delText>卫星</w:delText>
        </w:r>
      </w:del>
      <w:ins w:id="1250" w:author="zhan" w:date="2017-09-24T18:54:00Z">
        <w:r w:rsidR="00D31925">
          <w:rPr>
            <w:rFonts w:hint="eastAsia"/>
          </w:rPr>
          <w:t>光学舱</w:t>
        </w:r>
      </w:ins>
      <w:del w:id="1251" w:author="zhan" w:date="2017-09-24T18:14:00Z">
        <w:r w:rsidR="005061FB" w:rsidRPr="00FB23A5" w:rsidDel="00967042">
          <w:rPr>
            <w:rFonts w:hint="eastAsia"/>
          </w:rPr>
          <w:delText>所在的区域为</w:delText>
        </w:r>
      </w:del>
      <w:ins w:id="1252" w:author="zhan" w:date="2017-09-24T18:14:00Z">
        <w:r>
          <w:rPr>
            <w:rFonts w:hint="eastAsia"/>
          </w:rPr>
          <w:t>进入</w:t>
        </w:r>
      </w:ins>
      <w:r w:rsidR="005061FB" w:rsidRPr="00FB23A5">
        <w:rPr>
          <w:rFonts w:hint="eastAsia"/>
        </w:rPr>
        <w:t>阳照区</w:t>
      </w:r>
      <w:ins w:id="1253" w:author="zhan" w:date="2017-09-24T18:14:00Z">
        <w:r>
          <w:rPr>
            <w:rFonts w:hint="eastAsia"/>
          </w:rPr>
          <w:t>时</w:t>
        </w:r>
      </w:ins>
      <w:r w:rsidR="005061FB" w:rsidRPr="00FB23A5">
        <w:rPr>
          <w:rFonts w:hint="eastAsia"/>
        </w:rPr>
        <w:t>，</w:t>
      </w:r>
      <w:ins w:id="1254" w:author="zhan" w:date="2017-09-24T18:15:00Z">
        <w:r>
          <w:rPr>
            <w:rFonts w:hint="eastAsia"/>
          </w:rPr>
          <w:t>太阳</w:t>
        </w:r>
      </w:ins>
      <w:del w:id="1255" w:author="zhan" w:date="2017-09-24T18:14:00Z">
        <w:r w:rsidR="005061FB" w:rsidRPr="00FB23A5" w:rsidDel="00967042">
          <w:rPr>
            <w:rFonts w:hint="eastAsia"/>
          </w:rPr>
          <w:delText>需要考虑帆板与太阳的位置关系，以保障能源的供应，</w:delText>
        </w:r>
      </w:del>
      <w:r w:rsidR="005061FB" w:rsidRPr="00FB23A5">
        <w:rPr>
          <w:rFonts w:hint="eastAsia"/>
        </w:rPr>
        <w:t>帆板</w:t>
      </w:r>
      <w:ins w:id="1256" w:author="zhan" w:date="2017-09-24T18:17:00Z">
        <w:r w:rsidR="00FA28C9">
          <w:rPr>
            <w:rFonts w:hint="eastAsia"/>
          </w:rPr>
          <w:t>须面对太阳，且其</w:t>
        </w:r>
      </w:ins>
      <w:ins w:id="1257" w:author="zhan" w:date="2017-09-24T18:15:00Z">
        <w:r>
          <w:rPr>
            <w:rFonts w:hint="eastAsia"/>
          </w:rPr>
          <w:t>法线</w:t>
        </w:r>
      </w:ins>
      <w:r w:rsidR="005061FB" w:rsidRPr="00FB23A5">
        <w:rPr>
          <w:rFonts w:hint="eastAsia"/>
        </w:rPr>
        <w:t>与太阳</w:t>
      </w:r>
      <w:del w:id="1258" w:author="zhan" w:date="2017-09-24T18:16:00Z">
        <w:r w:rsidR="005061FB" w:rsidRPr="00FB23A5" w:rsidDel="00967042">
          <w:rPr>
            <w:rFonts w:hint="eastAsia"/>
          </w:rPr>
          <w:delText>与</w:delText>
        </w:r>
      </w:del>
      <w:del w:id="1259" w:author="zhan" w:date="2017-09-24T18:08:00Z">
        <w:r w:rsidR="005061FB" w:rsidRPr="00FB23A5" w:rsidDel="00C82086">
          <w:rPr>
            <w:rFonts w:hint="eastAsia"/>
          </w:rPr>
          <w:delText>卫星</w:delText>
        </w:r>
      </w:del>
      <w:del w:id="1260" w:author="zhan" w:date="2017-09-24T18:16:00Z">
        <w:r w:rsidR="005061FB" w:rsidRPr="00FB23A5" w:rsidDel="00967042">
          <w:rPr>
            <w:rFonts w:hint="eastAsia"/>
          </w:rPr>
          <w:delText>连线的法平面</w:delText>
        </w:r>
      </w:del>
      <w:ins w:id="1261" w:author="zhan" w:date="2017-09-24T18:16:00Z">
        <w:r>
          <w:rPr>
            <w:rFonts w:hint="eastAsia"/>
          </w:rPr>
          <w:t>方向</w:t>
        </w:r>
      </w:ins>
      <w:r w:rsidR="005061FB" w:rsidRPr="00FB23A5">
        <w:rPr>
          <w:rFonts w:hint="eastAsia"/>
        </w:rPr>
        <w:t>的夹角</w:t>
      </w:r>
      <w:ins w:id="1262" w:author="zhan" w:date="2017-09-24T18:16:00Z">
        <w:r>
          <w:rPr>
            <w:rFonts w:hint="eastAsia"/>
          </w:rPr>
          <w:t>不大于</w:t>
        </w:r>
      </w:ins>
      <w:del w:id="1263" w:author="zhan" w:date="2017-09-24T18:16:00Z">
        <w:r w:rsidR="005061FB" w:rsidRPr="00FB23A5" w:rsidDel="00967042">
          <w:rPr>
            <w:rFonts w:hint="eastAsia"/>
          </w:rPr>
          <w:delText>在</w:delText>
        </w:r>
        <w:r w:rsidR="005061FB" w:rsidRPr="00FB23A5" w:rsidDel="00967042">
          <w:rPr>
            <w:rFonts w:hint="eastAsia"/>
          </w:rPr>
          <w:delText>[-</w:delText>
        </w:r>
      </w:del>
      <w:r w:rsidR="005061FB" w:rsidRPr="00FB23A5">
        <w:rPr>
          <w:rFonts w:hint="eastAsia"/>
        </w:rPr>
        <w:t>25</w:t>
      </w:r>
      <w:del w:id="1264" w:author="詹虎" w:date="2017-09-25T00:14:00Z">
        <w:r w:rsidR="005061FB" w:rsidRPr="00FB23A5" w:rsidDel="00E30564">
          <w:rPr>
            <w:rFonts w:hint="eastAsia"/>
          </w:rPr>
          <w:delText>°</w:delText>
        </w:r>
      </w:del>
      <w:ins w:id="1265" w:author="詹虎" w:date="2017-09-25T00:14:00Z">
        <w:r w:rsidR="00E30564">
          <w:rPr>
            <w:rFonts w:hint="eastAsia"/>
          </w:rPr>
          <w:sym w:font="Symbol" w:char="F0B0"/>
        </w:r>
      </w:ins>
      <w:del w:id="1266" w:author="zhan" w:date="2017-09-24T18:16:00Z">
        <w:r w:rsidR="005061FB" w:rsidRPr="00FB23A5" w:rsidDel="00967042">
          <w:rPr>
            <w:rFonts w:hint="eastAsia"/>
          </w:rPr>
          <w:delText>，</w:delText>
        </w:r>
        <w:r w:rsidR="005061FB" w:rsidRPr="00FB23A5" w:rsidDel="00967042">
          <w:rPr>
            <w:rFonts w:hint="eastAsia"/>
          </w:rPr>
          <w:delText>25</w:delText>
        </w:r>
        <w:r w:rsidR="005061FB" w:rsidRPr="00FB23A5" w:rsidDel="00967042">
          <w:rPr>
            <w:rFonts w:hint="eastAsia"/>
          </w:rPr>
          <w:delText>°</w:delText>
        </w:r>
        <w:r w:rsidR="005061FB" w:rsidRPr="00FB23A5" w:rsidDel="00967042">
          <w:rPr>
            <w:rFonts w:hint="eastAsia"/>
          </w:rPr>
          <w:delText>]</w:delText>
        </w:r>
        <w:r w:rsidR="005061FB" w:rsidDel="00967042">
          <w:rPr>
            <w:rFonts w:hint="eastAsia"/>
          </w:rPr>
          <w:delText>之间</w:delText>
        </w:r>
      </w:del>
      <w:r w:rsidR="005061FB">
        <w:rPr>
          <w:rFonts w:hint="eastAsia"/>
        </w:rPr>
        <w:t>。</w:t>
      </w:r>
    </w:p>
    <w:p w:rsidR="00A340A8" w:rsidRDefault="006A0DF2" w:rsidP="006A0DF2">
      <w:pPr>
        <w:pStyle w:val="2"/>
      </w:pPr>
      <w:r>
        <w:rPr>
          <w:rFonts w:hint="eastAsia"/>
        </w:rPr>
        <w:t>太阳帆板转动</w:t>
      </w:r>
    </w:p>
    <w:p w:rsidR="006A0DF2" w:rsidRDefault="006A0DF2" w:rsidP="006A0DF2">
      <w:pPr>
        <w:pStyle w:val="CSSC0"/>
        <w:ind w:firstLine="560"/>
      </w:pPr>
      <w:r>
        <w:rPr>
          <w:rFonts w:hint="eastAsia"/>
        </w:rPr>
        <w:t>太阳帆板</w:t>
      </w:r>
      <w:ins w:id="1267" w:author="詹虎" w:date="2017-09-25T00:15:00Z">
        <w:r w:rsidR="00E30564">
          <w:rPr>
            <w:rFonts w:hint="eastAsia"/>
          </w:rPr>
          <w:t>的</w:t>
        </w:r>
      </w:ins>
      <w:ins w:id="1268" w:author="zhan" w:date="2017-09-24T18:18:00Z">
        <w:r w:rsidR="00FA28C9">
          <w:rPr>
            <w:rFonts w:hint="eastAsia"/>
          </w:rPr>
          <w:t>轴线</w:t>
        </w:r>
        <w:del w:id="1269" w:author="詹虎" w:date="2017-09-25T00:15:00Z">
          <w:r w:rsidR="00FA28C9" w:rsidDel="00E30564">
            <w:rPr>
              <w:rFonts w:hint="eastAsia"/>
            </w:rPr>
            <w:delText>与</w:delText>
          </w:r>
        </w:del>
      </w:ins>
      <w:ins w:id="1270" w:author="詹虎" w:date="2017-09-25T00:15:00Z">
        <w:r w:rsidR="00E30564">
          <w:rPr>
            <w:rFonts w:hint="eastAsia"/>
          </w:rPr>
          <w:t>垂直于</w:t>
        </w:r>
      </w:ins>
      <w:ins w:id="1271" w:author="zhan" w:date="2017-09-24T18:18:00Z">
        <w:r w:rsidR="00FA28C9">
          <w:rPr>
            <w:rFonts w:hint="eastAsia"/>
          </w:rPr>
          <w:t>望远镜光轴</w:t>
        </w:r>
        <w:del w:id="1272" w:author="詹虎" w:date="2017-09-25T00:15:00Z">
          <w:r w:rsidR="00FA28C9" w:rsidDel="00E30564">
            <w:rPr>
              <w:rFonts w:hint="eastAsia"/>
            </w:rPr>
            <w:delText>垂直</w:delText>
          </w:r>
        </w:del>
        <w:r w:rsidR="00FA28C9">
          <w:rPr>
            <w:rFonts w:hint="eastAsia"/>
          </w:rPr>
          <w:t>，</w:t>
        </w:r>
      </w:ins>
      <w:del w:id="1273" w:author="zhan" w:date="2017-09-24T18:18:00Z">
        <w:r w:rsidDel="00FA28C9">
          <w:rPr>
            <w:rFonts w:hint="eastAsia"/>
          </w:rPr>
          <w:delText>与航天器有一个方向的转动自由度，在这个可以旋转的方向上是帆板转动范围保持在</w:delText>
        </w:r>
      </w:del>
      <w:ins w:id="1274" w:author="zhan" w:date="2017-09-24T18:18:00Z">
        <w:del w:id="1275" w:author="詹虎" w:date="2017-09-25T00:15:00Z">
          <w:r w:rsidR="00FA28C9" w:rsidDel="00E30564">
            <w:rPr>
              <w:rFonts w:hint="eastAsia"/>
            </w:rPr>
            <w:delText>并</w:delText>
          </w:r>
        </w:del>
      </w:ins>
      <w:ins w:id="1276" w:author="詹虎" w:date="2017-09-25T00:15:00Z">
        <w:r w:rsidR="00E30564">
          <w:rPr>
            <w:rFonts w:hint="eastAsia"/>
          </w:rPr>
          <w:t>帆板</w:t>
        </w:r>
      </w:ins>
      <w:ins w:id="1277" w:author="zhan" w:date="2017-09-24T18:18:00Z">
        <w:r w:rsidR="00FA28C9">
          <w:rPr>
            <w:rFonts w:hint="eastAsia"/>
          </w:rPr>
          <w:t>可绕其轴线旋转</w:t>
        </w:r>
      </w:ins>
      <w:ins w:id="1278" w:author="詹虎" w:date="2017-09-25T00:19:00Z">
        <w:r w:rsidR="0037029B">
          <w:rPr>
            <w:rFonts w:ascii="宋体" w:eastAsia="宋体" w:hAnsi="宋体" w:hint="eastAsia"/>
          </w:rPr>
          <w:t>±</w:t>
        </w:r>
      </w:ins>
      <w:del w:id="1279" w:author="詹虎" w:date="2017-09-25T00:19:00Z">
        <w:r w:rsidDel="0037029B">
          <w:rPr>
            <w:rFonts w:hint="eastAsia"/>
          </w:rPr>
          <w:delText>+-</w:delText>
        </w:r>
      </w:del>
      <w:r>
        <w:rPr>
          <w:rFonts w:hint="eastAsia"/>
        </w:rPr>
        <w:t>25</w:t>
      </w:r>
      <w:ins w:id="1280" w:author="詹虎" w:date="2017-09-25T00:15:00Z">
        <w:r w:rsidR="00E30564">
          <w:rPr>
            <w:rFonts w:hint="eastAsia"/>
          </w:rPr>
          <w:sym w:font="Symbol" w:char="F0B0"/>
        </w:r>
      </w:ins>
      <w:del w:id="1281" w:author="詹虎" w:date="2017-09-25T00:15:00Z">
        <w:r w:rsidDel="00E30564">
          <w:rPr>
            <w:rFonts w:hint="eastAsia"/>
          </w:rPr>
          <w:delText>°</w:delText>
        </w:r>
      </w:del>
      <w:del w:id="1282" w:author="zhan" w:date="2017-09-24T18:18:00Z">
        <w:r w:rsidDel="00FA28C9">
          <w:rPr>
            <w:rFonts w:hint="eastAsia"/>
          </w:rPr>
          <w:delText>范围内</w:delText>
        </w:r>
      </w:del>
      <w:r>
        <w:rPr>
          <w:rFonts w:hint="eastAsia"/>
        </w:rPr>
        <w:t>。</w:t>
      </w:r>
    </w:p>
    <w:p w:rsidR="005061FB" w:rsidRPr="00FB23A5" w:rsidRDefault="005061FB" w:rsidP="005061FB">
      <w:pPr>
        <w:pStyle w:val="2"/>
      </w:pPr>
      <w:r w:rsidRPr="00FB23A5">
        <w:rPr>
          <w:rFonts w:hint="eastAsia"/>
        </w:rPr>
        <w:t>太阳与月球方位</w:t>
      </w:r>
    </w:p>
    <w:p w:rsidR="005061FB" w:rsidRDefault="005061FB" w:rsidP="005061FB">
      <w:pPr>
        <w:pStyle w:val="CSSC0"/>
        <w:ind w:firstLine="560"/>
      </w:pPr>
      <w:r w:rsidRPr="004E6538">
        <w:rPr>
          <w:rFonts w:hint="eastAsia"/>
        </w:rPr>
        <w:t>太阳与视轴的夹角不得小于</w:t>
      </w:r>
      <w:r w:rsidRPr="004E6538">
        <w:rPr>
          <w:rFonts w:hint="eastAsia"/>
        </w:rPr>
        <w:t>50</w:t>
      </w:r>
      <w:ins w:id="1283" w:author="詹虎" w:date="2017-09-25T00:15:00Z">
        <w:r w:rsidR="00E30564">
          <w:rPr>
            <w:rFonts w:hint="eastAsia"/>
          </w:rPr>
          <w:sym w:font="Symbol" w:char="F0B0"/>
        </w:r>
      </w:ins>
      <w:del w:id="1284" w:author="詹虎" w:date="2017-09-25T00:15:00Z">
        <w:r w:rsidDel="00E30564">
          <w:rPr>
            <w:rFonts w:hint="eastAsia"/>
          </w:rPr>
          <w:delText>°</w:delText>
        </w:r>
      </w:del>
      <w:r>
        <w:rPr>
          <w:rFonts w:hint="eastAsia"/>
        </w:rPr>
        <w:t>，</w:t>
      </w:r>
      <w:r w:rsidRPr="00FB23A5">
        <w:rPr>
          <w:rFonts w:hint="eastAsia"/>
        </w:rPr>
        <w:t>月球与视轴的夹角不得小于</w:t>
      </w:r>
      <w:r w:rsidRPr="006E49EC">
        <w:rPr>
          <w:rFonts w:hint="eastAsia"/>
        </w:rPr>
        <w:t>40</w:t>
      </w:r>
      <w:ins w:id="1285" w:author="詹虎" w:date="2017-09-25T00:15:00Z">
        <w:r w:rsidR="00E30564">
          <w:rPr>
            <w:rFonts w:hint="eastAsia"/>
          </w:rPr>
          <w:sym w:font="Symbol" w:char="F0B0"/>
        </w:r>
      </w:ins>
      <w:del w:id="1286" w:author="詹虎" w:date="2017-09-25T00:15:00Z">
        <w:r w:rsidDel="00E30564">
          <w:rPr>
            <w:rFonts w:hint="eastAsia"/>
          </w:rPr>
          <w:delText>°</w:delText>
        </w:r>
      </w:del>
      <w:r>
        <w:rPr>
          <w:rFonts w:hint="eastAsia"/>
        </w:rPr>
        <w:t>。</w:t>
      </w:r>
    </w:p>
    <w:p w:rsidR="005061FB" w:rsidRPr="006E49EC" w:rsidRDefault="005061FB" w:rsidP="005061FB">
      <w:pPr>
        <w:pStyle w:val="2"/>
      </w:pPr>
      <w:r w:rsidRPr="00FB23A5">
        <w:rPr>
          <w:rFonts w:hint="eastAsia"/>
        </w:rPr>
        <w:t>地球遮挡与反照</w:t>
      </w:r>
      <w:ins w:id="1287" w:author="詹虎" w:date="2017-09-25T00:16:00Z">
        <w:r w:rsidR="00E30564">
          <w:rPr>
            <w:rFonts w:hint="eastAsia"/>
          </w:rPr>
          <w:t>（地气光）</w:t>
        </w:r>
      </w:ins>
    </w:p>
    <w:p w:rsidR="005061FB" w:rsidRPr="006E49EC" w:rsidDel="00E30564" w:rsidRDefault="005061FB" w:rsidP="005061FB">
      <w:pPr>
        <w:pStyle w:val="CSSC0"/>
        <w:ind w:firstLine="560"/>
        <w:rPr>
          <w:del w:id="1288" w:author="詹虎" w:date="2017-09-25T00:16:00Z"/>
        </w:rPr>
      </w:pPr>
      <w:del w:id="1289" w:author="zhan" w:date="2017-09-24T18:19:00Z">
        <w:r w:rsidRPr="004E6538" w:rsidDel="00FA28C9">
          <w:rPr>
            <w:rFonts w:hint="eastAsia"/>
          </w:rPr>
          <w:delText>地球对近地轨道望远镜观测方向有较大的影响。首先，</w:delText>
        </w:r>
      </w:del>
      <w:del w:id="1290" w:author="zhan" w:date="2017-09-24T18:20:00Z">
        <w:r w:rsidRPr="004E6538" w:rsidDel="00FA28C9">
          <w:rPr>
            <w:rFonts w:hint="eastAsia"/>
          </w:rPr>
          <w:delText>地球</w:delText>
        </w:r>
      </w:del>
      <w:del w:id="1291" w:author="zhan" w:date="2017-09-24T18:19:00Z">
        <w:r w:rsidRPr="004E6538" w:rsidDel="00FA28C9">
          <w:rPr>
            <w:rFonts w:hint="eastAsia"/>
          </w:rPr>
          <w:delText>所</w:delText>
        </w:r>
      </w:del>
      <w:del w:id="1292" w:author="zhan" w:date="2017-09-24T18:20:00Z">
        <w:r w:rsidRPr="004E6538" w:rsidDel="00FA28C9">
          <w:rPr>
            <w:rFonts w:hint="eastAsia"/>
          </w:rPr>
          <w:delText>遮挡的方向无法观测。其次，地球反照光可对望远镜造成很高的背景噪声，大大降低观测效率。</w:delText>
        </w:r>
      </w:del>
      <w:r w:rsidRPr="004E6538">
        <w:rPr>
          <w:rFonts w:hint="eastAsia"/>
        </w:rPr>
        <w:t>地球遮挡与反照</w:t>
      </w:r>
      <w:del w:id="1293" w:author="zhan" w:date="2017-09-24T18:20:00Z">
        <w:r w:rsidRPr="004E6538" w:rsidDel="00FA28C9">
          <w:rPr>
            <w:rFonts w:hint="eastAsia"/>
          </w:rPr>
          <w:delText>可以</w:delText>
        </w:r>
      </w:del>
      <w:r w:rsidRPr="004E6538">
        <w:rPr>
          <w:rFonts w:hint="eastAsia"/>
        </w:rPr>
        <w:t>统一考虑，</w:t>
      </w:r>
      <w:del w:id="1294" w:author="zhan" w:date="2017-09-24T18:20:00Z">
        <w:r w:rsidRPr="006E49EC" w:rsidDel="00FA28C9">
          <w:rPr>
            <w:rFonts w:hint="eastAsia"/>
          </w:rPr>
          <w:delText>做如下</w:delText>
        </w:r>
      </w:del>
      <w:r w:rsidRPr="006E49EC">
        <w:rPr>
          <w:rFonts w:hint="eastAsia"/>
        </w:rPr>
        <w:t>要求</w:t>
      </w:r>
      <w:del w:id="1295" w:author="詹虎" w:date="2017-09-25T00:16:00Z">
        <w:r w:rsidRPr="006E49EC" w:rsidDel="00E30564">
          <w:rPr>
            <w:rFonts w:hint="eastAsia"/>
          </w:rPr>
          <w:delText>：</w:delText>
        </w:r>
      </w:del>
    </w:p>
    <w:p w:rsidR="005061FB" w:rsidRPr="006E49EC" w:rsidDel="002C3FB5" w:rsidRDefault="002C3FB5" w:rsidP="005061FB">
      <w:pPr>
        <w:pStyle w:val="CSSC0"/>
        <w:ind w:firstLine="560"/>
        <w:rPr>
          <w:del w:id="1296" w:author="詹虎" w:date="2017-09-25T00:16:00Z"/>
        </w:rPr>
      </w:pPr>
      <w:ins w:id="1297" w:author="詹虎" w:date="2017-09-25T00:16:00Z">
        <w:r>
          <w:rPr>
            <w:rFonts w:hint="eastAsia"/>
          </w:rPr>
          <w:t>视轴</w:t>
        </w:r>
      </w:ins>
      <w:del w:id="1298" w:author="詹虎" w:date="2017-09-25T00:16:00Z">
        <w:r w:rsidR="005061FB" w:rsidRPr="004E6538" w:rsidDel="002C3FB5">
          <w:rPr>
            <w:rFonts w:hint="eastAsia"/>
          </w:rPr>
          <w:delText>望远镜观测方向</w:delText>
        </w:r>
      </w:del>
      <w:r w:rsidR="005061FB" w:rsidRPr="004E6538">
        <w:rPr>
          <w:rFonts w:hint="eastAsia"/>
        </w:rPr>
        <w:t>与地球亮边夹角≥</w:t>
      </w:r>
      <w:r w:rsidR="004D7214">
        <w:rPr>
          <w:rFonts w:hint="eastAsia"/>
        </w:rPr>
        <w:t>7</w:t>
      </w:r>
      <w:r w:rsidR="005061FB" w:rsidRPr="006E49EC">
        <w:rPr>
          <w:rFonts w:hint="eastAsia"/>
        </w:rPr>
        <w:t>0</w:t>
      </w:r>
      <w:ins w:id="1299" w:author="詹虎" w:date="2017-09-25T00:15:00Z">
        <w:r w:rsidR="00E30564">
          <w:rPr>
            <w:rFonts w:hint="eastAsia"/>
          </w:rPr>
          <w:sym w:font="Symbol" w:char="F0B0"/>
        </w:r>
      </w:ins>
      <w:del w:id="1300" w:author="詹虎" w:date="2017-09-25T00:15:00Z">
        <w:r w:rsidR="005061FB" w:rsidDel="00E30564">
          <w:rPr>
            <w:rFonts w:hint="eastAsia"/>
          </w:rPr>
          <w:delText>°</w:delText>
        </w:r>
      </w:del>
      <w:r w:rsidR="005061FB">
        <w:rPr>
          <w:rFonts w:hint="eastAsia"/>
        </w:rPr>
        <w:t>，</w:t>
      </w:r>
    </w:p>
    <w:p w:rsidR="005061FB" w:rsidRDefault="005061FB" w:rsidP="005061FB">
      <w:pPr>
        <w:pStyle w:val="CSSC0"/>
        <w:ind w:firstLine="560"/>
      </w:pPr>
      <w:del w:id="1301" w:author="詹虎" w:date="2017-09-25T00:16:00Z">
        <w:r w:rsidRPr="00FB23A5" w:rsidDel="002C3FB5">
          <w:rPr>
            <w:rFonts w:hint="eastAsia"/>
          </w:rPr>
          <w:delText>望远镜观测方向</w:delText>
        </w:r>
      </w:del>
      <w:ins w:id="1302" w:author="詹虎" w:date="2017-09-25T00:16:00Z">
        <w:r w:rsidR="002C3FB5">
          <w:rPr>
            <w:rFonts w:hint="eastAsia"/>
          </w:rPr>
          <w:t>视轴</w:t>
        </w:r>
      </w:ins>
      <w:r w:rsidRPr="00FB23A5">
        <w:rPr>
          <w:rFonts w:hint="eastAsia"/>
        </w:rPr>
        <w:t>与地球暗边夹角≥</w:t>
      </w:r>
      <w:r w:rsidRPr="00FB23A5">
        <w:rPr>
          <w:rFonts w:hint="eastAsia"/>
        </w:rPr>
        <w:t>30</w:t>
      </w:r>
      <w:ins w:id="1303" w:author="詹虎" w:date="2017-09-25T00:15:00Z">
        <w:r w:rsidR="00E30564">
          <w:rPr>
            <w:rFonts w:hint="eastAsia"/>
          </w:rPr>
          <w:sym w:font="Symbol" w:char="F0B0"/>
        </w:r>
      </w:ins>
      <w:del w:id="1304" w:author="詹虎" w:date="2017-09-25T00:15:00Z">
        <w:r w:rsidDel="00E30564">
          <w:rPr>
            <w:rFonts w:hint="eastAsia"/>
          </w:rPr>
          <w:delText>°</w:delText>
        </w:r>
      </w:del>
      <w:r>
        <w:rPr>
          <w:rFonts w:hint="eastAsia"/>
        </w:rPr>
        <w:t>。</w:t>
      </w:r>
    </w:p>
    <w:p w:rsidR="005061FB" w:rsidRPr="006E49EC" w:rsidRDefault="005061FB" w:rsidP="005061FB">
      <w:pPr>
        <w:pStyle w:val="2"/>
      </w:pPr>
      <w:r w:rsidRPr="00FB23A5">
        <w:rPr>
          <w:rFonts w:hint="eastAsia"/>
        </w:rPr>
        <w:t>SAA</w:t>
      </w:r>
      <w:r w:rsidRPr="00FB23A5">
        <w:rPr>
          <w:rFonts w:hint="eastAsia"/>
        </w:rPr>
        <w:t>区域影响</w:t>
      </w:r>
    </w:p>
    <w:p w:rsidR="005061FB" w:rsidRPr="006E49EC" w:rsidRDefault="005061FB" w:rsidP="005061FB">
      <w:pPr>
        <w:pStyle w:val="CSSC0"/>
        <w:ind w:firstLine="560"/>
      </w:pPr>
      <w:r w:rsidRPr="004E6538">
        <w:rPr>
          <w:rFonts w:hint="eastAsia"/>
        </w:rPr>
        <w:lastRenderedPageBreak/>
        <w:t>SAA</w:t>
      </w:r>
      <w:r w:rsidRPr="004E6538">
        <w:rPr>
          <w:rFonts w:hint="eastAsia"/>
        </w:rPr>
        <w:t>区域为范艾伦辐射带接近地球表面的区域，</w:t>
      </w:r>
      <w:ins w:id="1305" w:author="zhan" w:date="2017-09-24T18:21:00Z">
        <w:r w:rsidR="00FA28C9">
          <w:rPr>
            <w:rFonts w:hint="eastAsia"/>
          </w:rPr>
          <w:t>该区域内的</w:t>
        </w:r>
      </w:ins>
      <w:r w:rsidRPr="004E6538">
        <w:rPr>
          <w:rFonts w:hint="eastAsia"/>
        </w:rPr>
        <w:t>大量</w:t>
      </w:r>
      <w:del w:id="1306" w:author="zhan" w:date="2017-09-24T18:21:00Z">
        <w:r w:rsidRPr="004E6538" w:rsidDel="00FA28C9">
          <w:rPr>
            <w:rFonts w:hint="eastAsia"/>
          </w:rPr>
          <w:delText>的太阳</w:delText>
        </w:r>
      </w:del>
      <w:ins w:id="1307" w:author="zhan" w:date="2017-09-24T18:21:00Z">
        <w:r w:rsidR="00FA28C9">
          <w:rPr>
            <w:rFonts w:hint="eastAsia"/>
          </w:rPr>
          <w:t>高能</w:t>
        </w:r>
      </w:ins>
      <w:r w:rsidRPr="004E6538">
        <w:rPr>
          <w:rFonts w:hint="eastAsia"/>
        </w:rPr>
        <w:t>粒子</w:t>
      </w:r>
      <w:del w:id="1308" w:author="zhan" w:date="2017-09-24T18:21:00Z">
        <w:r w:rsidRPr="004E6538" w:rsidDel="00FA28C9">
          <w:rPr>
            <w:rFonts w:hint="eastAsia"/>
          </w:rPr>
          <w:delText>落在该区域，</w:delText>
        </w:r>
      </w:del>
      <w:r w:rsidRPr="004E6538">
        <w:rPr>
          <w:rFonts w:hint="eastAsia"/>
        </w:rPr>
        <w:t>对</w:t>
      </w:r>
      <w:ins w:id="1309" w:author="zhan" w:date="2017-09-24T18:21:00Z">
        <w:r w:rsidR="00FA28C9">
          <w:rPr>
            <w:rFonts w:hint="eastAsia"/>
          </w:rPr>
          <w:t>探测器的工作</w:t>
        </w:r>
      </w:ins>
      <w:del w:id="1310" w:author="zhan" w:date="2017-09-24T18:21:00Z">
        <w:r w:rsidRPr="004E6538" w:rsidDel="00FA28C9">
          <w:rPr>
            <w:rFonts w:hint="eastAsia"/>
          </w:rPr>
          <w:delText>于</w:delText>
        </w:r>
        <w:r w:rsidR="00FA28C9" w:rsidRPr="004E6538" w:rsidDel="00FA28C9">
          <w:rPr>
            <w:rFonts w:hint="eastAsia"/>
          </w:rPr>
          <w:delText>低轨飞行器</w:delText>
        </w:r>
      </w:del>
      <w:r w:rsidRPr="004E6538">
        <w:rPr>
          <w:rFonts w:hint="eastAsia"/>
        </w:rPr>
        <w:t>有很大的影响</w:t>
      </w:r>
      <w:del w:id="1311" w:author="zhan" w:date="2017-09-24T18:21:00Z">
        <w:r w:rsidRPr="004E6538" w:rsidDel="00FA28C9">
          <w:rPr>
            <w:rFonts w:hint="eastAsia"/>
          </w:rPr>
          <w:delText>。</w:delText>
        </w:r>
      </w:del>
      <w:ins w:id="1312" w:author="zhan" w:date="2017-09-24T18:21:00Z">
        <w:r w:rsidR="00FA28C9">
          <w:rPr>
            <w:rFonts w:hint="eastAsia"/>
          </w:rPr>
          <w:t>，因此</w:t>
        </w:r>
      </w:ins>
      <w:r w:rsidRPr="004E6538">
        <w:rPr>
          <w:rFonts w:hint="eastAsia"/>
        </w:rPr>
        <w:t>通过该区域</w:t>
      </w:r>
      <w:del w:id="1313" w:author="zhan" w:date="2017-09-24T18:21:00Z">
        <w:r w:rsidRPr="004E6538" w:rsidDel="00FA28C9">
          <w:rPr>
            <w:rFonts w:hint="eastAsia"/>
          </w:rPr>
          <w:delText>上空</w:delText>
        </w:r>
      </w:del>
      <w:r w:rsidRPr="004E6538">
        <w:rPr>
          <w:rFonts w:hint="eastAsia"/>
        </w:rPr>
        <w:t>时，</w:t>
      </w:r>
      <w:del w:id="1314" w:author="zhan" w:date="2017-09-24T18:21:00Z">
        <w:r w:rsidR="003A5CC6" w:rsidDel="00FA28C9">
          <w:rPr>
            <w:rFonts w:hint="eastAsia"/>
          </w:rPr>
          <w:delText>应</w:delText>
        </w:r>
      </w:del>
      <w:r w:rsidR="003A5CC6">
        <w:rPr>
          <w:rFonts w:hint="eastAsia"/>
        </w:rPr>
        <w:t>暂停</w:t>
      </w:r>
      <w:r w:rsidR="003A5CC6">
        <w:t>巡天观测。</w:t>
      </w:r>
      <w:r w:rsidR="003F2CB3" w:rsidRPr="00FB23A5">
        <w:rPr>
          <w:rFonts w:hint="eastAsia"/>
        </w:rPr>
        <w:t>规划中</w:t>
      </w:r>
      <w:del w:id="1315" w:author="詹虎" w:date="2017-09-25T00:17:00Z">
        <w:r w:rsidR="003F2CB3" w:rsidRPr="00FB23A5" w:rsidDel="0037029B">
          <w:rPr>
            <w:rFonts w:hint="eastAsia"/>
          </w:rPr>
          <w:delText>，</w:delText>
        </w:r>
      </w:del>
      <w:ins w:id="1316" w:author="zhan" w:date="2017-09-24T18:22:00Z">
        <w:del w:id="1317" w:author="詹虎" w:date="2017-09-25T00:17:00Z">
          <w:r w:rsidR="00FA28C9" w:rsidDel="0037029B">
            <w:rPr>
              <w:rFonts w:hint="eastAsia"/>
            </w:rPr>
            <w:delText>使</w:delText>
          </w:r>
        </w:del>
      </w:ins>
      <w:ins w:id="1318" w:author="詹虎" w:date="2017-09-25T00:17:00Z">
        <w:r w:rsidR="0037029B">
          <w:rPr>
            <w:rFonts w:hint="eastAsia"/>
          </w:rPr>
          <w:t>采</w:t>
        </w:r>
      </w:ins>
      <w:r w:rsidR="003F2CB3" w:rsidRPr="00FB23A5">
        <w:rPr>
          <w:rFonts w:hint="eastAsia"/>
        </w:rPr>
        <w:t>用</w:t>
      </w:r>
      <w:del w:id="1319" w:author="zhan" w:date="2017-09-24T18:22:00Z">
        <w:r w:rsidR="003F2CB3" w:rsidRPr="00FB23A5" w:rsidDel="00FA28C9">
          <w:rPr>
            <w:rFonts w:hint="eastAsia"/>
          </w:rPr>
          <w:delText>到</w:delText>
        </w:r>
      </w:del>
      <w:r w:rsidR="003F2CB3" w:rsidRPr="00FB23A5">
        <w:rPr>
          <w:rFonts w:hint="eastAsia"/>
        </w:rPr>
        <w:t>了</w:t>
      </w:r>
      <w:r w:rsidR="003F2CB3" w:rsidRPr="00FB23A5">
        <w:rPr>
          <w:rFonts w:hint="eastAsia"/>
        </w:rPr>
        <w:t>400km</w:t>
      </w:r>
      <w:r w:rsidR="003F2CB3" w:rsidRPr="00FB23A5">
        <w:rPr>
          <w:rFonts w:hint="eastAsia"/>
        </w:rPr>
        <w:t>轨道高度的</w:t>
      </w:r>
      <w:r w:rsidR="003F2CB3" w:rsidRPr="00FB23A5">
        <w:rPr>
          <w:rFonts w:hint="eastAsia"/>
        </w:rPr>
        <w:t>SAA</w:t>
      </w:r>
      <w:r w:rsidR="003F2CB3" w:rsidRPr="00FB23A5">
        <w:rPr>
          <w:rFonts w:hint="eastAsia"/>
        </w:rPr>
        <w:t>影响的最大区域</w:t>
      </w:r>
      <w:r w:rsidR="003F2CB3">
        <w:rPr>
          <w:rFonts w:hint="eastAsia"/>
        </w:rPr>
        <w:t>。</w:t>
      </w:r>
    </w:p>
    <w:p w:rsidR="005061FB" w:rsidRDefault="005061FB" w:rsidP="005061FB">
      <w:pPr>
        <w:pStyle w:val="2"/>
      </w:pPr>
      <w:r w:rsidRPr="00FB23A5">
        <w:rPr>
          <w:rFonts w:hint="eastAsia"/>
        </w:rPr>
        <w:t>天区划分</w:t>
      </w:r>
    </w:p>
    <w:p w:rsidR="005061FB" w:rsidDel="00FA28C9" w:rsidRDefault="005061FB" w:rsidP="005061FB">
      <w:pPr>
        <w:pStyle w:val="CSSC0"/>
        <w:ind w:firstLine="560"/>
        <w:rPr>
          <w:del w:id="1320" w:author="zhan" w:date="2017-09-24T18:26:00Z"/>
        </w:rPr>
      </w:pPr>
      <w:del w:id="1321" w:author="zhan" w:date="2017-09-24T18:24:00Z">
        <w:r w:rsidDel="00FA28C9">
          <w:rPr>
            <w:rFonts w:hint="eastAsia"/>
          </w:rPr>
          <w:delText>划分的天区需要在指定的区域内满足连续覆盖，并需要结合相机焦面结构的特性以及滤光片的排布综合考虑，相机焦面结构图如</w:delText>
        </w:r>
        <w:r w:rsidR="00C36F46" w:rsidDel="00FA28C9">
          <w:rPr>
            <w:rFonts w:hint="eastAsia"/>
          </w:rPr>
          <w:fldChar w:fldCharType="begin"/>
        </w:r>
        <w:r w:rsidDel="00FA28C9">
          <w:rPr>
            <w:rFonts w:hint="eastAsia"/>
          </w:rPr>
          <w:delInstrText>REF _Ref447811857 \h</w:delInstrText>
        </w:r>
        <w:r w:rsidR="00C36F46" w:rsidDel="00FA28C9">
          <w:rPr>
            <w:rFonts w:hint="eastAsia"/>
          </w:rPr>
        </w:r>
        <w:r w:rsidR="00C36F46" w:rsidDel="00FA28C9">
          <w:rPr>
            <w:rFonts w:hint="eastAsia"/>
          </w:rPr>
          <w:fldChar w:fldCharType="separate"/>
        </w:r>
        <w:r w:rsidR="001A3139" w:rsidDel="00FA28C9">
          <w:rPr>
            <w:rFonts w:hint="eastAsia"/>
          </w:rPr>
          <w:delText>图</w:delText>
        </w:r>
        <w:r w:rsidR="001A3139" w:rsidDel="00FA28C9">
          <w:rPr>
            <w:rFonts w:hint="eastAsia"/>
            <w:noProof/>
          </w:rPr>
          <w:delText>1</w:delText>
        </w:r>
        <w:r w:rsidR="00C36F46" w:rsidDel="00FA28C9">
          <w:rPr>
            <w:rFonts w:hint="eastAsia"/>
          </w:rPr>
          <w:fldChar w:fldCharType="end"/>
        </w:r>
        <w:r w:rsidDel="00FA28C9">
          <w:rPr>
            <w:rFonts w:hint="eastAsia"/>
          </w:rPr>
          <w:delText>所示</w:delText>
        </w:r>
        <w:r w:rsidR="00D70F59" w:rsidDel="00FA28C9">
          <w:rPr>
            <w:rFonts w:hint="eastAsia"/>
          </w:rPr>
          <w:delText>，</w:delText>
        </w:r>
        <w:r w:rsidDel="00FA28C9">
          <w:rPr>
            <w:rFonts w:hint="eastAsia"/>
          </w:rPr>
          <w:delText>单片</w:delText>
        </w:r>
        <w:r w:rsidDel="00FA28C9">
          <w:rPr>
            <w:rFonts w:hint="eastAsia"/>
          </w:rPr>
          <w:delText>CCD</w:delText>
        </w:r>
        <w:r w:rsidDel="00FA28C9">
          <w:rPr>
            <w:rFonts w:hint="eastAsia"/>
          </w:rPr>
          <w:delText>的感光区域为</w:delText>
        </w:r>
        <w:r w:rsidR="003F2CB3" w:rsidDel="00FA28C9">
          <w:rPr>
            <w:rFonts w:hint="eastAsia"/>
          </w:rPr>
          <w:delText>92.32</w:delText>
        </w:r>
        <w:r w:rsidDel="00FA28C9">
          <w:rPr>
            <w:rFonts w:hint="eastAsia"/>
          </w:rPr>
          <w:delText>mm</w:delText>
        </w:r>
        <w:r w:rsidDel="00FA28C9">
          <w:rPr>
            <w:rFonts w:ascii="仿宋" w:eastAsia="仿宋" w:hAnsi="仿宋" w:hint="eastAsia"/>
          </w:rPr>
          <w:delText>×</w:delText>
        </w:r>
        <w:r w:rsidR="003F2CB3" w:rsidDel="00FA28C9">
          <w:rPr>
            <w:rFonts w:hint="eastAsia"/>
          </w:rPr>
          <w:delText>92.16</w:delText>
        </w:r>
        <w:r w:rsidDel="00FA28C9">
          <w:rPr>
            <w:rFonts w:hint="eastAsia"/>
          </w:rPr>
          <w:delText>mm</w:delText>
        </w:r>
        <w:r w:rsidR="00D70F59" w:rsidDel="00FA28C9">
          <w:rPr>
            <w:rFonts w:hint="eastAsia"/>
          </w:rPr>
          <w:delText>，转换成视场角度为</w:delText>
        </w:r>
        <w:r w:rsidR="00493E21" w:rsidDel="00FA28C9">
          <w:rPr>
            <w:rFonts w:hint="eastAsia"/>
          </w:rPr>
          <w:delText>0.1889</w:delText>
        </w:r>
        <w:r w:rsidR="00493E21" w:rsidDel="00FA28C9">
          <w:rPr>
            <w:rFonts w:hint="eastAsia"/>
          </w:rPr>
          <w:delText>°</w:delText>
        </w:r>
        <w:r w:rsidR="00493E21" w:rsidDel="00FA28C9">
          <w:rPr>
            <w:rFonts w:ascii="仿宋" w:eastAsia="仿宋" w:hAnsi="仿宋" w:hint="eastAsia"/>
          </w:rPr>
          <w:delText>×</w:delText>
        </w:r>
        <w:r w:rsidR="00493E21" w:rsidDel="00FA28C9">
          <w:rPr>
            <w:rFonts w:hint="eastAsia"/>
          </w:rPr>
          <w:delText>0.1886</w:delText>
        </w:r>
        <w:r w:rsidR="00493E21" w:rsidDel="00FA28C9">
          <w:rPr>
            <w:rFonts w:hint="eastAsia"/>
          </w:rPr>
          <w:delText>°</w:delText>
        </w:r>
        <w:r w:rsidDel="00FA28C9">
          <w:rPr>
            <w:rFonts w:hint="eastAsia"/>
          </w:rPr>
          <w:delText>，</w:delText>
        </w:r>
        <w:r w:rsidR="00864655" w:rsidDel="00FA28C9">
          <w:rPr>
            <w:rFonts w:hint="eastAsia"/>
          </w:rPr>
          <w:delText>考虑到无缝光谱</w:delText>
        </w:r>
        <w:r w:rsidR="00C51E3E" w:rsidDel="00FA28C9">
          <w:rPr>
            <w:rFonts w:hint="eastAsia"/>
          </w:rPr>
          <w:delText>由于色散在</w:delText>
        </w:r>
        <w:r w:rsidR="00864655" w:rsidDel="00FA28C9">
          <w:rPr>
            <w:rFonts w:hint="eastAsia"/>
          </w:rPr>
          <w:delText>色散方向</w:delText>
        </w:r>
        <w:r w:rsidR="00C51E3E" w:rsidDel="00FA28C9">
          <w:rPr>
            <w:rFonts w:hint="eastAsia"/>
          </w:rPr>
          <w:delText>会有一定损失，致使</w:delText>
        </w:r>
        <w:r w:rsidR="00864655" w:rsidDel="00FA28C9">
          <w:rPr>
            <w:rFonts w:hint="eastAsia"/>
          </w:rPr>
          <w:delText>CCD</w:delText>
        </w:r>
        <w:r w:rsidR="00864655" w:rsidDel="00FA28C9">
          <w:rPr>
            <w:rFonts w:hint="eastAsia"/>
          </w:rPr>
          <w:delText>上有部分面积为无效的面积</w:delText>
        </w:r>
        <w:r w:rsidR="00C51E3E" w:rsidDel="00FA28C9">
          <w:rPr>
            <w:rFonts w:hint="eastAsia"/>
          </w:rPr>
          <w:delText>，这一损失约占</w:delText>
        </w:r>
        <w:r w:rsidR="00C51E3E" w:rsidDel="00FA28C9">
          <w:rPr>
            <w:rFonts w:hint="eastAsia"/>
          </w:rPr>
          <w:delText>4.5%</w:delText>
        </w:r>
        <w:r w:rsidR="00CE2EC8" w:rsidDel="00FA28C9">
          <w:rPr>
            <w:rFonts w:hint="eastAsia"/>
          </w:rPr>
          <w:delText>，从而使得</w:delText>
        </w:r>
      </w:del>
      <w:ins w:id="1322" w:author="zhan" w:date="2017-09-24T18:25:00Z">
        <w:r w:rsidR="00FA28C9">
          <w:rPr>
            <w:rFonts w:hint="eastAsia"/>
          </w:rPr>
          <w:t>以</w:t>
        </w:r>
      </w:ins>
      <w:r w:rsidR="00CE2EC8">
        <w:rPr>
          <w:rFonts w:hint="eastAsia"/>
        </w:rPr>
        <w:t>单片</w:t>
      </w:r>
      <w:del w:id="1323" w:author="zhan" w:date="2017-09-24T18:24:00Z">
        <w:r w:rsidR="00C51E3E" w:rsidDel="00FA28C9">
          <w:rPr>
            <w:rFonts w:hint="eastAsia"/>
          </w:rPr>
          <w:delText>CCD</w:delText>
        </w:r>
      </w:del>
      <w:ins w:id="1324" w:author="zhan" w:date="2017-09-24T18:24:00Z">
        <w:r w:rsidR="00FA28C9">
          <w:rPr>
            <w:rFonts w:hint="eastAsia"/>
          </w:rPr>
          <w:t>探测器的</w:t>
        </w:r>
      </w:ins>
      <w:r w:rsidR="00C51E3E">
        <w:rPr>
          <w:rFonts w:hint="eastAsia"/>
        </w:rPr>
        <w:t>有效</w:t>
      </w:r>
      <w:del w:id="1325" w:author="zhan" w:date="2017-09-24T18:24:00Z">
        <w:r w:rsidR="00C51E3E" w:rsidDel="00FA28C9">
          <w:rPr>
            <w:rFonts w:hint="eastAsia"/>
          </w:rPr>
          <w:delText>的</w:delText>
        </w:r>
      </w:del>
      <w:r w:rsidR="00C51E3E">
        <w:rPr>
          <w:rFonts w:hint="eastAsia"/>
        </w:rPr>
        <w:t>视场</w:t>
      </w:r>
      <w:del w:id="1326" w:author="zhan" w:date="2017-09-24T18:24:00Z">
        <w:r w:rsidR="00C51E3E" w:rsidDel="00FA28C9">
          <w:rPr>
            <w:rFonts w:hint="eastAsia"/>
          </w:rPr>
          <w:delText>角度为</w:delText>
        </w:r>
      </w:del>
      <w:r w:rsidR="00C51E3E">
        <w:rPr>
          <w:rFonts w:hint="eastAsia"/>
        </w:rPr>
        <w:t>0.1889</w:t>
      </w:r>
      <w:r w:rsidR="00C51E3E">
        <w:rPr>
          <w:rFonts w:hint="eastAsia"/>
        </w:rPr>
        <w:t>°</w:t>
      </w:r>
      <w:r w:rsidR="00C51E3E">
        <w:rPr>
          <w:rFonts w:ascii="仿宋" w:eastAsia="仿宋" w:hAnsi="仿宋" w:hint="eastAsia"/>
        </w:rPr>
        <w:t>×</w:t>
      </w:r>
      <w:r w:rsidR="00C51E3E">
        <w:rPr>
          <w:rFonts w:hint="eastAsia"/>
        </w:rPr>
        <w:t>0.1802</w:t>
      </w:r>
      <w:r w:rsidR="00C51E3E">
        <w:rPr>
          <w:rFonts w:hint="eastAsia"/>
        </w:rPr>
        <w:t>°</w:t>
      </w:r>
      <w:ins w:id="1327" w:author="zhan" w:date="2017-09-24T18:25:00Z">
        <w:r w:rsidR="00FA28C9">
          <w:rPr>
            <w:rFonts w:hint="eastAsia"/>
          </w:rPr>
          <w:t>为单元，</w:t>
        </w:r>
      </w:ins>
      <w:del w:id="1328" w:author="zhan" w:date="2017-09-24T18:26:00Z">
        <w:r w:rsidDel="00FA28C9">
          <w:rPr>
            <w:rFonts w:hint="eastAsia"/>
          </w:rPr>
          <w:delText>。</w:delText>
        </w:r>
      </w:del>
    </w:p>
    <w:p w:rsidR="005061FB" w:rsidRDefault="005061FB" w:rsidP="005061FB">
      <w:pPr>
        <w:pStyle w:val="CSSC0"/>
        <w:ind w:firstLine="560"/>
      </w:pPr>
      <w:r>
        <w:rPr>
          <w:rFonts w:hint="eastAsia"/>
        </w:rPr>
        <w:t>在黄</w:t>
      </w:r>
      <w:ins w:id="1329" w:author="zhan" w:date="2017-09-24T18:26:00Z">
        <w:r w:rsidR="00FA28C9">
          <w:rPr>
            <w:rFonts w:hint="eastAsia"/>
          </w:rPr>
          <w:t>道</w:t>
        </w:r>
      </w:ins>
      <w:del w:id="1330" w:author="zhan" w:date="2017-09-24T18:26:00Z">
        <w:r w:rsidDel="00FA28C9">
          <w:rPr>
            <w:rFonts w:hint="eastAsia"/>
          </w:rPr>
          <w:delText>经黄纬的</w:delText>
        </w:r>
      </w:del>
      <w:r>
        <w:rPr>
          <w:rFonts w:hint="eastAsia"/>
        </w:rPr>
        <w:t>坐标系下</w:t>
      </w:r>
      <w:ins w:id="1331" w:author="zhan" w:date="2017-09-24T18:27:00Z">
        <w:r w:rsidR="000F7170">
          <w:rPr>
            <w:rFonts w:hint="eastAsia"/>
          </w:rPr>
          <w:t>沿黄经黄纬方向</w:t>
        </w:r>
      </w:ins>
      <w:r>
        <w:rPr>
          <w:rFonts w:hint="eastAsia"/>
        </w:rPr>
        <w:t>划分天区</w:t>
      </w:r>
      <w:del w:id="1332" w:author="zhan" w:date="2017-09-24T18:26:00Z">
        <w:r w:rsidDel="00FA28C9">
          <w:rPr>
            <w:rFonts w:hint="eastAsia"/>
          </w:rPr>
          <w:delText>，</w:delText>
        </w:r>
      </w:del>
      <w:del w:id="1333" w:author="zhan" w:date="2017-09-24T18:27:00Z">
        <w:r w:rsidDel="000F7170">
          <w:rPr>
            <w:rFonts w:hint="eastAsia"/>
          </w:rPr>
          <w:delText>焦面的水平方向对应黄经方向，焦面的垂直方向对应黄纬方向。</w:delText>
        </w:r>
        <w:r w:rsidR="00C51E3E" w:rsidDel="000F7170">
          <w:rPr>
            <w:rFonts w:hint="eastAsia"/>
          </w:rPr>
          <w:delText>天区的大小与</w:delText>
        </w:r>
        <w:r w:rsidR="00C51E3E" w:rsidDel="000F7170">
          <w:rPr>
            <w:rFonts w:hint="eastAsia"/>
          </w:rPr>
          <w:delText>CCD</w:delText>
        </w:r>
        <w:r w:rsidR="00C51E3E" w:rsidDel="000F7170">
          <w:rPr>
            <w:rFonts w:hint="eastAsia"/>
          </w:rPr>
          <w:delText>的有效视场相当，这样</w:delText>
        </w:r>
        <w:r w:rsidDel="000F7170">
          <w:rPr>
            <w:rFonts w:hint="eastAsia"/>
          </w:rPr>
          <w:delText>对于深度成像观测和无缝光谱观测</w:delText>
        </w:r>
        <w:r w:rsidR="00C51E3E" w:rsidDel="000F7170">
          <w:rPr>
            <w:rFonts w:hint="eastAsia"/>
          </w:rPr>
          <w:delText>每个天区只需要覆盖一次</w:delText>
        </w:r>
        <w:r w:rsidR="00CE2EC8" w:rsidDel="000F7170">
          <w:rPr>
            <w:rFonts w:hint="eastAsia"/>
          </w:rPr>
          <w:delText>即能</w:delText>
        </w:r>
        <w:r w:rsidDel="000F7170">
          <w:rPr>
            <w:rFonts w:hint="eastAsia"/>
          </w:rPr>
          <w:delText>保证每组滤光片覆盖两次的要求，</w:delText>
        </w:r>
        <w:r w:rsidR="00C51E3E" w:rsidDel="000F7170">
          <w:rPr>
            <w:rFonts w:hint="eastAsia"/>
          </w:rPr>
          <w:delText>而对于极深度巡天每个天区需要覆盖四次</w:delText>
        </w:r>
        <w:r w:rsidR="001A3139" w:rsidDel="000F7170">
          <w:rPr>
            <w:rFonts w:hint="eastAsia"/>
          </w:rPr>
          <w:delText>才能</w:delText>
        </w:r>
        <w:r w:rsidR="00C51E3E" w:rsidDel="000F7170">
          <w:rPr>
            <w:rFonts w:hint="eastAsia"/>
          </w:rPr>
          <w:delText>保证每组滤光片覆盖八次的要求</w:delText>
        </w:r>
        <w:r w:rsidR="001A3139" w:rsidDel="000F7170">
          <w:rPr>
            <w:rFonts w:hint="eastAsia"/>
          </w:rPr>
          <w:delText>。</w:delText>
        </w:r>
        <w:r w:rsidDel="000F7170">
          <w:rPr>
            <w:rFonts w:hint="eastAsia"/>
          </w:rPr>
          <w:delText>对于拼接情况满足，在天区划分中，</w:delText>
        </w:r>
      </w:del>
      <w:ins w:id="1334" w:author="zhan" w:date="2017-09-24T18:27:00Z">
        <w:r w:rsidR="000F7170">
          <w:rPr>
            <w:rFonts w:hint="eastAsia"/>
          </w:rPr>
          <w:t>，两个方向上天区单元重叠</w:t>
        </w:r>
      </w:ins>
      <w:ins w:id="1335" w:author="zhan" w:date="2017-09-24T18:28:00Z">
        <w:r w:rsidR="000F7170">
          <w:rPr>
            <w:rFonts w:hint="eastAsia"/>
          </w:rPr>
          <w:t>不小于</w:t>
        </w:r>
        <w:r w:rsidR="000F7170">
          <w:rPr>
            <w:rFonts w:hint="eastAsia"/>
          </w:rPr>
          <w:t>10</w:t>
        </w:r>
        <w:r w:rsidR="000F7170">
          <w:t>"</w:t>
        </w:r>
        <w:r w:rsidR="000F7170">
          <w:rPr>
            <w:rFonts w:hint="eastAsia"/>
          </w:rPr>
          <w:t>。</w:t>
        </w:r>
      </w:ins>
      <w:del w:id="1336" w:author="zhan" w:date="2017-09-24T18:28:00Z">
        <w:r w:rsidDel="000F7170">
          <w:rPr>
            <w:rFonts w:hint="eastAsia"/>
          </w:rPr>
          <w:delText>垂直方向重叠区域</w:delText>
        </w:r>
        <w:r w:rsidR="00C51E3E" w:rsidDel="000F7170">
          <w:rPr>
            <w:rFonts w:hint="eastAsia"/>
          </w:rPr>
          <w:delText>至少</w:delText>
        </w:r>
        <w:r w:rsidDel="000F7170">
          <w:rPr>
            <w:rFonts w:hint="eastAsia"/>
          </w:rPr>
          <w:delText>为</w:delText>
        </w:r>
        <w:r w:rsidDel="000F7170">
          <w:rPr>
            <w:rFonts w:hint="eastAsia"/>
          </w:rPr>
          <w:delText>10</w:delText>
        </w:r>
        <w:r w:rsidDel="000F7170">
          <w:rPr>
            <w:rFonts w:hint="eastAsia"/>
          </w:rPr>
          <w:delText>角秒；</w:delText>
        </w:r>
        <w:r w:rsidR="00C51E3E" w:rsidDel="000F7170">
          <w:rPr>
            <w:rFonts w:hint="eastAsia"/>
          </w:rPr>
          <w:delText>而在水平方向为了保证高纬度区域能够正常拼接重叠的区域会随着纬度增加而增加，而最小的重叠区域仍然至少为</w:delText>
        </w:r>
        <w:r w:rsidR="00C51E3E" w:rsidDel="000F7170">
          <w:rPr>
            <w:rFonts w:hint="eastAsia"/>
          </w:rPr>
          <w:delText>10</w:delText>
        </w:r>
        <w:r w:rsidR="00C51E3E" w:rsidDel="000F7170">
          <w:rPr>
            <w:rFonts w:hint="eastAsia"/>
          </w:rPr>
          <w:delText>角秒。</w:delText>
        </w:r>
      </w:del>
    </w:p>
    <w:p w:rsidR="005061FB" w:rsidDel="000F7170" w:rsidRDefault="001333DA" w:rsidP="005061FB">
      <w:pPr>
        <w:pStyle w:val="ac"/>
        <w:rPr>
          <w:del w:id="1337" w:author="zhan" w:date="2017-09-24T18:28:00Z"/>
        </w:rPr>
      </w:pPr>
      <w:del w:id="1338" w:author="zhan" w:date="2017-09-24T18:28:00Z">
        <w:r>
          <w:lastRenderedPageBreak/>
          <w:drawing>
            <wp:inline distT="0" distB="0" distL="0" distR="0">
              <wp:extent cx="5579745" cy="6185611"/>
              <wp:effectExtent l="19050" t="0" r="1905" b="0"/>
              <wp:docPr id="9"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79745" cy="6185611"/>
                      </a:xfrm>
                      <a:prstGeom prst="rect">
                        <a:avLst/>
                      </a:prstGeom>
                    </pic:spPr>
                  </pic:pic>
                </a:graphicData>
              </a:graphic>
            </wp:inline>
          </w:drawing>
        </w:r>
        <w:bookmarkStart w:id="1339" w:name="_Toc494043366"/>
        <w:bookmarkStart w:id="1340" w:name="_Toc494043754"/>
        <w:bookmarkStart w:id="1341" w:name="_Toc494056474"/>
        <w:bookmarkStart w:id="1342" w:name="_Toc494056495"/>
        <w:bookmarkStart w:id="1343" w:name="_Toc494056555"/>
        <w:bookmarkStart w:id="1344" w:name="_Toc494062324"/>
        <w:bookmarkEnd w:id="1339"/>
        <w:bookmarkEnd w:id="1340"/>
        <w:bookmarkEnd w:id="1341"/>
        <w:bookmarkEnd w:id="1342"/>
        <w:bookmarkEnd w:id="1343"/>
        <w:bookmarkEnd w:id="1344"/>
      </w:del>
    </w:p>
    <w:p w:rsidR="005061FB" w:rsidRPr="000135FA" w:rsidDel="000F7170" w:rsidRDefault="005061FB" w:rsidP="005061FB">
      <w:pPr>
        <w:pStyle w:val="Caption"/>
        <w:rPr>
          <w:del w:id="1345" w:author="zhan" w:date="2017-09-24T18:28:00Z"/>
        </w:rPr>
      </w:pPr>
      <w:bookmarkStart w:id="1346" w:name="_Ref447811857"/>
      <w:bookmarkStart w:id="1347" w:name="_Toc447876297"/>
      <w:del w:id="1348" w:author="zhan" w:date="2017-09-24T18:28:00Z">
        <w:r w:rsidDel="000F7170">
          <w:rPr>
            <w:rFonts w:hint="eastAsia"/>
          </w:rPr>
          <w:delText>图</w:delText>
        </w:r>
        <w:r w:rsidR="00C36F46" w:rsidDel="000F7170">
          <w:fldChar w:fldCharType="begin"/>
        </w:r>
        <w:r w:rsidR="00535D2A" w:rsidDel="000F7170">
          <w:rPr>
            <w:rFonts w:hint="eastAsia"/>
          </w:rPr>
          <w:delInstrText xml:space="preserve">SEQ </w:delInstrText>
        </w:r>
        <w:r w:rsidR="00535D2A" w:rsidDel="000F7170">
          <w:rPr>
            <w:rFonts w:hint="eastAsia"/>
          </w:rPr>
          <w:delInstrText>图</w:delInstrText>
        </w:r>
        <w:r w:rsidR="00535D2A" w:rsidDel="000F7170">
          <w:rPr>
            <w:rFonts w:hint="eastAsia"/>
          </w:rPr>
          <w:delInstrText xml:space="preserve"> \* ARABIC</w:delInstrText>
        </w:r>
        <w:r w:rsidR="00C36F46" w:rsidDel="000F7170">
          <w:fldChar w:fldCharType="separate"/>
        </w:r>
        <w:r w:rsidR="001A3139" w:rsidDel="000F7170">
          <w:rPr>
            <w:noProof/>
          </w:rPr>
          <w:delText>1</w:delText>
        </w:r>
        <w:r w:rsidR="00C36F46" w:rsidDel="000F7170">
          <w:fldChar w:fldCharType="end"/>
        </w:r>
        <w:bookmarkEnd w:id="1346"/>
        <w:r w:rsidDel="000F7170">
          <w:rPr>
            <w:rFonts w:hint="eastAsia"/>
          </w:rPr>
          <w:delText>焦面结构布局</w:delText>
        </w:r>
        <w:bookmarkStart w:id="1349" w:name="_Toc494043367"/>
        <w:bookmarkStart w:id="1350" w:name="_Toc494043755"/>
        <w:bookmarkStart w:id="1351" w:name="_Toc494056475"/>
        <w:bookmarkStart w:id="1352" w:name="_Toc494056496"/>
        <w:bookmarkStart w:id="1353" w:name="_Toc494056556"/>
        <w:bookmarkStart w:id="1354" w:name="_Toc494062325"/>
        <w:bookmarkEnd w:id="1347"/>
        <w:bookmarkEnd w:id="1349"/>
        <w:bookmarkEnd w:id="1350"/>
        <w:bookmarkEnd w:id="1351"/>
        <w:bookmarkEnd w:id="1352"/>
        <w:bookmarkEnd w:id="1353"/>
        <w:bookmarkEnd w:id="1354"/>
      </w:del>
    </w:p>
    <w:p w:rsidR="005061FB" w:rsidRDefault="005061FB" w:rsidP="005061FB">
      <w:pPr>
        <w:pStyle w:val="Heading2"/>
      </w:pPr>
      <w:bookmarkStart w:id="1355" w:name="_Ref447788483"/>
      <w:bookmarkStart w:id="1356" w:name="_Toc447876289"/>
      <w:bookmarkStart w:id="1357" w:name="_Toc494056497"/>
      <w:bookmarkStart w:id="1358" w:name="_Toc494062326"/>
      <w:r>
        <w:rPr>
          <w:rFonts w:hint="eastAsia"/>
        </w:rPr>
        <w:t>巡天规划</w:t>
      </w:r>
      <w:del w:id="1359" w:author="zhan" w:date="2017-09-24T18:28:00Z">
        <w:r w:rsidDel="00CA31CB">
          <w:rPr>
            <w:rFonts w:hint="eastAsia"/>
          </w:rPr>
          <w:delText>中的方法及</w:delText>
        </w:r>
      </w:del>
      <w:r>
        <w:rPr>
          <w:rFonts w:hint="eastAsia"/>
        </w:rPr>
        <w:t>策略</w:t>
      </w:r>
      <w:bookmarkEnd w:id="1355"/>
      <w:bookmarkEnd w:id="1356"/>
      <w:bookmarkEnd w:id="1357"/>
      <w:bookmarkEnd w:id="1358"/>
    </w:p>
    <w:p w:rsidR="005061FB" w:rsidRDefault="005061FB" w:rsidP="005061FB">
      <w:pPr>
        <w:pStyle w:val="2"/>
      </w:pPr>
      <w:r>
        <w:rPr>
          <w:rFonts w:hint="eastAsia"/>
        </w:rPr>
        <w:t>轨道时间序列及遮挡天体序列生成</w:t>
      </w:r>
    </w:p>
    <w:p w:rsidR="005061FB" w:rsidRPr="00932350" w:rsidDel="007946C3" w:rsidRDefault="005061FB" w:rsidP="005061FB">
      <w:pPr>
        <w:pStyle w:val="CSSC0"/>
        <w:ind w:firstLine="560"/>
        <w:rPr>
          <w:del w:id="1360" w:author="zhan" w:date="2017-09-24T18:31:00Z"/>
        </w:rPr>
      </w:pPr>
      <w:del w:id="1361" w:author="zhan" w:date="2017-09-24T18:30:00Z">
        <w:r w:rsidDel="007946C3">
          <w:rPr>
            <w:rFonts w:hint="eastAsia"/>
          </w:rPr>
          <w:delText>轨道时间序列第根据</w:delText>
        </w:r>
      </w:del>
      <w:del w:id="1362" w:author="詹虎" w:date="2017-09-25T00:18:00Z">
        <w:r w:rsidDel="0037029B">
          <w:rPr>
            <w:rFonts w:hint="eastAsia"/>
          </w:rPr>
          <w:delText>总体</w:delText>
        </w:r>
      </w:del>
      <w:ins w:id="1363" w:author="詹虎" w:date="2017-09-25T00:18:00Z">
        <w:r w:rsidR="0037029B">
          <w:rPr>
            <w:rFonts w:hint="eastAsia"/>
          </w:rPr>
          <w:t>五院</w:t>
        </w:r>
      </w:ins>
      <w:r>
        <w:rPr>
          <w:rFonts w:hint="eastAsia"/>
        </w:rPr>
        <w:t>提供</w:t>
      </w:r>
      <w:ins w:id="1364" w:author="詹虎" w:date="2017-09-25T00:18:00Z">
        <w:r w:rsidR="0037029B">
          <w:rPr>
            <w:rFonts w:hint="eastAsia"/>
          </w:rPr>
          <w:t>略</w:t>
        </w:r>
      </w:ins>
      <w:ins w:id="1365" w:author="zhan" w:date="2017-09-24T18:30:00Z">
        <w:r w:rsidR="007946C3">
          <w:rPr>
            <w:rFonts w:hint="eastAsia"/>
          </w:rPr>
          <w:t>大于</w:t>
        </w:r>
        <w:r w:rsidR="007946C3">
          <w:rPr>
            <w:rFonts w:hint="eastAsia"/>
          </w:rPr>
          <w:t>10</w:t>
        </w:r>
        <w:r w:rsidR="007946C3">
          <w:rPr>
            <w:rFonts w:hint="eastAsia"/>
          </w:rPr>
          <w:t>年</w:t>
        </w:r>
      </w:ins>
      <w:r>
        <w:rPr>
          <w:rFonts w:hint="eastAsia"/>
        </w:rPr>
        <w:t>的</w:t>
      </w:r>
      <w:ins w:id="1366" w:author="zhan" w:date="2017-09-24T18:54:00Z">
        <w:r w:rsidR="00D31925">
          <w:rPr>
            <w:rFonts w:hint="eastAsia"/>
          </w:rPr>
          <w:t>光学舱</w:t>
        </w:r>
      </w:ins>
      <w:r>
        <w:rPr>
          <w:rFonts w:hint="eastAsia"/>
        </w:rPr>
        <w:t>轨道</w:t>
      </w:r>
      <w:del w:id="1367" w:author="zhan" w:date="2017-09-24T18:31:00Z">
        <w:r w:rsidDel="007946C3">
          <w:rPr>
            <w:rFonts w:hint="eastAsia"/>
          </w:rPr>
          <w:delText>参数信息</w:delText>
        </w:r>
        <w:r w:rsidR="003F2CB3" w:rsidDel="007946C3">
          <w:rPr>
            <w:rFonts w:hint="eastAsia"/>
          </w:rPr>
          <w:delText>文件</w:delText>
        </w:r>
        <w:r w:rsidDel="007946C3">
          <w:rPr>
            <w:rFonts w:hint="eastAsia"/>
          </w:rPr>
          <w:delText>，</w:delText>
        </w:r>
        <w:r w:rsidR="003F2CB3" w:rsidDel="007946C3">
          <w:rPr>
            <w:rFonts w:hint="eastAsia"/>
          </w:rPr>
          <w:delText>文件中</w:delText>
        </w:r>
        <w:r w:rsidDel="007946C3">
          <w:rPr>
            <w:rFonts w:hint="eastAsia"/>
          </w:rPr>
          <w:delText>轨道</w:delText>
        </w:r>
      </w:del>
      <w:r>
        <w:rPr>
          <w:rFonts w:hint="eastAsia"/>
        </w:rPr>
        <w:t>时间序列</w:t>
      </w:r>
      <w:del w:id="1368" w:author="zhan" w:date="2017-09-24T18:31:00Z">
        <w:r w:rsidDel="007946C3">
          <w:rPr>
            <w:rFonts w:hint="eastAsia"/>
          </w:rPr>
          <w:delText>的时间间隔为</w:delText>
        </w:r>
        <w:r w:rsidDel="007946C3">
          <w:rPr>
            <w:rFonts w:hint="eastAsia"/>
          </w:rPr>
          <w:delText>120s</w:delText>
        </w:r>
        <w:r w:rsidDel="007946C3">
          <w:rPr>
            <w:rFonts w:hint="eastAsia"/>
          </w:rPr>
          <w:delText>，生成的轨道信息包含当前</w:delText>
        </w:r>
      </w:del>
      <w:del w:id="1369" w:author="zhan" w:date="2017-09-24T18:08:00Z">
        <w:r w:rsidDel="00C82086">
          <w:rPr>
            <w:rFonts w:hint="eastAsia"/>
          </w:rPr>
          <w:delText>卫星</w:delText>
        </w:r>
      </w:del>
      <w:del w:id="1370" w:author="zhan" w:date="2017-09-24T18:31:00Z">
        <w:r w:rsidDel="007946C3">
          <w:rPr>
            <w:rFonts w:hint="eastAsia"/>
          </w:rPr>
          <w:delText>的位置矢量、速度矢量和加速度矢量，坐标系是以地心为中心</w:delText>
        </w:r>
        <w:r w:rsidDel="007946C3">
          <w:rPr>
            <w:rFonts w:hint="eastAsia"/>
          </w:rPr>
          <w:delText>J2000</w:delText>
        </w:r>
        <w:r w:rsidDel="007946C3">
          <w:rPr>
            <w:rFonts w:hint="eastAsia"/>
          </w:rPr>
          <w:delText>坐标系</w:delText>
        </w:r>
        <w:r w:rsidRPr="00932350" w:rsidDel="007946C3">
          <w:rPr>
            <w:rFonts w:hint="eastAsia"/>
          </w:rPr>
          <w:delText>。该时间序列中两个时间间隔的信息是利用</w:delText>
        </w:r>
        <w:r w:rsidR="003F2CB3" w:rsidDel="007946C3">
          <w:rPr>
            <w:rFonts w:hint="eastAsia"/>
          </w:rPr>
          <w:delText>起始</w:delText>
        </w:r>
        <w:r w:rsidR="00030EBF" w:rsidDel="007946C3">
          <w:rPr>
            <w:rFonts w:hint="eastAsia"/>
          </w:rPr>
          <w:delText>两个点的位置拟合以地心为中心的近圆轨道进行插</w:delText>
        </w:r>
        <w:r w:rsidRPr="00932350" w:rsidDel="007946C3">
          <w:rPr>
            <w:rFonts w:hint="eastAsia"/>
          </w:rPr>
          <w:delText>值计算得到。</w:delText>
        </w:r>
      </w:del>
      <w:ins w:id="1371" w:author="zhan" w:date="2017-09-24T18:31:00Z">
        <w:r w:rsidR="007946C3">
          <w:rPr>
            <w:rFonts w:hint="eastAsia"/>
          </w:rPr>
          <w:t>，</w:t>
        </w:r>
      </w:ins>
    </w:p>
    <w:p w:rsidR="005061FB" w:rsidRDefault="005061FB" w:rsidP="005061FB">
      <w:pPr>
        <w:pStyle w:val="CSSC0"/>
        <w:ind w:firstLine="560"/>
      </w:pPr>
      <w:r>
        <w:rPr>
          <w:rFonts w:hint="eastAsia"/>
        </w:rPr>
        <w:t>太阳</w:t>
      </w:r>
      <w:ins w:id="1372" w:author="zhan" w:date="2017-09-24T18:31:00Z">
        <w:r w:rsidR="007946C3">
          <w:rPr>
            <w:rFonts w:hint="eastAsia"/>
          </w:rPr>
          <w:t>和</w:t>
        </w:r>
      </w:ins>
      <w:del w:id="1373" w:author="zhan" w:date="2017-09-24T18:31:00Z">
        <w:r w:rsidRPr="00932350" w:rsidDel="007946C3">
          <w:rPr>
            <w:rFonts w:hint="eastAsia"/>
          </w:rPr>
          <w:delText>、</w:delText>
        </w:r>
      </w:del>
      <w:r w:rsidRPr="00932350">
        <w:rPr>
          <w:rFonts w:hint="eastAsia"/>
        </w:rPr>
        <w:t>月球的位置信息</w:t>
      </w:r>
      <w:del w:id="1374" w:author="zhan" w:date="2017-09-24T18:31:00Z">
        <w:r w:rsidRPr="00932350" w:rsidDel="007946C3">
          <w:rPr>
            <w:rFonts w:hint="eastAsia"/>
          </w:rPr>
          <w:delText>是利用</w:delText>
        </w:r>
      </w:del>
      <w:ins w:id="1375" w:author="zhan" w:date="2017-09-24T18:31:00Z">
        <w:r w:rsidR="007946C3">
          <w:rPr>
            <w:rFonts w:hint="eastAsia"/>
          </w:rPr>
          <w:t>由</w:t>
        </w:r>
      </w:ins>
      <w:r w:rsidRPr="00932350">
        <w:rPr>
          <w:rFonts w:hint="eastAsia"/>
        </w:rPr>
        <w:t>NASA JPL</w:t>
      </w:r>
      <w:r w:rsidRPr="00932350">
        <w:rPr>
          <w:rFonts w:hint="eastAsia"/>
        </w:rPr>
        <w:t>的</w:t>
      </w:r>
      <w:r w:rsidRPr="00932350">
        <w:rPr>
          <w:rFonts w:hint="eastAsia"/>
        </w:rPr>
        <w:t xml:space="preserve">DE405 </w:t>
      </w:r>
      <w:r w:rsidRPr="00932350">
        <w:rPr>
          <w:rFonts w:hint="eastAsia"/>
        </w:rPr>
        <w:t>星历数据</w:t>
      </w:r>
      <w:del w:id="1376" w:author="zhan" w:date="2017-09-24T18:31:00Z">
        <w:r w:rsidRPr="00932350" w:rsidDel="007946C3">
          <w:rPr>
            <w:rFonts w:hint="eastAsia"/>
          </w:rPr>
          <w:delText>，</w:delText>
        </w:r>
        <w:r w:rsidRPr="00932350" w:rsidDel="007946C3">
          <w:rPr>
            <w:rFonts w:hint="eastAsia"/>
          </w:rPr>
          <w:lastRenderedPageBreak/>
          <w:delText>并且进行</w:delText>
        </w:r>
      </w:del>
      <w:r w:rsidRPr="00932350">
        <w:rPr>
          <w:rFonts w:hint="eastAsia"/>
        </w:rPr>
        <w:t>插值</w:t>
      </w:r>
      <w:del w:id="1377" w:author="zhan" w:date="2017-09-24T18:31:00Z">
        <w:r w:rsidRPr="00932350" w:rsidDel="007946C3">
          <w:rPr>
            <w:rFonts w:hint="eastAsia"/>
          </w:rPr>
          <w:delText>，从而</w:delText>
        </w:r>
      </w:del>
      <w:r w:rsidRPr="00932350">
        <w:rPr>
          <w:rFonts w:hint="eastAsia"/>
        </w:rPr>
        <w:t>获得</w:t>
      </w:r>
      <w:del w:id="1378" w:author="zhan" w:date="2017-09-24T18:31:00Z">
        <w:r w:rsidRPr="00932350" w:rsidDel="007946C3">
          <w:rPr>
            <w:rFonts w:hint="eastAsia"/>
          </w:rPr>
          <w:delText>准确的方位</w:delText>
        </w:r>
      </w:del>
      <w:r w:rsidRPr="00932350">
        <w:rPr>
          <w:rFonts w:hint="eastAsia"/>
        </w:rPr>
        <w:t>。</w:t>
      </w:r>
    </w:p>
    <w:p w:rsidR="005061FB" w:rsidRDefault="005061FB" w:rsidP="005061FB">
      <w:pPr>
        <w:pStyle w:val="2"/>
      </w:pPr>
      <w:r>
        <w:rPr>
          <w:rFonts w:hint="eastAsia"/>
        </w:rPr>
        <w:t>巡天规划策略</w:t>
      </w:r>
    </w:p>
    <w:p w:rsidR="005061FB" w:rsidRPr="00C73D55" w:rsidRDefault="005061FB" w:rsidP="005061FB">
      <w:pPr>
        <w:pStyle w:val="3"/>
      </w:pPr>
      <w:r w:rsidRPr="00F63942">
        <w:rPr>
          <w:rFonts w:hint="eastAsia"/>
        </w:rPr>
        <w:t>天区覆盖范围</w:t>
      </w:r>
    </w:p>
    <w:p w:rsidR="00A65ECD" w:rsidRDefault="0062789C">
      <w:pPr>
        <w:pStyle w:val="CSSC0"/>
        <w:ind w:firstLine="560"/>
        <w:rPr>
          <w:del w:id="1379" w:author="zhan" w:date="2017-09-24T18:35:00Z"/>
        </w:rPr>
      </w:pPr>
      <w:del w:id="1380" w:author="zhan" w:date="2017-09-24T18:32:00Z">
        <w:r>
          <w:rPr>
            <w:rFonts w:hint="eastAsia"/>
          </w:rPr>
          <w:delText>深度</w:delText>
        </w:r>
      </w:del>
      <w:del w:id="1381" w:author="zhan" w:date="2017-09-24T18:36:00Z">
        <w:r>
          <w:rPr>
            <w:rFonts w:hint="eastAsia"/>
          </w:rPr>
          <w:delText>多色</w:delText>
        </w:r>
      </w:del>
      <w:r>
        <w:rPr>
          <w:rFonts w:hint="eastAsia"/>
        </w:rPr>
        <w:t>成像</w:t>
      </w:r>
      <w:del w:id="1382" w:author="zhan" w:date="2017-09-24T18:32:00Z">
        <w:r>
          <w:rPr>
            <w:rFonts w:hint="eastAsia"/>
          </w:rPr>
          <w:delText>巡天</w:delText>
        </w:r>
      </w:del>
      <w:r>
        <w:rPr>
          <w:rFonts w:hint="eastAsia"/>
        </w:rPr>
        <w:t>和无缝光谱</w:t>
      </w:r>
      <w:del w:id="1383" w:author="zhan" w:date="2017-09-24T18:32:00Z">
        <w:r>
          <w:rPr>
            <w:rFonts w:hint="eastAsia"/>
          </w:rPr>
          <w:delText>巡天</w:delText>
        </w:r>
      </w:del>
      <w:ins w:id="1384" w:author="zhan" w:date="2017-09-24T18:32:00Z">
        <w:r>
          <w:rPr>
            <w:rFonts w:hint="eastAsia"/>
          </w:rPr>
          <w:t>观测</w:t>
        </w:r>
      </w:ins>
      <w:r>
        <w:rPr>
          <w:rFonts w:hint="eastAsia"/>
        </w:rPr>
        <w:t>天区覆盖相同</w:t>
      </w:r>
      <w:ins w:id="1385" w:author="zhan" w:date="2017-09-24T18:35:00Z">
        <w:r>
          <w:rPr>
            <w:rFonts w:hint="eastAsia"/>
          </w:rPr>
          <w:t>（</w:t>
        </w:r>
        <w:r>
          <w:t>15000+2500</w:t>
        </w:r>
        <w:r>
          <w:rPr>
            <w:rFonts w:hint="eastAsia"/>
          </w:rPr>
          <w:t>平方度）</w:t>
        </w:r>
      </w:ins>
      <w:r>
        <w:rPr>
          <w:rFonts w:hint="eastAsia"/>
        </w:rPr>
        <w:t>，暂定为黄纬</w:t>
      </w:r>
      <w:ins w:id="1386" w:author="詹虎" w:date="2017-09-25T00:19:00Z">
        <w:r w:rsidR="0037029B" w:rsidRPr="009C1BEB">
          <w:t>|</w:t>
        </w:r>
        <w:r w:rsidR="0037029B" w:rsidRPr="009C1BEB">
          <w:rPr>
            <w:rFonts w:hint="eastAsia"/>
          </w:rPr>
          <w:sym w:font="Symbol" w:char="F062"/>
        </w:r>
        <w:r w:rsidR="0037029B" w:rsidRPr="009C1BEB">
          <w:t xml:space="preserve">| </w:t>
        </w:r>
        <w:r w:rsidR="0037029B">
          <w:rPr>
            <w:rFonts w:ascii="Cambria Math" w:hAnsi="Cambria Math" w:cs="Cambria Math"/>
          </w:rPr>
          <w:t>≥</w:t>
        </w:r>
        <w:r w:rsidR="0037029B" w:rsidRPr="009C1BEB">
          <w:t>20</w:t>
        </w:r>
        <w:r w:rsidR="0037029B" w:rsidRPr="009C1BEB">
          <w:rPr>
            <w:rFonts w:hint="eastAsia"/>
          </w:rPr>
          <w:sym w:font="Symbol" w:char="F0B0"/>
        </w:r>
      </w:ins>
      <w:del w:id="1387" w:author="詹虎" w:date="2017-09-25T00:19:00Z">
        <w:r w:rsidDel="0037029B">
          <w:delText>20</w:delText>
        </w:r>
        <w:r w:rsidDel="0037029B">
          <w:rPr>
            <w:rFonts w:hint="eastAsia"/>
          </w:rPr>
          <w:delText>°至</w:delText>
        </w:r>
        <w:r w:rsidDel="0037029B">
          <w:delText>90°</w:delText>
        </w:r>
        <w:r w:rsidDel="0037029B">
          <w:rPr>
            <w:rFonts w:hint="eastAsia"/>
          </w:rPr>
          <w:delText>和</w:delText>
        </w:r>
        <w:r w:rsidDel="0037029B">
          <w:delText>-20°</w:delText>
        </w:r>
        <w:r w:rsidDel="0037029B">
          <w:rPr>
            <w:rFonts w:hint="eastAsia"/>
          </w:rPr>
          <w:delText>至</w:delText>
        </w:r>
        <w:r w:rsidDel="0037029B">
          <w:delText>-90°</w:delText>
        </w:r>
        <w:r w:rsidDel="0037029B">
          <w:rPr>
            <w:rFonts w:hint="eastAsia"/>
          </w:rPr>
          <w:delText>区域</w:delText>
        </w:r>
      </w:del>
      <w:r>
        <w:rPr>
          <w:rFonts w:hint="eastAsia"/>
        </w:rPr>
        <w:t>，且避开银道面附近区域（</w:t>
      </w:r>
      <w:r>
        <w:t>|b|&lt;15°</w:t>
      </w:r>
      <w:r>
        <w:rPr>
          <w:rFonts w:hint="eastAsia"/>
        </w:rPr>
        <w:t>）</w:t>
      </w:r>
      <w:ins w:id="1388" w:author="zhan" w:date="2017-09-24T18:36:00Z">
        <w:r>
          <w:rPr>
            <w:rFonts w:hint="eastAsia"/>
          </w:rPr>
          <w:t>。</w:t>
        </w:r>
      </w:ins>
      <w:del w:id="1389" w:author="zhan" w:date="2017-09-24T18:34:00Z">
        <w:r>
          <w:rPr>
            <w:rFonts w:hint="eastAsia"/>
          </w:rPr>
          <w:delText>；</w:delText>
        </w:r>
      </w:del>
    </w:p>
    <w:p w:rsidR="00A65ECD" w:rsidRDefault="0062789C">
      <w:pPr>
        <w:pStyle w:val="CSSC0"/>
        <w:ind w:firstLine="560"/>
      </w:pPr>
      <w:del w:id="1390" w:author="zhan" w:date="2017-09-24T18:36:00Z">
        <w:r>
          <w:delText>4</w:delText>
        </w:r>
      </w:del>
      <w:ins w:id="1391" w:author="zhan" w:date="2017-09-24T18:36:00Z">
        <w:del w:id="1392" w:author="詹虎" w:date="2017-09-25T00:20:00Z">
          <w:r w:rsidDel="0037029B">
            <w:delText>4</w:delText>
          </w:r>
        </w:del>
      </w:ins>
      <w:del w:id="1393" w:author="詹虎" w:date="2017-09-25T00:20:00Z">
        <w:r w:rsidDel="0037029B">
          <w:delText>00</w:delText>
        </w:r>
        <w:r w:rsidDel="0037029B">
          <w:rPr>
            <w:rFonts w:hint="eastAsia"/>
          </w:rPr>
          <w:delText>平方度</w:delText>
        </w:r>
      </w:del>
      <w:del w:id="1394" w:author="zhan" w:date="2017-09-24T18:33:00Z">
        <w:r>
          <w:rPr>
            <w:rFonts w:hint="eastAsia"/>
          </w:rPr>
          <w:delText>极深度多色成像</w:delText>
        </w:r>
      </w:del>
      <w:ins w:id="1395" w:author="zhan" w:date="2017-09-24T18:33:00Z">
        <w:r>
          <w:rPr>
            <w:rFonts w:hint="eastAsia"/>
          </w:rPr>
          <w:t>深场</w:t>
        </w:r>
      </w:ins>
      <w:r>
        <w:rPr>
          <w:rFonts w:hint="eastAsia"/>
        </w:rPr>
        <w:t>观测</w:t>
      </w:r>
      <w:ins w:id="1396" w:author="zhan" w:date="2017-09-24T18:37:00Z">
        <w:del w:id="1397" w:author="詹虎" w:date="2017-09-25T00:20:00Z">
          <w:r w:rsidDel="0037029B">
            <w:rPr>
              <w:rFonts w:hint="eastAsia"/>
            </w:rPr>
            <w:delText>目前</w:delText>
          </w:r>
        </w:del>
      </w:ins>
      <w:del w:id="1398" w:author="zhan" w:date="2017-09-24T18:34:00Z">
        <w:r>
          <w:rPr>
            <w:rFonts w:hint="eastAsia"/>
          </w:rPr>
          <w:delText>天区既不可能集中于少数几个区域，又不宜过于零散地遍布全天，</w:delText>
        </w:r>
      </w:del>
      <w:del w:id="1399" w:author="zhan" w:date="2017-09-24T18:35:00Z">
        <w:r>
          <w:rPr>
            <w:rFonts w:hint="eastAsia"/>
          </w:rPr>
          <w:delText>目前</w:delText>
        </w:r>
      </w:del>
      <w:r>
        <w:rPr>
          <w:rFonts w:hint="eastAsia"/>
        </w:rPr>
        <w:t>选择了</w:t>
      </w:r>
      <w:r>
        <w:t>10</w:t>
      </w:r>
      <w:r>
        <w:rPr>
          <w:rFonts w:hint="eastAsia"/>
        </w:rPr>
        <w:t>个区域共</w:t>
      </w:r>
      <w:r>
        <w:t>400</w:t>
      </w:r>
      <w:r>
        <w:rPr>
          <w:rFonts w:hint="eastAsia"/>
        </w:rPr>
        <w:t>平方度用于</w:t>
      </w:r>
      <w:ins w:id="1400" w:author="詹虎" w:date="2017-09-25T00:20:00Z">
        <w:r w:rsidR="0037029B">
          <w:rPr>
            <w:rFonts w:hint="eastAsia"/>
          </w:rPr>
          <w:t>目前的</w:t>
        </w:r>
      </w:ins>
      <w:r>
        <w:rPr>
          <w:rFonts w:hint="eastAsia"/>
        </w:rPr>
        <w:t>演示</w:t>
      </w:r>
      <w:del w:id="1401" w:author="詹虎" w:date="2017-09-25T00:20:00Z">
        <w:r w:rsidDel="0037029B">
          <w:rPr>
            <w:rFonts w:hint="eastAsia"/>
          </w:rPr>
          <w:delText>，</w:delText>
        </w:r>
        <w:r w:rsidDel="0037029B">
          <w:rPr>
            <w:rFonts w:hint="eastAsia"/>
          </w:rPr>
          <w:delText>其中</w:delText>
        </w:r>
        <w:r w:rsidDel="0037029B">
          <w:rPr>
            <w:rFonts w:hint="eastAsia"/>
          </w:rPr>
          <w:delText>包括</w:delText>
        </w:r>
        <w:r w:rsidDel="0037029B">
          <w:rPr>
            <w:rFonts w:hint="eastAsia"/>
          </w:rPr>
          <w:delText>了</w:delText>
        </w:r>
        <w:r w:rsidDel="0037029B">
          <w:rPr>
            <w:rFonts w:hint="eastAsia"/>
          </w:rPr>
          <w:delText>低黄纬的</w:delText>
        </w:r>
        <w:r w:rsidDel="0037029B">
          <w:delText>COSMOS</w:delText>
        </w:r>
        <w:r w:rsidDel="0037029B">
          <w:rPr>
            <w:rFonts w:hint="eastAsia"/>
          </w:rPr>
          <w:delText>、</w:delText>
        </w:r>
        <w:r w:rsidDel="0037029B">
          <w:delText>GOOD-N</w:delText>
        </w:r>
        <w:r w:rsidDel="0037029B">
          <w:rPr>
            <w:rFonts w:hint="eastAsia"/>
          </w:rPr>
          <w:delText>、</w:delText>
        </w:r>
        <w:r w:rsidDel="0037029B">
          <w:delText>GOOD-S</w:delText>
        </w:r>
        <w:r w:rsidDel="0037029B">
          <w:rPr>
            <w:rFonts w:hint="eastAsia"/>
          </w:rPr>
          <w:delText>、</w:delText>
        </w:r>
        <w:r w:rsidDel="0037029B">
          <w:delText>EGS</w:delText>
        </w:r>
        <w:r w:rsidDel="0037029B">
          <w:rPr>
            <w:rFonts w:hint="eastAsia"/>
          </w:rPr>
          <w:delText>、</w:delText>
        </w:r>
        <w:r w:rsidDel="0037029B">
          <w:delText>UDS</w:delText>
        </w:r>
        <w:r w:rsidDel="0037029B">
          <w:rPr>
            <w:rFonts w:hint="eastAsia"/>
          </w:rPr>
          <w:delText>、银心与反银心方向</w:delText>
        </w:r>
      </w:del>
      <w:ins w:id="1402" w:author="zhan" w:date="2017-09-24T18:34:00Z">
        <w:r>
          <w:rPr>
            <w:rFonts w:hint="eastAsia"/>
          </w:rPr>
          <w:t>。</w:t>
        </w:r>
      </w:ins>
      <w:del w:id="1403" w:author="zhan" w:date="2017-09-24T18:34:00Z">
        <w:r>
          <w:rPr>
            <w:rFonts w:hint="eastAsia"/>
          </w:rPr>
          <w:delText>；</w:delText>
        </w:r>
      </w:del>
    </w:p>
    <w:p w:rsidR="00A65ECD" w:rsidRDefault="0062789C">
      <w:pPr>
        <w:pStyle w:val="CSSC0"/>
        <w:ind w:firstLine="560"/>
      </w:pPr>
      <w:del w:id="1404" w:author="zhan" w:date="2017-09-24T18:37:00Z">
        <w:r>
          <w:rPr>
            <w:rFonts w:hint="eastAsia"/>
          </w:rPr>
          <w:delText>对于这两个方案</w:delText>
        </w:r>
      </w:del>
      <w:ins w:id="1405" w:author="詹虎" w:date="2017-09-25T00:20:00Z">
        <w:r w:rsidR="0037029B">
          <w:rPr>
            <w:rFonts w:hint="eastAsia"/>
          </w:rPr>
          <w:t>实际</w:t>
        </w:r>
      </w:ins>
      <w:del w:id="1406" w:author="詹虎" w:date="2017-09-25T00:20:00Z">
        <w:r w:rsidDel="0037029B">
          <w:rPr>
            <w:rFonts w:hint="eastAsia"/>
          </w:rPr>
          <w:delText>以上</w:delText>
        </w:r>
      </w:del>
      <w:r>
        <w:rPr>
          <w:rFonts w:hint="eastAsia"/>
        </w:rPr>
        <w:t>选择的天区都</w:t>
      </w:r>
      <w:del w:id="1407" w:author="詹虎" w:date="2017-09-25T00:20:00Z">
        <w:r w:rsidDel="0037029B">
          <w:rPr>
            <w:rFonts w:hint="eastAsia"/>
          </w:rPr>
          <w:delText>略</w:delText>
        </w:r>
      </w:del>
      <w:r>
        <w:rPr>
          <w:rFonts w:hint="eastAsia"/>
        </w:rPr>
        <w:t>大于</w:t>
      </w:r>
      <w:del w:id="1408" w:author="zhan" w:date="2017-09-24T18:37:00Z">
        <w:r>
          <w:rPr>
            <w:rFonts w:hint="eastAsia"/>
          </w:rPr>
          <w:delText>指南</w:delText>
        </w:r>
      </w:del>
      <w:ins w:id="1409" w:author="zhan" w:date="2017-09-24T18:37:00Z">
        <w:r>
          <w:rPr>
            <w:rFonts w:hint="eastAsia"/>
          </w:rPr>
          <w:t>任务指标</w:t>
        </w:r>
      </w:ins>
      <w:r>
        <w:rPr>
          <w:rFonts w:hint="eastAsia"/>
        </w:rPr>
        <w:t>要求，编排中达到</w:t>
      </w:r>
      <w:ins w:id="1410" w:author="zhan" w:date="2017-09-24T18:38:00Z">
        <w:r>
          <w:rPr>
            <w:rFonts w:hint="eastAsia"/>
          </w:rPr>
          <w:t>指标</w:t>
        </w:r>
      </w:ins>
      <w:del w:id="1411" w:author="zhan" w:date="2017-09-24T18:37:00Z">
        <w:r>
          <w:rPr>
            <w:rFonts w:hint="eastAsia"/>
          </w:rPr>
          <w:delText>指南</w:delText>
        </w:r>
      </w:del>
      <w:r>
        <w:rPr>
          <w:rFonts w:hint="eastAsia"/>
        </w:rPr>
        <w:t>要求</w:t>
      </w:r>
      <w:ins w:id="1412" w:author="zhan" w:date="2017-09-24T18:38:00Z">
        <w:r>
          <w:rPr>
            <w:rFonts w:hint="eastAsia"/>
          </w:rPr>
          <w:t>的面积</w:t>
        </w:r>
      </w:ins>
      <w:r>
        <w:rPr>
          <w:rFonts w:hint="eastAsia"/>
        </w:rPr>
        <w:t>之后即停止。</w:t>
      </w:r>
    </w:p>
    <w:p w:rsidR="005061FB" w:rsidRPr="00374DF6" w:rsidRDefault="005061FB" w:rsidP="005061FB">
      <w:pPr>
        <w:pStyle w:val="3"/>
      </w:pPr>
      <w:r w:rsidRPr="00F63942">
        <w:rPr>
          <w:rFonts w:hint="eastAsia"/>
        </w:rPr>
        <w:t>曝光次数与时间</w:t>
      </w:r>
    </w:p>
    <w:p w:rsidR="005061FB" w:rsidRPr="00374DF6" w:rsidDel="00A76A6A" w:rsidRDefault="005061FB" w:rsidP="005061FB">
      <w:pPr>
        <w:pStyle w:val="CSSC0"/>
        <w:ind w:firstLine="560"/>
        <w:rPr>
          <w:del w:id="1413" w:author="zhan" w:date="2017-09-24T18:39:00Z"/>
        </w:rPr>
      </w:pPr>
      <w:del w:id="1414" w:author="zhan" w:date="2017-09-24T18:39:00Z">
        <w:r w:rsidRPr="00BA0665" w:rsidDel="00A76A6A">
          <w:rPr>
            <w:rFonts w:hint="eastAsia"/>
          </w:rPr>
          <w:delText>1</w:delText>
        </w:r>
        <w:r w:rsidR="00132FF1" w:rsidDel="00A76A6A">
          <w:rPr>
            <w:rFonts w:hint="eastAsia"/>
          </w:rPr>
          <w:delText>7</w:delText>
        </w:r>
        <w:r w:rsidR="00120A6A" w:rsidDel="00A76A6A">
          <w:rPr>
            <w:rFonts w:hint="eastAsia"/>
          </w:rPr>
          <w:delText>50</w:delText>
        </w:r>
        <w:r w:rsidRPr="00BA0665" w:rsidDel="00A76A6A">
          <w:rPr>
            <w:rFonts w:hint="eastAsia"/>
          </w:rPr>
          <w:delText>0</w:delText>
        </w:r>
        <w:r w:rsidRPr="00374DF6" w:rsidDel="00A76A6A">
          <w:rPr>
            <w:rFonts w:hint="eastAsia"/>
          </w:rPr>
          <w:delText>平方度深度</w:delText>
        </w:r>
      </w:del>
      <w:r w:rsidRPr="00374DF6">
        <w:rPr>
          <w:rFonts w:hint="eastAsia"/>
        </w:rPr>
        <w:t>多色成像和无缝光谱观测</w:t>
      </w:r>
      <w:ins w:id="1415" w:author="zhan" w:date="2017-09-24T18:39:00Z">
        <w:r w:rsidR="00A76A6A">
          <w:rPr>
            <w:rFonts w:hint="eastAsia"/>
          </w:rPr>
          <w:t>每片探测器</w:t>
        </w:r>
      </w:ins>
      <w:r w:rsidRPr="00374DF6">
        <w:rPr>
          <w:rFonts w:hint="eastAsia"/>
        </w:rPr>
        <w:t>曝光</w:t>
      </w:r>
      <w:ins w:id="1416" w:author="zhan" w:date="2017-09-24T18:39:00Z">
        <w:r w:rsidR="00A76A6A">
          <w:rPr>
            <w:rFonts w:hint="eastAsia"/>
          </w:rPr>
          <w:t>1</w:t>
        </w:r>
      </w:ins>
      <w:del w:id="1417" w:author="zhan" w:date="2017-09-24T18:39:00Z">
        <w:r w:rsidRPr="00374DF6" w:rsidDel="00A76A6A">
          <w:rPr>
            <w:rFonts w:hint="eastAsia"/>
          </w:rPr>
          <w:delText>2</w:delText>
        </w:r>
      </w:del>
      <w:r w:rsidRPr="00374DF6">
        <w:rPr>
          <w:rFonts w:hint="eastAsia"/>
        </w:rPr>
        <w:t>次</w:t>
      </w:r>
      <w:ins w:id="1418" w:author="zhan" w:date="2017-09-24T18:42:00Z">
        <w:r w:rsidR="00DD415E">
          <w:rPr>
            <w:rFonts w:hint="eastAsia"/>
          </w:rPr>
          <w:t>（每个波段</w:t>
        </w:r>
        <w:r w:rsidR="00DD415E">
          <w:rPr>
            <w:rFonts w:hint="eastAsia"/>
          </w:rPr>
          <w:t>2</w:t>
        </w:r>
        <w:r w:rsidR="00DD415E">
          <w:rPr>
            <w:rFonts w:hint="eastAsia"/>
          </w:rPr>
          <w:t>次或</w:t>
        </w:r>
        <w:r w:rsidR="00DD415E">
          <w:rPr>
            <w:rFonts w:hint="eastAsia"/>
          </w:rPr>
          <w:t>4</w:t>
        </w:r>
        <w:r w:rsidR="00DD415E">
          <w:rPr>
            <w:rFonts w:hint="eastAsia"/>
          </w:rPr>
          <w:t>次）</w:t>
        </w:r>
      </w:ins>
      <w:r w:rsidRPr="00374DF6">
        <w:rPr>
          <w:rFonts w:hint="eastAsia"/>
        </w:rPr>
        <w:t>，</w:t>
      </w:r>
      <w:r w:rsidR="00120A6A">
        <w:rPr>
          <w:rFonts w:hint="eastAsia"/>
        </w:rPr>
        <w:t>在满足其他指向要求前提下，当指向与地球亮边夹角不小于</w:t>
      </w:r>
      <w:r w:rsidR="00120A6A">
        <w:rPr>
          <w:rFonts w:hint="eastAsia"/>
        </w:rPr>
        <w:t>80</w:t>
      </w:r>
      <w:ins w:id="1419" w:author="詹虎" w:date="2017-09-25T00:21:00Z">
        <w:r w:rsidR="00FB56E2" w:rsidRPr="009C1BEB">
          <w:rPr>
            <w:rFonts w:hint="eastAsia"/>
          </w:rPr>
          <w:sym w:font="Symbol" w:char="F0B0"/>
        </w:r>
      </w:ins>
      <w:del w:id="1420" w:author="詹虎" w:date="2017-09-25T00:21:00Z">
        <w:r w:rsidR="00120A6A" w:rsidDel="00FB56E2">
          <w:rPr>
            <w:rFonts w:hint="eastAsia"/>
          </w:rPr>
          <w:delText>°</w:delText>
        </w:r>
      </w:del>
      <w:ins w:id="1421" w:author="詹虎" w:date="2017-09-25T00:20:00Z">
        <w:r w:rsidR="0037029B">
          <w:rPr>
            <w:rFonts w:hint="eastAsia"/>
          </w:rPr>
          <w:t>时</w:t>
        </w:r>
      </w:ins>
      <w:r w:rsidR="00120A6A">
        <w:rPr>
          <w:rFonts w:hint="eastAsia"/>
        </w:rPr>
        <w:t>，</w:t>
      </w:r>
      <w:r w:rsidRPr="00374DF6">
        <w:rPr>
          <w:rFonts w:hint="eastAsia"/>
        </w:rPr>
        <w:t>每次曝光</w:t>
      </w:r>
      <w:r w:rsidRPr="00374DF6">
        <w:rPr>
          <w:rFonts w:hint="eastAsia"/>
        </w:rPr>
        <w:t>150s</w:t>
      </w:r>
      <w:ins w:id="1422" w:author="zhan" w:date="2017-09-24T18:39:00Z">
        <w:r w:rsidR="00A76A6A">
          <w:rPr>
            <w:rFonts w:hint="eastAsia"/>
          </w:rPr>
          <w:t>。</w:t>
        </w:r>
      </w:ins>
      <w:del w:id="1423" w:author="zhan" w:date="2017-09-24T18:39:00Z">
        <w:r w:rsidRPr="00374DF6" w:rsidDel="00A76A6A">
          <w:rPr>
            <w:rFonts w:hint="eastAsia"/>
          </w:rPr>
          <w:delText>；</w:delText>
        </w:r>
      </w:del>
    </w:p>
    <w:p w:rsidR="005061FB" w:rsidRDefault="005061FB" w:rsidP="005061FB">
      <w:pPr>
        <w:pStyle w:val="CSSC0"/>
        <w:ind w:firstLine="560"/>
      </w:pPr>
      <w:del w:id="1424" w:author="詹虎" w:date="2017-09-25T00:21:00Z">
        <w:r w:rsidRPr="00BA0665" w:rsidDel="0037029B">
          <w:rPr>
            <w:rFonts w:hint="eastAsia"/>
          </w:rPr>
          <w:delText>400</w:delText>
        </w:r>
        <w:r w:rsidDel="0037029B">
          <w:rPr>
            <w:rFonts w:hint="eastAsia"/>
          </w:rPr>
          <w:delText>平方度</w:delText>
        </w:r>
      </w:del>
      <w:del w:id="1425" w:author="zhan" w:date="2017-09-24T18:42:00Z">
        <w:r w:rsidRPr="00374DF6" w:rsidDel="00DD415E">
          <w:rPr>
            <w:rFonts w:hint="eastAsia"/>
          </w:rPr>
          <w:delText>极深度多色成像</w:delText>
        </w:r>
      </w:del>
      <w:ins w:id="1426" w:author="zhan" w:date="2017-09-24T18:42:00Z">
        <w:r w:rsidR="00DD415E">
          <w:rPr>
            <w:rFonts w:hint="eastAsia"/>
          </w:rPr>
          <w:t>深场</w:t>
        </w:r>
      </w:ins>
      <w:r w:rsidRPr="00374DF6">
        <w:rPr>
          <w:rFonts w:hint="eastAsia"/>
        </w:rPr>
        <w:t>观测</w:t>
      </w:r>
      <w:del w:id="1427" w:author="zhan" w:date="2017-09-24T18:42:00Z">
        <w:r w:rsidRPr="00374DF6" w:rsidDel="00DD415E">
          <w:rPr>
            <w:rFonts w:hint="eastAsia"/>
          </w:rPr>
          <w:delText>和无缝光谱观测</w:delText>
        </w:r>
      </w:del>
      <w:ins w:id="1428" w:author="zhan" w:date="2017-09-24T18:42:00Z">
        <w:r w:rsidR="00DD415E">
          <w:rPr>
            <w:rFonts w:hint="eastAsia"/>
          </w:rPr>
          <w:t>每片探测器</w:t>
        </w:r>
      </w:ins>
      <w:r w:rsidRPr="00374DF6">
        <w:rPr>
          <w:rFonts w:hint="eastAsia"/>
        </w:rPr>
        <w:t>曝光</w:t>
      </w:r>
      <w:del w:id="1429" w:author="zhan" w:date="2017-09-24T18:42:00Z">
        <w:r w:rsidRPr="00374DF6" w:rsidDel="00DD415E">
          <w:rPr>
            <w:rFonts w:hint="eastAsia"/>
          </w:rPr>
          <w:delText>8</w:delText>
        </w:r>
      </w:del>
      <w:ins w:id="1430" w:author="zhan" w:date="2017-09-24T18:42:00Z">
        <w:r w:rsidR="00DD415E">
          <w:rPr>
            <w:rFonts w:hint="eastAsia"/>
          </w:rPr>
          <w:t>4</w:t>
        </w:r>
      </w:ins>
      <w:r w:rsidRPr="00374DF6">
        <w:rPr>
          <w:rFonts w:hint="eastAsia"/>
        </w:rPr>
        <w:t>次</w:t>
      </w:r>
      <w:ins w:id="1431" w:author="zhan" w:date="2017-09-24T18:42:00Z">
        <w:r w:rsidR="00DD415E">
          <w:rPr>
            <w:rFonts w:hint="eastAsia"/>
          </w:rPr>
          <w:t>（每个波段</w:t>
        </w:r>
        <w:r w:rsidR="00DD415E">
          <w:rPr>
            <w:rFonts w:hint="eastAsia"/>
          </w:rPr>
          <w:t>8</w:t>
        </w:r>
        <w:r w:rsidR="00DD415E">
          <w:rPr>
            <w:rFonts w:hint="eastAsia"/>
          </w:rPr>
          <w:t>次或</w:t>
        </w:r>
        <w:r w:rsidR="00DD415E">
          <w:rPr>
            <w:rFonts w:hint="eastAsia"/>
          </w:rPr>
          <w:t>16</w:t>
        </w:r>
        <w:r w:rsidR="00DD415E">
          <w:rPr>
            <w:rFonts w:hint="eastAsia"/>
          </w:rPr>
          <w:t>次）</w:t>
        </w:r>
      </w:ins>
      <w:r w:rsidRPr="00374DF6">
        <w:rPr>
          <w:rFonts w:hint="eastAsia"/>
        </w:rPr>
        <w:t>，</w:t>
      </w:r>
      <w:r w:rsidR="00120A6A">
        <w:rPr>
          <w:rFonts w:hint="eastAsia"/>
        </w:rPr>
        <w:t>在满足其他指向要求前提下，当指向与地球亮边夹角不小于</w:t>
      </w:r>
      <w:r w:rsidR="00120A6A">
        <w:rPr>
          <w:rFonts w:hint="eastAsia"/>
        </w:rPr>
        <w:t>80</w:t>
      </w:r>
      <w:ins w:id="1432" w:author="詹虎" w:date="2017-09-25T00:21:00Z">
        <w:r w:rsidR="00FB56E2" w:rsidRPr="009C1BEB">
          <w:rPr>
            <w:rFonts w:hint="eastAsia"/>
          </w:rPr>
          <w:sym w:font="Symbol" w:char="F0B0"/>
        </w:r>
      </w:ins>
      <w:del w:id="1433" w:author="詹虎" w:date="2017-09-25T00:21:00Z">
        <w:r w:rsidR="00120A6A" w:rsidDel="00FB56E2">
          <w:rPr>
            <w:rFonts w:hint="eastAsia"/>
          </w:rPr>
          <w:delText>°</w:delText>
        </w:r>
      </w:del>
      <w:ins w:id="1434" w:author="詹虎" w:date="2017-09-25T00:21:00Z">
        <w:r w:rsidR="0037029B">
          <w:rPr>
            <w:rFonts w:hint="eastAsia"/>
          </w:rPr>
          <w:t>时</w:t>
        </w:r>
      </w:ins>
      <w:r w:rsidR="00120A6A">
        <w:rPr>
          <w:rFonts w:hint="eastAsia"/>
        </w:rPr>
        <w:t>，</w:t>
      </w:r>
      <w:r w:rsidRPr="00374DF6">
        <w:rPr>
          <w:rFonts w:hint="eastAsia"/>
        </w:rPr>
        <w:t>每次</w:t>
      </w:r>
      <w:r w:rsidRPr="00374DF6">
        <w:rPr>
          <w:rFonts w:hint="eastAsia"/>
        </w:rPr>
        <w:t>250s</w:t>
      </w:r>
      <w:r w:rsidRPr="00374DF6">
        <w:rPr>
          <w:rFonts w:hint="eastAsia"/>
        </w:rPr>
        <w:t>；</w:t>
      </w:r>
    </w:p>
    <w:p w:rsidR="005061FB" w:rsidRDefault="002243DF" w:rsidP="00546F42">
      <w:pPr>
        <w:pStyle w:val="CSSC0"/>
        <w:ind w:firstLine="560"/>
      </w:pPr>
      <w:del w:id="1435" w:author="zhan" w:date="2017-09-24T18:44:00Z">
        <w:r w:rsidDel="00DD415E">
          <w:rPr>
            <w:rFonts w:hint="eastAsia"/>
          </w:rPr>
          <w:delText>假设与地球亮边夹角</w:delText>
        </w:r>
        <w:r w:rsidDel="00DD415E">
          <w:rPr>
            <w:rFonts w:hint="eastAsia"/>
          </w:rPr>
          <w:delText>80</w:delText>
        </w:r>
        <w:r w:rsidDel="00DD415E">
          <w:rPr>
            <w:rFonts w:hint="eastAsia"/>
          </w:rPr>
          <w:delText>°的情况，地气光和黄道光为</w:delText>
        </w:r>
        <w:r w:rsidDel="00DD415E">
          <w:rPr>
            <w:rFonts w:hint="eastAsia"/>
          </w:rPr>
          <w:delText>H</w:delText>
        </w:r>
        <w:r w:rsidDel="00DD415E">
          <w:delText>ST</w:delText>
        </w:r>
        <w:r w:rsidDel="00DD415E">
          <w:rPr>
            <w:rFonts w:hint="eastAsia"/>
          </w:rPr>
          <w:delText>使用的平均水平，地气光约为黄道光</w:delText>
        </w:r>
        <w:r w:rsidDel="00DD415E">
          <w:rPr>
            <w:rFonts w:hint="eastAsia"/>
          </w:rPr>
          <w:delText>0.4</w:delText>
        </w:r>
        <w:r w:rsidDel="00DD415E">
          <w:rPr>
            <w:rFonts w:hint="eastAsia"/>
          </w:rPr>
          <w:delText>。</w:delText>
        </w:r>
      </w:del>
      <w:r>
        <w:rPr>
          <w:rFonts w:hint="eastAsia"/>
        </w:rPr>
        <w:t>根据长光所提供的</w:t>
      </w:r>
      <w:del w:id="1436" w:author="zhan" w:date="2017-09-24T18:44:00Z">
        <w:r w:rsidDel="00DD415E">
          <w:rPr>
            <w:rFonts w:hint="eastAsia"/>
          </w:rPr>
          <w:delText>杂散光水平</w:delText>
        </w:r>
      </w:del>
      <w:ins w:id="1437" w:author="zhan" w:date="2017-09-24T18:44:00Z">
        <w:r w:rsidR="00DD415E">
          <w:rPr>
            <w:rFonts w:hint="eastAsia"/>
          </w:rPr>
          <w:t>数据</w:t>
        </w:r>
      </w:ins>
      <w:r>
        <w:rPr>
          <w:rFonts w:hint="eastAsia"/>
        </w:rPr>
        <w:t>，地球亮边与指向夹角为</w:t>
      </w:r>
      <w:r>
        <w:rPr>
          <w:rFonts w:hint="eastAsia"/>
        </w:rPr>
        <w:t>70</w:t>
      </w:r>
      <w:ins w:id="1438" w:author="詹虎" w:date="2017-09-25T00:21:00Z">
        <w:r w:rsidR="00FB56E2" w:rsidRPr="009C1BEB">
          <w:rPr>
            <w:rFonts w:hint="eastAsia"/>
          </w:rPr>
          <w:sym w:font="Symbol" w:char="F0B0"/>
        </w:r>
      </w:ins>
      <w:del w:id="1439" w:author="詹虎" w:date="2017-09-25T00:21:00Z">
        <w:r w:rsidDel="00FB56E2">
          <w:rPr>
            <w:rFonts w:hint="eastAsia"/>
          </w:rPr>
          <w:delText>°</w:delText>
        </w:r>
      </w:del>
      <w:r>
        <w:rPr>
          <w:rFonts w:hint="eastAsia"/>
        </w:rPr>
        <w:t>时，地</w:t>
      </w:r>
      <w:del w:id="1440" w:author="zhan" w:date="2017-09-24T18:44:00Z">
        <w:r w:rsidDel="00DD415E">
          <w:rPr>
            <w:rFonts w:hint="eastAsia"/>
          </w:rPr>
          <w:delText>气</w:delText>
        </w:r>
      </w:del>
      <w:ins w:id="1441" w:author="zhan" w:date="2017-09-24T18:44:00Z">
        <w:r w:rsidR="00DD415E">
          <w:rPr>
            <w:rFonts w:hint="eastAsia"/>
          </w:rPr>
          <w:t>球反照</w:t>
        </w:r>
      </w:ins>
      <w:del w:id="1442" w:author="zhan" w:date="2017-09-24T18:45:00Z">
        <w:r w:rsidDel="00DD415E">
          <w:rPr>
            <w:rFonts w:hint="eastAsia"/>
          </w:rPr>
          <w:delText>光</w:delText>
        </w:r>
      </w:del>
      <w:ins w:id="1443" w:author="zhan" w:date="2017-09-24T18:45:00Z">
        <w:r w:rsidR="00DD415E">
          <w:rPr>
            <w:rFonts w:hint="eastAsia"/>
          </w:rPr>
          <w:t>引起的杂散光</w:t>
        </w:r>
      </w:ins>
      <w:r>
        <w:rPr>
          <w:rFonts w:hint="eastAsia"/>
        </w:rPr>
        <w:t>约为黄道光的</w:t>
      </w:r>
      <w:del w:id="1444" w:author="zhan" w:date="2017-09-24T18:45:00Z">
        <w:r w:rsidDel="00DD415E">
          <w:rPr>
            <w:rFonts w:hint="eastAsia"/>
          </w:rPr>
          <w:delText>0.5</w:delText>
        </w:r>
      </w:del>
      <w:ins w:id="1445" w:author="zhan" w:date="2017-09-24T18:45:00Z">
        <w:r w:rsidR="00DD415E">
          <w:rPr>
            <w:rFonts w:hint="eastAsia"/>
          </w:rPr>
          <w:t>一半</w:t>
        </w:r>
      </w:ins>
      <w:r>
        <w:rPr>
          <w:rFonts w:hint="eastAsia"/>
        </w:rPr>
        <w:t>。据此条件计算</w:t>
      </w:r>
      <w:ins w:id="1446" w:author="zhan" w:date="2017-09-24T18:45:00Z">
        <w:r w:rsidR="00DD415E">
          <w:rPr>
            <w:rFonts w:hint="eastAsia"/>
          </w:rPr>
          <w:t>，</w:t>
        </w:r>
      </w:ins>
      <w:del w:id="1447" w:author="zhan" w:date="2017-09-24T18:45:00Z">
        <w:r w:rsidDel="00DD415E">
          <w:rPr>
            <w:rFonts w:hint="eastAsia"/>
          </w:rPr>
          <w:delText>与夹角为</w:delText>
        </w:r>
        <w:r w:rsidDel="00DD415E">
          <w:rPr>
            <w:rFonts w:hint="eastAsia"/>
          </w:rPr>
          <w:delText>80</w:delText>
        </w:r>
        <w:r w:rsidDel="00DD415E">
          <w:rPr>
            <w:rFonts w:hint="eastAsia"/>
          </w:rPr>
          <w:delText>°的条件的相同的信噪比（</w:delText>
        </w:r>
        <w:r w:rsidDel="00DD415E">
          <w:rPr>
            <w:rFonts w:hint="eastAsia"/>
          </w:rPr>
          <w:delText>SNr=5</w:delText>
        </w:r>
        <w:r w:rsidDel="00DD415E">
          <w:rPr>
            <w:rFonts w:hint="eastAsia"/>
          </w:rPr>
          <w:delText>）</w:delText>
        </w:r>
      </w:del>
      <w:ins w:id="1448" w:author="zhan" w:date="2017-09-24T18:45:00Z">
        <w:r w:rsidR="00DD415E">
          <w:rPr>
            <w:rFonts w:hint="eastAsia"/>
          </w:rPr>
          <w:t>达到同样极限星等</w:t>
        </w:r>
      </w:ins>
      <w:del w:id="1449" w:author="zhan" w:date="2017-09-24T18:46:00Z">
        <w:r w:rsidDel="00DD415E">
          <w:rPr>
            <w:rFonts w:hint="eastAsia"/>
          </w:rPr>
          <w:delText>，</w:delText>
        </w:r>
      </w:del>
      <w:del w:id="1450" w:author="zhan" w:date="2017-09-24T18:47:00Z">
        <w:r w:rsidR="00DD415E" w:rsidDel="00DD415E">
          <w:rPr>
            <w:rFonts w:hint="eastAsia"/>
          </w:rPr>
          <w:delText>深度多色成像巡天每次曝光需要增加</w:delText>
        </w:r>
        <w:r w:rsidR="00DD415E" w:rsidDel="00DD415E">
          <w:rPr>
            <w:rFonts w:hint="eastAsia"/>
          </w:rPr>
          <w:delText>5s</w:delText>
        </w:r>
        <w:r w:rsidR="00DD415E" w:rsidDel="00DD415E">
          <w:rPr>
            <w:rFonts w:hint="eastAsia"/>
          </w:rPr>
          <w:delText>，极深度多色成像巡天需要增加</w:delText>
        </w:r>
        <w:r w:rsidR="00DD415E" w:rsidDel="00DD415E">
          <w:rPr>
            <w:rFonts w:hint="eastAsia"/>
          </w:rPr>
          <w:delText>12s</w:delText>
        </w:r>
      </w:del>
      <w:ins w:id="1451" w:author="zhan" w:date="2017-09-24T18:47:00Z">
        <w:r w:rsidR="00DD415E">
          <w:rPr>
            <w:rFonts w:hint="eastAsia"/>
          </w:rPr>
          <w:t>须增加约</w:t>
        </w:r>
        <w:r w:rsidR="00DD415E">
          <w:rPr>
            <w:rFonts w:hint="eastAsia"/>
          </w:rPr>
          <w:t>5%</w:t>
        </w:r>
        <w:r w:rsidR="00DD415E">
          <w:rPr>
            <w:rFonts w:hint="eastAsia"/>
          </w:rPr>
          <w:t>曝光时间。</w:t>
        </w:r>
      </w:ins>
      <w:del w:id="1452" w:author="zhan" w:date="2017-09-24T18:48:00Z">
        <w:r w:rsidDel="00DD415E">
          <w:rPr>
            <w:rFonts w:hint="eastAsia"/>
          </w:rPr>
          <w:delText>，无缝光谱观测和深度无缝光谱观测与成像观测同步进行，所以时间与其保持一致。</w:delText>
        </w:r>
      </w:del>
      <w:ins w:id="1453" w:author="zhan" w:date="2017-09-24T18:48:00Z">
        <w:r w:rsidR="00DD415E">
          <w:rPr>
            <w:rFonts w:hint="eastAsia"/>
          </w:rPr>
          <w:t>指向</w:t>
        </w:r>
      </w:ins>
      <w:r>
        <w:rPr>
          <w:rFonts w:hint="eastAsia"/>
        </w:rPr>
        <w:t>与地球亮边夹角在</w:t>
      </w:r>
      <w:del w:id="1454" w:author="zhan" w:date="2017-09-24T18:48:00Z">
        <w:r w:rsidDel="00D31925">
          <w:rPr>
            <w:rFonts w:hint="eastAsia"/>
          </w:rPr>
          <w:delText>7</w:delText>
        </w:r>
      </w:del>
      <w:ins w:id="1455" w:author="zhan" w:date="2017-09-24T18:48:00Z">
        <w:r w:rsidR="00D31925">
          <w:rPr>
            <w:rFonts w:hint="eastAsia"/>
          </w:rPr>
          <w:t>8</w:t>
        </w:r>
      </w:ins>
      <w:r>
        <w:rPr>
          <w:rFonts w:hint="eastAsia"/>
        </w:rPr>
        <w:t>0</w:t>
      </w:r>
      <w:ins w:id="1456" w:author="詹虎" w:date="2017-09-25T00:21:00Z">
        <w:r w:rsidR="00FB56E2" w:rsidRPr="009C1BEB">
          <w:rPr>
            <w:rFonts w:hint="eastAsia"/>
          </w:rPr>
          <w:sym w:font="Symbol" w:char="F0B0"/>
        </w:r>
      </w:ins>
      <w:del w:id="1457" w:author="詹虎" w:date="2017-09-25T00:21:00Z">
        <w:r w:rsidDel="00FB56E2">
          <w:rPr>
            <w:rFonts w:hint="eastAsia"/>
          </w:rPr>
          <w:delText>°</w:delText>
        </w:r>
      </w:del>
      <w:r>
        <w:rPr>
          <w:rFonts w:hint="eastAsia"/>
        </w:rPr>
        <w:t>到</w:t>
      </w:r>
      <w:ins w:id="1458" w:author="zhan" w:date="2017-09-24T18:48:00Z">
        <w:r w:rsidR="00D31925">
          <w:rPr>
            <w:rFonts w:hint="eastAsia"/>
          </w:rPr>
          <w:t>7</w:t>
        </w:r>
      </w:ins>
      <w:del w:id="1459" w:author="zhan" w:date="2017-09-24T18:48:00Z">
        <w:r w:rsidDel="00D31925">
          <w:rPr>
            <w:rFonts w:hint="eastAsia"/>
          </w:rPr>
          <w:delText>8</w:delText>
        </w:r>
      </w:del>
      <w:r>
        <w:rPr>
          <w:rFonts w:hint="eastAsia"/>
        </w:rPr>
        <w:t>0</w:t>
      </w:r>
      <w:ins w:id="1460" w:author="詹虎" w:date="2017-09-25T00:21:00Z">
        <w:r w:rsidR="00FB56E2" w:rsidRPr="009C1BEB">
          <w:rPr>
            <w:rFonts w:hint="eastAsia"/>
          </w:rPr>
          <w:sym w:font="Symbol" w:char="F0B0"/>
        </w:r>
      </w:ins>
      <w:del w:id="1461" w:author="詹虎" w:date="2017-09-25T00:21:00Z">
        <w:r w:rsidDel="00FB56E2">
          <w:rPr>
            <w:rFonts w:hint="eastAsia"/>
          </w:rPr>
          <w:delText>°</w:delText>
        </w:r>
      </w:del>
      <w:r>
        <w:rPr>
          <w:rFonts w:hint="eastAsia"/>
        </w:rPr>
        <w:t>之间的曝光时间按上述计算结果线性</w:t>
      </w:r>
      <w:del w:id="1462" w:author="zhan" w:date="2017-09-24T18:48:00Z">
        <w:r w:rsidDel="00D31925">
          <w:rPr>
            <w:rFonts w:hint="eastAsia"/>
          </w:rPr>
          <w:delText>变化</w:delText>
        </w:r>
      </w:del>
      <w:ins w:id="1463" w:author="zhan" w:date="2017-09-24T18:48:00Z">
        <w:del w:id="1464" w:author="詹虎" w:date="2017-09-25T00:21:00Z">
          <w:r w:rsidR="00D31925" w:rsidDel="00394C41">
            <w:rPr>
              <w:rFonts w:hint="eastAsia"/>
            </w:rPr>
            <w:delText>差</w:delText>
          </w:r>
        </w:del>
      </w:ins>
      <w:ins w:id="1465" w:author="詹虎" w:date="2017-09-25T00:21:00Z">
        <w:r w:rsidR="00394C41">
          <w:rPr>
            <w:rFonts w:hint="eastAsia"/>
          </w:rPr>
          <w:t>插</w:t>
        </w:r>
      </w:ins>
      <w:ins w:id="1466" w:author="zhan" w:date="2017-09-24T18:48:00Z">
        <w:r w:rsidR="00D31925">
          <w:rPr>
            <w:rFonts w:hint="eastAsia"/>
          </w:rPr>
          <w:t>值</w:t>
        </w:r>
      </w:ins>
      <w:r>
        <w:rPr>
          <w:rFonts w:hint="eastAsia"/>
        </w:rPr>
        <w:t>。</w:t>
      </w:r>
    </w:p>
    <w:p w:rsidR="00D31925" w:rsidRDefault="000F4CA8" w:rsidP="005061FB">
      <w:pPr>
        <w:pStyle w:val="3"/>
        <w:rPr>
          <w:ins w:id="1467" w:author="zhan" w:date="2017-09-24T18:49:00Z"/>
        </w:rPr>
      </w:pPr>
      <w:ins w:id="1468" w:author="zhan" w:date="2017-09-24T19:03:00Z">
        <w:r>
          <w:rPr>
            <w:rFonts w:hint="eastAsia"/>
          </w:rPr>
          <w:t>不可用时间</w:t>
        </w:r>
      </w:ins>
    </w:p>
    <w:p w:rsidR="001333DA" w:rsidRDefault="000F4CA8">
      <w:pPr>
        <w:pStyle w:val="CSSC0"/>
        <w:ind w:firstLine="560"/>
        <w:rPr>
          <w:del w:id="1469" w:author="zhan" w:date="2017-09-24T18:49:00Z"/>
        </w:rPr>
        <w:pPrChange w:id="1470" w:author="zhan" w:date="2017-09-24T19:04:00Z">
          <w:pPr>
            <w:pStyle w:val="3"/>
          </w:pPr>
        </w:pPrChange>
      </w:pPr>
      <w:ins w:id="1471" w:author="zhan" w:date="2017-09-24T19:04:00Z">
        <w:r>
          <w:rPr>
            <w:rFonts w:hint="eastAsia"/>
          </w:rPr>
          <w:t>各种因素造成的不可观测时间按</w:t>
        </w:r>
        <w:r>
          <w:rPr>
            <w:rFonts w:hint="eastAsia"/>
          </w:rPr>
          <w:t>40%</w:t>
        </w:r>
        <w:r>
          <w:rPr>
            <w:rFonts w:hint="eastAsia"/>
          </w:rPr>
          <w:t>的日历时间估计，其中已规划的维护补给约</w:t>
        </w:r>
        <w:del w:id="1472" w:author="詹虎" w:date="2017-09-25T00:21:00Z">
          <w:r w:rsidDel="00394C41">
            <w:rPr>
              <w:rFonts w:hint="eastAsia"/>
            </w:rPr>
            <w:delText>两年一次，</w:delText>
          </w:r>
        </w:del>
        <w:r>
          <w:rPr>
            <w:rFonts w:hint="eastAsia"/>
          </w:rPr>
          <w:t>占日历时间</w:t>
        </w:r>
        <w:r>
          <w:rPr>
            <w:rFonts w:hint="eastAsia"/>
          </w:rPr>
          <w:t>16%</w:t>
        </w:r>
        <w:r>
          <w:rPr>
            <w:rFonts w:hint="eastAsia"/>
          </w:rPr>
          <w:t>。</w:t>
        </w:r>
      </w:ins>
      <w:del w:id="1473" w:author="zhan" w:date="2017-09-24T18:49:00Z">
        <w:r w:rsidR="005061FB" w:rsidDel="00D31925">
          <w:rPr>
            <w:rFonts w:hint="eastAsia"/>
          </w:rPr>
          <w:delText>深度多色成像、极</w:delText>
        </w:r>
        <w:r w:rsidR="005061FB" w:rsidRPr="00932350" w:rsidDel="00D31925">
          <w:rPr>
            <w:rFonts w:hint="eastAsia"/>
          </w:rPr>
          <w:delText>深度多</w:delText>
        </w:r>
        <w:r w:rsidR="005061FB" w:rsidRPr="00932350" w:rsidDel="00D31925">
          <w:rPr>
            <w:rFonts w:hint="eastAsia"/>
          </w:rPr>
          <w:lastRenderedPageBreak/>
          <w:delText>色成像和无缝光谱巡天同时进行。</w:delText>
        </w:r>
      </w:del>
    </w:p>
    <w:p w:rsidR="001333DA" w:rsidRDefault="005061FB">
      <w:pPr>
        <w:pStyle w:val="CSSC0"/>
        <w:ind w:firstLine="560"/>
        <w:pPrChange w:id="1474" w:author="zhan" w:date="2017-09-24T19:04:00Z">
          <w:pPr>
            <w:pStyle w:val="3"/>
          </w:pPr>
        </w:pPrChange>
      </w:pPr>
      <w:del w:id="1475" w:author="zhan" w:date="2017-09-24T19:04:00Z">
        <w:r w:rsidRPr="00F63942" w:rsidDel="000F4CA8">
          <w:rPr>
            <w:rFonts w:hint="eastAsia"/>
          </w:rPr>
          <w:delText>太阳方向与轨道面夹角小于</w:delText>
        </w:r>
        <w:r w:rsidRPr="00F63942" w:rsidDel="000F4CA8">
          <w:rPr>
            <w:rFonts w:hint="eastAsia"/>
          </w:rPr>
          <w:delText>15</w:delText>
        </w:r>
        <w:r w:rsidRPr="00932350" w:rsidDel="000F4CA8">
          <w:delText>°</w:delText>
        </w:r>
        <w:r w:rsidRPr="00932350" w:rsidDel="000F4CA8">
          <w:delText>，并且</w:delText>
        </w:r>
      </w:del>
      <w:del w:id="1476" w:author="zhan" w:date="2017-09-24T18:08:00Z">
        <w:r w:rsidRPr="00932350" w:rsidDel="00C82086">
          <w:delText>卫星</w:delText>
        </w:r>
      </w:del>
      <w:del w:id="1477" w:author="zhan" w:date="2017-09-24T19:04:00Z">
        <w:r w:rsidRPr="00932350" w:rsidDel="000F4CA8">
          <w:delText>飞行的地球的阳照区内，太阳对观测的影响较大，这</w:delText>
        </w:r>
        <w:r w:rsidRPr="00932350" w:rsidDel="000F4CA8">
          <w:rPr>
            <w:rFonts w:hint="eastAsia"/>
          </w:rPr>
          <w:delText>时关机停止工作。</w:delText>
        </w:r>
      </w:del>
    </w:p>
    <w:p w:rsidR="005061FB" w:rsidRPr="00932350" w:rsidDel="000F4CA8" w:rsidRDefault="00546F42" w:rsidP="005061FB">
      <w:pPr>
        <w:pStyle w:val="3"/>
        <w:rPr>
          <w:del w:id="1478" w:author="zhan" w:date="2017-09-24T19:04:00Z"/>
        </w:rPr>
      </w:pPr>
      <w:del w:id="1479" w:author="zhan" w:date="2017-09-24T19:04:00Z">
        <w:r w:rsidDel="000F4CA8">
          <w:rPr>
            <w:rFonts w:hint="eastAsia"/>
          </w:rPr>
          <w:delText>按照总体要求</w:delText>
        </w:r>
        <w:r w:rsidDel="000F4CA8">
          <w:rPr>
            <w:rFonts w:hint="eastAsia"/>
          </w:rPr>
          <w:delText>10</w:delText>
        </w:r>
        <w:r w:rsidDel="000F4CA8">
          <w:rPr>
            <w:rFonts w:hint="eastAsia"/>
          </w:rPr>
          <w:delText>年时间里需要与空间站对接停靠</w:delText>
        </w:r>
        <w:r w:rsidDel="000F4CA8">
          <w:rPr>
            <w:rFonts w:hint="eastAsia"/>
          </w:rPr>
          <w:delText>4</w:delText>
        </w:r>
        <w:r w:rsidDel="000F4CA8">
          <w:rPr>
            <w:rFonts w:hint="eastAsia"/>
          </w:rPr>
          <w:delText>次进行设备维护，每次</w:delText>
        </w:r>
        <w:r w:rsidR="005061FB" w:rsidDel="000F4CA8">
          <w:rPr>
            <w:rFonts w:hint="eastAsia"/>
          </w:rPr>
          <w:delText>的时间约为</w:delText>
        </w:r>
        <w:r w:rsidDel="000F4CA8">
          <w:rPr>
            <w:rFonts w:hint="eastAsia"/>
          </w:rPr>
          <w:delText>三个月</w:delText>
        </w:r>
        <w:r w:rsidR="005061FB" w:rsidRPr="00932350" w:rsidDel="000F4CA8">
          <w:rPr>
            <w:rFonts w:hint="eastAsia"/>
          </w:rPr>
          <w:delText>。</w:delText>
        </w:r>
      </w:del>
    </w:p>
    <w:p w:rsidR="005061FB" w:rsidRPr="00932350" w:rsidDel="000F4CA8" w:rsidRDefault="005061FB" w:rsidP="005061FB">
      <w:pPr>
        <w:pStyle w:val="3"/>
        <w:rPr>
          <w:del w:id="1480" w:author="zhan" w:date="2017-09-24T19:04:00Z"/>
        </w:rPr>
      </w:pPr>
      <w:del w:id="1481" w:author="zhan" w:date="2017-09-24T18:08:00Z">
        <w:r w:rsidDel="00C82086">
          <w:rPr>
            <w:rFonts w:hint="eastAsia"/>
          </w:rPr>
          <w:delText>卫星</w:delText>
        </w:r>
      </w:del>
      <w:del w:id="1482" w:author="zhan" w:date="2017-09-24T19:04:00Z">
        <w:r w:rsidDel="000F4CA8">
          <w:rPr>
            <w:rFonts w:hint="eastAsia"/>
          </w:rPr>
          <w:delText>每</w:delText>
        </w:r>
        <w:r w:rsidDel="000F4CA8">
          <w:rPr>
            <w:rFonts w:hint="eastAsia"/>
          </w:rPr>
          <w:delText>80</w:delText>
        </w:r>
        <w:r w:rsidDel="000F4CA8">
          <w:rPr>
            <w:rFonts w:hint="eastAsia"/>
          </w:rPr>
          <w:delText>天需要进行一次轨道维持，期间有</w:delText>
        </w:r>
        <w:r w:rsidDel="000F4CA8">
          <w:rPr>
            <w:rFonts w:hint="eastAsia"/>
          </w:rPr>
          <w:delText>12</w:delText>
        </w:r>
        <w:r w:rsidDel="000F4CA8">
          <w:rPr>
            <w:rFonts w:hint="eastAsia"/>
          </w:rPr>
          <w:delText>轨的时间不能观测，每次的时间约为</w:delText>
        </w:r>
        <w:r w:rsidDel="000F4CA8">
          <w:rPr>
            <w:rFonts w:hint="eastAsia"/>
          </w:rPr>
          <w:delText>0.77</w:delText>
        </w:r>
        <w:r w:rsidDel="000F4CA8">
          <w:rPr>
            <w:rFonts w:hint="eastAsia"/>
          </w:rPr>
          <w:delText>天。</w:delText>
        </w:r>
      </w:del>
    </w:p>
    <w:p w:rsidR="005061FB" w:rsidRDefault="005061FB" w:rsidP="005061FB">
      <w:pPr>
        <w:pStyle w:val="2"/>
      </w:pPr>
      <w:r>
        <w:rPr>
          <w:rFonts w:hint="eastAsia"/>
        </w:rPr>
        <w:t>巡天规划输入序列</w:t>
      </w:r>
    </w:p>
    <w:p w:rsidR="001333DA" w:rsidRDefault="005061FB">
      <w:pPr>
        <w:pStyle w:val="3"/>
        <w:ind w:left="1134" w:hanging="283"/>
        <w:pPrChange w:id="1483" w:author="zhan" w:date="2017-09-24T19:06:00Z">
          <w:pPr>
            <w:pStyle w:val="3"/>
          </w:pPr>
        </w:pPrChange>
      </w:pPr>
      <w:r>
        <w:rPr>
          <w:rFonts w:hint="eastAsia"/>
        </w:rPr>
        <w:t>将计算输入信息传给控制中心，输入信息包含当前时刻的时间信息、根据时间信息计算位置信息（位置信息包含轨道位置、太阳、月球、地球的方位信息）、根据当前位置计算得到的可选天区范围。</w:t>
      </w:r>
    </w:p>
    <w:p w:rsidR="001333DA" w:rsidRDefault="005061FB">
      <w:pPr>
        <w:pStyle w:val="3"/>
        <w:ind w:left="1134" w:hanging="283"/>
        <w:pPrChange w:id="1484" w:author="zhan" w:date="2017-09-24T19:06:00Z">
          <w:pPr>
            <w:pStyle w:val="3"/>
          </w:pPr>
        </w:pPrChange>
      </w:pPr>
      <w:r>
        <w:rPr>
          <w:rFonts w:hint="eastAsia"/>
        </w:rPr>
        <w:t>对可选天区进行进一步甄别，</w:t>
      </w:r>
      <w:del w:id="1485" w:author="詹虎" w:date="2017-09-25T00:22:00Z">
        <w:r w:rsidDel="00394C41">
          <w:rPr>
            <w:rFonts w:hint="eastAsia"/>
          </w:rPr>
          <w:delText>甄别条件包含</w:delText>
        </w:r>
      </w:del>
      <w:ins w:id="1486" w:author="詹虎" w:date="2017-09-25T00:22:00Z">
        <w:r w:rsidR="00394C41">
          <w:rPr>
            <w:rFonts w:hint="eastAsia"/>
          </w:rPr>
          <w:t>考察</w:t>
        </w:r>
      </w:ins>
      <w:r>
        <w:rPr>
          <w:rFonts w:hint="eastAsia"/>
        </w:rPr>
        <w:t>是否</w:t>
      </w:r>
      <w:del w:id="1487" w:author="詹虎" w:date="2017-09-25T00:22:00Z">
        <w:r w:rsidDel="00394C41">
          <w:rPr>
            <w:rFonts w:hint="eastAsia"/>
          </w:rPr>
          <w:delText>满足</w:delText>
        </w:r>
      </w:del>
      <w:ins w:id="1488" w:author="詹虎" w:date="2017-09-25T00:22:00Z">
        <w:r w:rsidR="00394C41">
          <w:rPr>
            <w:rFonts w:hint="eastAsia"/>
          </w:rPr>
          <w:t>被地球</w:t>
        </w:r>
      </w:ins>
      <w:r>
        <w:rPr>
          <w:rFonts w:hint="eastAsia"/>
        </w:rPr>
        <w:t>遮挡</w:t>
      </w:r>
      <w:del w:id="1489" w:author="詹虎" w:date="2017-09-25T00:22:00Z">
        <w:r w:rsidDel="00394C41">
          <w:rPr>
            <w:rFonts w:hint="eastAsia"/>
          </w:rPr>
          <w:delText>需求</w:delText>
        </w:r>
      </w:del>
      <w:r>
        <w:rPr>
          <w:rFonts w:hint="eastAsia"/>
        </w:rPr>
        <w:t>、是否</w:t>
      </w:r>
      <w:del w:id="1490" w:author="詹虎" w:date="2017-09-25T00:22:00Z">
        <w:r w:rsidDel="00394C41">
          <w:rPr>
            <w:rFonts w:hint="eastAsia"/>
          </w:rPr>
          <w:delText>满足</w:delText>
        </w:r>
      </w:del>
      <w:ins w:id="1491" w:author="詹虎" w:date="2017-09-25T00:22:00Z">
        <w:r w:rsidR="00394C41">
          <w:rPr>
            <w:rFonts w:hint="eastAsia"/>
          </w:rPr>
          <w:t>在</w:t>
        </w:r>
      </w:ins>
      <w:r>
        <w:rPr>
          <w:rFonts w:hint="eastAsia"/>
        </w:rPr>
        <w:t>SAA</w:t>
      </w:r>
      <w:del w:id="1492" w:author="詹虎" w:date="2017-09-25T00:22:00Z">
        <w:r w:rsidDel="00394C41">
          <w:rPr>
            <w:rFonts w:hint="eastAsia"/>
          </w:rPr>
          <w:delText>规避的需要</w:delText>
        </w:r>
      </w:del>
      <w:ins w:id="1493" w:author="詹虎" w:date="2017-09-25T00:22:00Z">
        <w:r w:rsidR="00394C41">
          <w:rPr>
            <w:rFonts w:hint="eastAsia"/>
          </w:rPr>
          <w:t>区域内</w:t>
        </w:r>
      </w:ins>
      <w:r>
        <w:rPr>
          <w:rFonts w:hint="eastAsia"/>
        </w:rPr>
        <w:t>等。</w:t>
      </w:r>
    </w:p>
    <w:p w:rsidR="001333DA" w:rsidRDefault="005061FB">
      <w:pPr>
        <w:pStyle w:val="3"/>
        <w:ind w:left="1134" w:hanging="283"/>
        <w:pPrChange w:id="1494" w:author="zhan" w:date="2017-09-24T19:06:00Z">
          <w:pPr>
            <w:pStyle w:val="3"/>
          </w:pPr>
        </w:pPrChange>
      </w:pPr>
      <w:r>
        <w:rPr>
          <w:rFonts w:hint="eastAsia"/>
        </w:rPr>
        <w:t>对每一个可以选择的天区输入权重，权重参数包括转动角度、已观测次数、能源供给情况、可观测难易度、天区覆盖连续性等，根据权重排序，选择最优的天区。</w:t>
      </w:r>
    </w:p>
    <w:p w:rsidR="001333DA" w:rsidRDefault="005061FB">
      <w:pPr>
        <w:pStyle w:val="3"/>
        <w:ind w:left="1134" w:hanging="283"/>
        <w:pPrChange w:id="1495" w:author="zhan" w:date="2017-09-24T19:06:00Z">
          <w:pPr>
            <w:pStyle w:val="3"/>
          </w:pPr>
        </w:pPrChange>
      </w:pPr>
      <w:r>
        <w:rPr>
          <w:rFonts w:hint="eastAsia"/>
        </w:rPr>
        <w:t>完成天区选择后进行标识。</w:t>
      </w:r>
    </w:p>
    <w:p w:rsidR="001333DA" w:rsidRDefault="005061FB">
      <w:pPr>
        <w:pStyle w:val="3"/>
        <w:ind w:left="1134" w:hanging="283"/>
        <w:pPrChange w:id="1496" w:author="zhan" w:date="2017-09-24T19:06:00Z">
          <w:pPr>
            <w:pStyle w:val="3"/>
          </w:pPr>
        </w:pPrChange>
      </w:pPr>
      <w:r>
        <w:rPr>
          <w:rFonts w:hint="eastAsia"/>
        </w:rPr>
        <w:t>继续进行</w:t>
      </w:r>
      <w:r>
        <w:rPr>
          <w:rFonts w:hint="eastAsia"/>
        </w:rPr>
        <w:t>a-d</w:t>
      </w:r>
      <w:r>
        <w:rPr>
          <w:rFonts w:hint="eastAsia"/>
        </w:rPr>
        <w:t>的过程，直至完成所要达到的巡天目标位置。</w:t>
      </w:r>
    </w:p>
    <w:p w:rsidR="005061FB" w:rsidRDefault="005061FB" w:rsidP="005061FB">
      <w:pPr>
        <w:pStyle w:val="CSSC0"/>
        <w:ind w:firstLine="560"/>
      </w:pPr>
      <w:r>
        <w:rPr>
          <w:rFonts w:hint="eastAsia"/>
        </w:rPr>
        <w:t>巡天规划的流程图如</w:t>
      </w:r>
      <w:r w:rsidR="00C36F46">
        <w:fldChar w:fldCharType="begin"/>
      </w:r>
      <w:r>
        <w:rPr>
          <w:rFonts w:hint="eastAsia"/>
        </w:rPr>
        <w:instrText>REF _Ref447811929 \h</w:instrText>
      </w:r>
      <w:r w:rsidR="00C36F46">
        <w:fldChar w:fldCharType="separate"/>
      </w:r>
      <w:ins w:id="1497" w:author="詹虎" w:date="2017-09-25T00:23:00Z">
        <w:r w:rsidR="000B31F1">
          <w:rPr>
            <w:rFonts w:hint="eastAsia"/>
          </w:rPr>
          <w:t>图</w:t>
        </w:r>
        <w:r w:rsidR="000B31F1">
          <w:rPr>
            <w:noProof/>
          </w:rPr>
          <w:t>1</w:t>
        </w:r>
      </w:ins>
      <w:ins w:id="1498" w:author="zhan" w:date="2017-09-24T19:13:00Z">
        <w:del w:id="1499" w:author="詹虎" w:date="2017-09-24T23:14:00Z">
          <w:r w:rsidR="00BE0B38" w:rsidDel="00DC5E68">
            <w:rPr>
              <w:rFonts w:hint="eastAsia"/>
            </w:rPr>
            <w:delText>图</w:delText>
          </w:r>
          <w:r w:rsidR="00BE0B38" w:rsidDel="00DC5E68">
            <w:rPr>
              <w:noProof/>
            </w:rPr>
            <w:delText>1</w:delText>
          </w:r>
        </w:del>
      </w:ins>
      <w:del w:id="1500" w:author="詹虎" w:date="2017-09-24T23:14:00Z">
        <w:r w:rsidR="001A3139" w:rsidDel="00DC5E68">
          <w:rPr>
            <w:rFonts w:hint="eastAsia"/>
          </w:rPr>
          <w:delText>图</w:delText>
        </w:r>
        <w:r w:rsidR="001A3139" w:rsidDel="00DC5E68">
          <w:rPr>
            <w:noProof/>
          </w:rPr>
          <w:delText>2</w:delText>
        </w:r>
      </w:del>
      <w:r w:rsidR="00C36F46">
        <w:fldChar w:fldCharType="end"/>
      </w:r>
      <w:r>
        <w:rPr>
          <w:rFonts w:hint="eastAsia"/>
        </w:rPr>
        <w:t>所示。</w:t>
      </w:r>
    </w:p>
    <w:p w:rsidR="005061FB" w:rsidRDefault="005061FB" w:rsidP="005061FB">
      <w:pPr>
        <w:pStyle w:val="ac"/>
      </w:pPr>
      <w:r w:rsidRPr="007E6523">
        <w:lastRenderedPageBreak/>
        <w:drawing>
          <wp:inline distT="0" distB="0" distL="0" distR="0">
            <wp:extent cx="5579745" cy="3765194"/>
            <wp:effectExtent l="19050" t="0" r="190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9745" cy="3765194"/>
                    </a:xfrm>
                    <a:prstGeom prst="rect">
                      <a:avLst/>
                    </a:prstGeom>
                    <a:noFill/>
                    <a:ln>
                      <a:noFill/>
                    </a:ln>
                  </pic:spPr>
                </pic:pic>
              </a:graphicData>
            </a:graphic>
          </wp:inline>
        </w:drawing>
      </w:r>
    </w:p>
    <w:p w:rsidR="005061FB" w:rsidRPr="007E6523" w:rsidRDefault="005061FB" w:rsidP="005061FB">
      <w:pPr>
        <w:pStyle w:val="Caption"/>
      </w:pPr>
      <w:bookmarkStart w:id="1501" w:name="_Ref447811929"/>
      <w:bookmarkStart w:id="1502" w:name="_Toc447876298"/>
      <w:r>
        <w:rPr>
          <w:rFonts w:hint="eastAsia"/>
        </w:rPr>
        <w:t>图</w:t>
      </w:r>
      <w:r w:rsidR="00C36F4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C36F46">
        <w:fldChar w:fldCharType="separate"/>
      </w:r>
      <w:ins w:id="1503" w:author="詹虎" w:date="2017-09-25T00:23:00Z">
        <w:r w:rsidR="000B31F1">
          <w:rPr>
            <w:noProof/>
          </w:rPr>
          <w:t>1</w:t>
        </w:r>
      </w:ins>
      <w:ins w:id="1504" w:author="zhan" w:date="2017-09-24T19:13:00Z">
        <w:del w:id="1505" w:author="詹虎" w:date="2017-09-24T23:14:00Z">
          <w:r w:rsidR="00BE0B38" w:rsidDel="00DC5E68">
            <w:rPr>
              <w:noProof/>
            </w:rPr>
            <w:delText>1</w:delText>
          </w:r>
        </w:del>
      </w:ins>
      <w:del w:id="1506" w:author="詹虎" w:date="2017-09-24T23:14:00Z">
        <w:r w:rsidR="001A3139" w:rsidDel="00DC5E68">
          <w:rPr>
            <w:noProof/>
          </w:rPr>
          <w:delText>2</w:delText>
        </w:r>
      </w:del>
      <w:r w:rsidR="00C36F46">
        <w:fldChar w:fldCharType="end"/>
      </w:r>
      <w:bookmarkEnd w:id="1501"/>
      <w:r>
        <w:rPr>
          <w:rFonts w:hint="eastAsia"/>
        </w:rPr>
        <w:t>巡天规划流程图</w:t>
      </w:r>
      <w:bookmarkEnd w:id="1502"/>
    </w:p>
    <w:p w:rsidR="005061FB" w:rsidRDefault="005061FB" w:rsidP="005061FB">
      <w:pPr>
        <w:pStyle w:val="Heading2"/>
      </w:pPr>
      <w:bookmarkStart w:id="1507" w:name="_Toc447876290"/>
      <w:bookmarkStart w:id="1508" w:name="_Toc494056498"/>
      <w:bookmarkStart w:id="1509" w:name="_Toc494062327"/>
      <w:r>
        <w:rPr>
          <w:rFonts w:hint="eastAsia"/>
        </w:rPr>
        <w:t>巡天规划结果</w:t>
      </w:r>
      <w:bookmarkEnd w:id="1507"/>
      <w:bookmarkEnd w:id="1508"/>
      <w:bookmarkEnd w:id="1509"/>
    </w:p>
    <w:p w:rsidR="0008359C" w:rsidRDefault="005061FB" w:rsidP="0063685E">
      <w:pPr>
        <w:pStyle w:val="CSSC0"/>
        <w:ind w:firstLine="560"/>
      </w:pPr>
      <w:r w:rsidRPr="00C03BD3">
        <w:rPr>
          <w:rFonts w:hint="eastAsia"/>
        </w:rPr>
        <w:t>巡天编排模拟的结果如</w:t>
      </w:r>
      <w:r w:rsidR="00C36F46">
        <w:fldChar w:fldCharType="begin"/>
      </w:r>
      <w:r>
        <w:rPr>
          <w:rFonts w:hint="eastAsia"/>
        </w:rPr>
        <w:instrText>REF _Ref447811997 \h</w:instrText>
      </w:r>
      <w:r w:rsidR="00C36F46">
        <w:fldChar w:fldCharType="separate"/>
      </w:r>
      <w:ins w:id="1510" w:author="詹虎" w:date="2017-09-25T00:23:00Z">
        <w:r w:rsidR="000B31F1">
          <w:rPr>
            <w:rFonts w:hint="eastAsia"/>
          </w:rPr>
          <w:t>图</w:t>
        </w:r>
        <w:r w:rsidR="000B31F1">
          <w:rPr>
            <w:noProof/>
          </w:rPr>
          <w:t>2</w:t>
        </w:r>
      </w:ins>
      <w:ins w:id="1511" w:author="zhan" w:date="2017-09-24T19:13:00Z">
        <w:del w:id="1512" w:author="詹虎" w:date="2017-09-24T23:14:00Z">
          <w:r w:rsidR="00BE0B38" w:rsidDel="00DC5E68">
            <w:rPr>
              <w:rFonts w:hint="eastAsia"/>
            </w:rPr>
            <w:delText>图</w:delText>
          </w:r>
          <w:r w:rsidR="00BE0B38" w:rsidDel="00DC5E68">
            <w:rPr>
              <w:noProof/>
            </w:rPr>
            <w:delText>2</w:delText>
          </w:r>
        </w:del>
      </w:ins>
      <w:del w:id="1513" w:author="詹虎" w:date="2017-09-24T23:14:00Z">
        <w:r w:rsidR="001A3139" w:rsidDel="00DC5E68">
          <w:rPr>
            <w:rFonts w:hint="eastAsia"/>
          </w:rPr>
          <w:delText>图</w:delText>
        </w:r>
        <w:r w:rsidR="001A3139" w:rsidDel="00DC5E68">
          <w:rPr>
            <w:noProof/>
          </w:rPr>
          <w:delText>3</w:delText>
        </w:r>
      </w:del>
      <w:r w:rsidR="00C36F46">
        <w:fldChar w:fldCharType="end"/>
      </w:r>
      <w:r w:rsidRPr="009E3E84">
        <w:rPr>
          <w:rFonts w:hint="eastAsia"/>
        </w:rPr>
        <w:t>所示，天区覆盖采用黄道坐标系显示</w:t>
      </w:r>
      <w:del w:id="1514" w:author="詹虎" w:date="2017-09-25T00:23:00Z">
        <w:r w:rsidRPr="009E3E84" w:rsidDel="000B31F1">
          <w:rPr>
            <w:rFonts w:hint="eastAsia"/>
          </w:rPr>
          <w:delText>。</w:delText>
        </w:r>
      </w:del>
      <w:ins w:id="1515" w:author="詹虎" w:date="2017-09-25T00:23:00Z">
        <w:r w:rsidR="000B31F1">
          <w:rPr>
            <w:rFonts w:hint="eastAsia"/>
          </w:rPr>
          <w:t>，运行的日历时间</w:t>
        </w:r>
      </w:ins>
      <w:del w:id="1516" w:author="詹虎" w:date="2017-09-25T00:23:00Z">
        <w:r w:rsidR="001A3139" w:rsidDel="000B31F1">
          <w:rPr>
            <w:rFonts w:hint="eastAsia"/>
          </w:rPr>
          <w:delText>该</w:delText>
        </w:r>
      </w:del>
      <w:del w:id="1517" w:author="zhan" w:date="2017-09-24T19:07:00Z">
        <w:r w:rsidR="001A3139" w:rsidDel="00294DFB">
          <w:rPr>
            <w:rFonts w:hint="eastAsia"/>
          </w:rPr>
          <w:delText>图中给出的</w:delText>
        </w:r>
      </w:del>
      <w:del w:id="1518" w:author="詹虎" w:date="2017-09-25T00:23:00Z">
        <w:r w:rsidR="001A3139" w:rsidDel="000B31F1">
          <w:rPr>
            <w:rFonts w:hint="eastAsia"/>
          </w:rPr>
          <w:delText>结果历时</w:delText>
        </w:r>
      </w:del>
      <w:r w:rsidR="001D1FD4">
        <w:rPr>
          <w:rFonts w:hint="eastAsia"/>
        </w:rPr>
        <w:t>约</w:t>
      </w:r>
      <w:r w:rsidR="001D1FD4">
        <w:rPr>
          <w:rFonts w:hint="eastAsia"/>
        </w:rPr>
        <w:t>10</w:t>
      </w:r>
      <w:r w:rsidR="00AB535E">
        <w:rPr>
          <w:rFonts w:hint="eastAsia"/>
        </w:rPr>
        <w:t>.1</w:t>
      </w:r>
      <w:r w:rsidR="001D1FD4">
        <w:rPr>
          <w:rFonts w:hint="eastAsia"/>
        </w:rPr>
        <w:t>年</w:t>
      </w:r>
      <w:del w:id="1519" w:author="詹虎" w:date="2017-09-25T00:23:00Z">
        <w:r w:rsidR="001D1FD4" w:rsidDel="000B31F1">
          <w:rPr>
            <w:rFonts w:hint="eastAsia"/>
          </w:rPr>
          <w:delText>的时间</w:delText>
        </w:r>
      </w:del>
      <w:del w:id="1520" w:author="zhan" w:date="2017-09-24T19:07:00Z">
        <w:r w:rsidR="001A3139" w:rsidDel="00294DFB">
          <w:rPr>
            <w:rFonts w:hint="eastAsia"/>
          </w:rPr>
          <w:delText>（总体所给的轨道数据文件）</w:delText>
        </w:r>
      </w:del>
      <w:del w:id="1521" w:author="詹虎" w:date="2017-09-25T00:23:00Z">
        <w:r w:rsidR="001D1FD4" w:rsidDel="000B31F1">
          <w:rPr>
            <w:rFonts w:hint="eastAsia"/>
          </w:rPr>
          <w:delText>，</w:delText>
        </w:r>
      </w:del>
      <w:ins w:id="1522" w:author="詹虎" w:date="2017-09-25T00:23:00Z">
        <w:r w:rsidR="000B31F1">
          <w:rPr>
            <w:rFonts w:hint="eastAsia"/>
          </w:rPr>
          <w:t>。</w:t>
        </w:r>
      </w:ins>
      <w:r w:rsidRPr="009E3E84">
        <w:rPr>
          <w:rFonts w:hint="eastAsia"/>
        </w:rPr>
        <w:t>图中蓝色区域</w:t>
      </w:r>
      <w:del w:id="1523" w:author="詹虎" w:date="2017-09-25T00:24:00Z">
        <w:r w:rsidRPr="009E3E84" w:rsidDel="000B31F1">
          <w:rPr>
            <w:rFonts w:hint="eastAsia"/>
          </w:rPr>
          <w:delText>为</w:delText>
        </w:r>
        <w:r w:rsidRPr="009E3E84" w:rsidDel="000B31F1">
          <w:rPr>
            <w:rFonts w:hint="eastAsia"/>
          </w:rPr>
          <w:delText>深度</w:delText>
        </w:r>
        <w:r w:rsidRPr="009E3E84" w:rsidDel="000B31F1">
          <w:rPr>
            <w:rFonts w:hint="eastAsia"/>
          </w:rPr>
          <w:delText>多色成像</w:delText>
        </w:r>
        <w:r w:rsidRPr="009E3E84" w:rsidDel="000B31F1">
          <w:rPr>
            <w:rFonts w:hint="eastAsia"/>
          </w:rPr>
          <w:delText>观测区域</w:delText>
        </w:r>
        <w:r w:rsidRPr="009E3E84" w:rsidDel="000B31F1">
          <w:rPr>
            <w:rFonts w:hint="eastAsia"/>
          </w:rPr>
          <w:delText>和无缝光谱观测区域，</w:delText>
        </w:r>
        <w:r w:rsidRPr="009E3E84" w:rsidDel="000B31F1">
          <w:rPr>
            <w:rFonts w:hint="eastAsia"/>
          </w:rPr>
          <w:delText>两个区域重合，</w:delText>
        </w:r>
        <w:r w:rsidRPr="009E3E84" w:rsidDel="000B31F1">
          <w:rPr>
            <w:rFonts w:hint="eastAsia"/>
          </w:rPr>
          <w:delText>覆盖</w:delText>
        </w:r>
      </w:del>
      <w:r w:rsidRPr="009E3E84">
        <w:rPr>
          <w:rFonts w:hint="eastAsia"/>
        </w:rPr>
        <w:t>面积</w:t>
      </w:r>
      <w:del w:id="1524" w:author="詹虎" w:date="2017-09-25T00:24:00Z">
        <w:r w:rsidRPr="009E3E84" w:rsidDel="000B31F1">
          <w:rPr>
            <w:rFonts w:hint="eastAsia"/>
          </w:rPr>
          <w:delText>均</w:delText>
        </w:r>
      </w:del>
      <w:r w:rsidRPr="009E3E84">
        <w:rPr>
          <w:rFonts w:hint="eastAsia"/>
        </w:rPr>
        <w:t>为</w:t>
      </w:r>
      <w:r w:rsidR="001D1FD4">
        <w:rPr>
          <w:rFonts w:hint="eastAsia"/>
        </w:rPr>
        <w:t>16.8</w:t>
      </w:r>
      <w:r w:rsidR="001D1FD4">
        <w:rPr>
          <w:rFonts w:hint="eastAsia"/>
        </w:rPr>
        <w:t>万</w:t>
      </w:r>
      <w:r w:rsidRPr="009E3E84">
        <w:rPr>
          <w:rFonts w:hint="eastAsia"/>
        </w:rPr>
        <w:t>平方度</w:t>
      </w:r>
      <w:ins w:id="1525" w:author="詹虎" w:date="2017-09-25T00:24:00Z">
        <w:r w:rsidR="000B31F1">
          <w:rPr>
            <w:rFonts w:hint="eastAsia"/>
          </w:rPr>
          <w:t>，包括多色成像与无缝光谱观测</w:t>
        </w:r>
      </w:ins>
      <w:del w:id="1526" w:author="zhan" w:date="2017-09-24T19:09:00Z">
        <w:r w:rsidR="0063685E" w:rsidDel="00EF0103">
          <w:rPr>
            <w:rFonts w:hint="eastAsia"/>
          </w:rPr>
          <w:delText>，</w:delText>
        </w:r>
      </w:del>
      <w:ins w:id="1527" w:author="zhan" w:date="2017-09-24T19:09:00Z">
        <w:del w:id="1528" w:author="詹虎" w:date="2017-09-25T00:24:00Z">
          <w:r w:rsidR="00EF0103" w:rsidDel="00737E52">
            <w:rPr>
              <w:rFonts w:hint="eastAsia"/>
            </w:rPr>
            <w:delText>。</w:delText>
          </w:r>
        </w:del>
      </w:ins>
      <w:ins w:id="1529" w:author="詹虎" w:date="2017-09-25T00:24:00Z">
        <w:r w:rsidR="00737E52">
          <w:rPr>
            <w:rFonts w:hint="eastAsia"/>
          </w:rPr>
          <w:t>，</w:t>
        </w:r>
      </w:ins>
      <w:r w:rsidR="0063685E">
        <w:rPr>
          <w:rFonts w:hint="eastAsia"/>
        </w:rPr>
        <w:t>其中</w:t>
      </w:r>
      <w:ins w:id="1530" w:author="zhan" w:date="2017-09-24T19:09:00Z">
        <w:del w:id="1531" w:author="詹虎" w:date="2017-09-25T00:24:00Z">
          <w:r w:rsidR="00EF0103" w:rsidDel="00737E52">
            <w:rPr>
              <w:rFonts w:hint="eastAsia"/>
            </w:rPr>
            <w:delText>，</w:delText>
          </w:r>
        </w:del>
      </w:ins>
      <w:r w:rsidR="0063685E">
        <w:rPr>
          <w:rFonts w:hint="eastAsia"/>
        </w:rPr>
        <w:t>深蓝色区域</w:t>
      </w:r>
      <w:del w:id="1532" w:author="zhan" w:date="2017-09-24T19:09:00Z">
        <w:r w:rsidR="0063685E" w:rsidDel="00EF0103">
          <w:rPr>
            <w:rFonts w:hint="eastAsia"/>
          </w:rPr>
          <w:delText>为</w:delText>
        </w:r>
      </w:del>
      <w:del w:id="1533" w:author="zhan" w:date="2017-09-24T19:08:00Z">
        <w:r w:rsidR="0063685E" w:rsidDel="00EF0103">
          <w:rPr>
            <w:rFonts w:hint="eastAsia"/>
          </w:rPr>
          <w:delText>重点观测</w:delText>
        </w:r>
      </w:del>
      <w:del w:id="1534" w:author="zhan" w:date="2017-09-24T19:09:00Z">
        <w:r w:rsidR="0063685E" w:rsidDel="00EF0103">
          <w:rPr>
            <w:rFonts w:hint="eastAsia"/>
          </w:rPr>
          <w:delText>区域，</w:delText>
        </w:r>
      </w:del>
      <w:r w:rsidR="0063685E">
        <w:rPr>
          <w:rFonts w:hint="eastAsia"/>
        </w:rPr>
        <w:t>银纬</w:t>
      </w:r>
      <w:r w:rsidR="0063685E">
        <w:rPr>
          <w:rFonts w:hint="eastAsia"/>
        </w:rPr>
        <w:t>|b|</w:t>
      </w:r>
      <w:r w:rsidR="0063685E">
        <w:rPr>
          <w:rFonts w:ascii="仿宋" w:eastAsia="仿宋" w:hAnsi="仿宋" w:hint="eastAsia"/>
        </w:rPr>
        <w:t>≥</w:t>
      </w:r>
      <w:r w:rsidR="0063685E">
        <w:rPr>
          <w:rFonts w:hint="eastAsia"/>
        </w:rPr>
        <w:t>20</w:t>
      </w:r>
      <w:ins w:id="1535" w:author="詹虎" w:date="2017-09-25T00:25:00Z">
        <w:r w:rsidR="00737E52" w:rsidRPr="009C1BEB">
          <w:rPr>
            <w:rFonts w:hint="eastAsia"/>
          </w:rPr>
          <w:sym w:font="Symbol" w:char="F0B0"/>
        </w:r>
      </w:ins>
      <w:del w:id="1536" w:author="詹虎" w:date="2017-09-25T00:25:00Z">
        <w:r w:rsidR="0063685E" w:rsidDel="00737E52">
          <w:rPr>
            <w:rFonts w:hint="eastAsia"/>
          </w:rPr>
          <w:delText>°</w:delText>
        </w:r>
      </w:del>
      <w:r w:rsidR="0063685E">
        <w:rPr>
          <w:rFonts w:hint="eastAsia"/>
        </w:rPr>
        <w:t>，</w:t>
      </w:r>
      <w:del w:id="1537" w:author="詹虎" w:date="2017-09-25T00:25:00Z">
        <w:r w:rsidR="0063685E" w:rsidDel="00737E52">
          <w:rPr>
            <w:rFonts w:hint="eastAsia"/>
          </w:rPr>
          <w:delText>覆盖</w:delText>
        </w:r>
      </w:del>
      <w:r w:rsidR="0063685E">
        <w:rPr>
          <w:rFonts w:hint="eastAsia"/>
        </w:rPr>
        <w:t>面积超过</w:t>
      </w:r>
      <w:r w:rsidR="0063685E">
        <w:rPr>
          <w:rFonts w:hint="eastAsia"/>
        </w:rPr>
        <w:t>15</w:t>
      </w:r>
      <w:r w:rsidR="001D1FD4">
        <w:rPr>
          <w:rFonts w:hint="eastAsia"/>
        </w:rPr>
        <w:t>.4</w:t>
      </w:r>
      <w:r w:rsidR="001D1FD4">
        <w:rPr>
          <w:rFonts w:hint="eastAsia"/>
        </w:rPr>
        <w:t>万</w:t>
      </w:r>
      <w:r w:rsidR="0063685E">
        <w:rPr>
          <w:rFonts w:hint="eastAsia"/>
        </w:rPr>
        <w:t>平方度</w:t>
      </w:r>
      <w:del w:id="1538" w:author="zhan" w:date="2017-09-24T19:09:00Z">
        <w:r w:rsidR="0063685E" w:rsidDel="00EF0103">
          <w:rPr>
            <w:rFonts w:hint="eastAsia"/>
          </w:rPr>
          <w:delText>，</w:delText>
        </w:r>
      </w:del>
      <w:ins w:id="1539" w:author="zhan" w:date="2017-09-24T19:09:00Z">
        <w:del w:id="1540" w:author="詹虎" w:date="2017-09-25T00:25:00Z">
          <w:r w:rsidR="00EF0103" w:rsidDel="00737E52">
            <w:rPr>
              <w:rFonts w:hint="eastAsia"/>
            </w:rPr>
            <w:delText>；</w:delText>
          </w:r>
        </w:del>
      </w:ins>
      <w:del w:id="1541" w:author="詹虎" w:date="2017-09-25T00:25:00Z">
        <w:r w:rsidR="0063685E" w:rsidDel="00737E52">
          <w:rPr>
            <w:rFonts w:hint="eastAsia"/>
          </w:rPr>
          <w:delText>浅蓝色区域</w:delText>
        </w:r>
        <w:r w:rsidR="0063685E" w:rsidDel="00737E52">
          <w:rPr>
            <w:rFonts w:hint="eastAsia"/>
          </w:rPr>
          <w:delText>为低</w:delText>
        </w:r>
        <w:r w:rsidR="0063685E" w:rsidDel="00737E52">
          <w:rPr>
            <w:rFonts w:hint="eastAsia"/>
          </w:rPr>
          <w:delText>银纬</w:delText>
        </w:r>
        <w:r w:rsidR="0063685E" w:rsidDel="00737E52">
          <w:rPr>
            <w:rFonts w:hint="eastAsia"/>
          </w:rPr>
          <w:delText>区域，</w:delText>
        </w:r>
        <w:r w:rsidR="001D1FD4" w:rsidDel="00737E52">
          <w:rPr>
            <w:rFonts w:ascii="仿宋" w:eastAsia="仿宋" w:hAnsi="仿宋" w:hint="eastAsia"/>
          </w:rPr>
          <w:delText xml:space="preserve"> </w:delText>
        </w:r>
        <w:r w:rsidR="006A0DF2" w:rsidDel="00737E52">
          <w:rPr>
            <w:rFonts w:ascii="仿宋" w:eastAsia="仿宋" w:hAnsi="仿宋" w:hint="eastAsia"/>
          </w:rPr>
          <w:delText>|b|≤</w:delText>
        </w:r>
        <w:r w:rsidR="0063685E" w:rsidDel="00737E52">
          <w:rPr>
            <w:rFonts w:ascii="仿宋" w:eastAsia="仿宋" w:hAnsi="仿宋" w:hint="eastAsia"/>
          </w:rPr>
          <w:delText>20°</w:delText>
        </w:r>
        <w:r w:rsidRPr="009E3E84" w:rsidDel="00737E52">
          <w:rPr>
            <w:rFonts w:hint="eastAsia"/>
          </w:rPr>
          <w:delText>；</w:delText>
        </w:r>
      </w:del>
      <w:ins w:id="1542" w:author="詹虎" w:date="2017-09-25T00:25:00Z">
        <w:r w:rsidR="00737E52">
          <w:rPr>
            <w:rFonts w:hint="eastAsia"/>
          </w:rPr>
          <w:t>。</w:t>
        </w:r>
      </w:ins>
      <w:r w:rsidRPr="009E3E84">
        <w:rPr>
          <w:rFonts w:hint="eastAsia"/>
        </w:rPr>
        <w:t>红色区域为</w:t>
      </w:r>
      <w:del w:id="1543" w:author="zhan" w:date="2017-09-24T19:09:00Z">
        <w:r w:rsidRPr="009E3E84" w:rsidDel="00EF0103">
          <w:rPr>
            <w:rFonts w:hint="eastAsia"/>
          </w:rPr>
          <w:delText>极深度巡天</w:delText>
        </w:r>
      </w:del>
      <w:ins w:id="1544" w:author="zhan" w:date="2017-09-24T19:09:00Z">
        <w:r w:rsidR="00EF0103">
          <w:rPr>
            <w:rFonts w:hint="eastAsia"/>
          </w:rPr>
          <w:t>深场</w:t>
        </w:r>
      </w:ins>
      <w:r w:rsidRPr="009E3E84">
        <w:rPr>
          <w:rFonts w:hint="eastAsia"/>
        </w:rPr>
        <w:t>观测</w:t>
      </w:r>
      <w:del w:id="1545" w:author="zhan" w:date="2017-09-24T19:10:00Z">
        <w:r w:rsidRPr="009E3E84" w:rsidDel="00EF0103">
          <w:rPr>
            <w:rFonts w:hint="eastAsia"/>
          </w:rPr>
          <w:delText>区域</w:delText>
        </w:r>
      </w:del>
      <w:ins w:id="1546" w:author="zhan" w:date="2017-09-24T19:10:00Z">
        <w:r w:rsidR="00EF0103">
          <w:rPr>
            <w:rFonts w:hint="eastAsia"/>
          </w:rPr>
          <w:t>天区</w:t>
        </w:r>
      </w:ins>
      <w:r w:rsidRPr="009E3E84">
        <w:rPr>
          <w:rFonts w:hint="eastAsia"/>
        </w:rPr>
        <w:t>，</w:t>
      </w:r>
      <w:del w:id="1547" w:author="zhan" w:date="2017-09-24T19:10:00Z">
        <w:r w:rsidRPr="009E3E84" w:rsidDel="00EF0103">
          <w:rPr>
            <w:rFonts w:hint="eastAsia"/>
          </w:rPr>
          <w:delText>在这个区域中分别进行了极深度多色成像巡天和极深度无缝光谱巡天，巡天</w:delText>
        </w:r>
      </w:del>
      <w:r w:rsidRPr="009E3E84">
        <w:rPr>
          <w:rFonts w:hint="eastAsia"/>
        </w:rPr>
        <w:t>面积为</w:t>
      </w:r>
      <w:r w:rsidRPr="009E3E84">
        <w:rPr>
          <w:rFonts w:hint="eastAsia"/>
        </w:rPr>
        <w:t>400</w:t>
      </w:r>
      <w:r w:rsidRPr="009E3E84">
        <w:rPr>
          <w:rFonts w:hint="eastAsia"/>
        </w:rPr>
        <w:t>平方度。</w:t>
      </w:r>
      <w:del w:id="1548" w:author="zhan" w:date="2017-09-24T19:10:00Z">
        <w:r w:rsidR="0008359C" w:rsidDel="00EF0103">
          <w:rPr>
            <w:rFonts w:hint="eastAsia"/>
          </w:rPr>
          <w:delText>在该时间区间内</w:delText>
        </w:r>
      </w:del>
      <w:r w:rsidR="0008359C" w:rsidRPr="009E3E84">
        <w:rPr>
          <w:rFonts w:hint="eastAsia"/>
        </w:rPr>
        <w:t>总共曝光次数约为</w:t>
      </w:r>
      <w:r w:rsidR="0008359C">
        <w:rPr>
          <w:rFonts w:hint="eastAsia"/>
        </w:rPr>
        <w:t>57.6</w:t>
      </w:r>
      <w:r w:rsidR="0008359C">
        <w:rPr>
          <w:rFonts w:hint="eastAsia"/>
        </w:rPr>
        <w:t>万次，其中在中高银纬、中高黄纬曝光</w:t>
      </w:r>
      <w:r w:rsidR="0008359C">
        <w:rPr>
          <w:rFonts w:hint="eastAsia"/>
        </w:rPr>
        <w:t>50.5</w:t>
      </w:r>
      <w:r w:rsidR="0008359C">
        <w:rPr>
          <w:rFonts w:hint="eastAsia"/>
        </w:rPr>
        <w:t>万次，低纬度曝光</w:t>
      </w:r>
      <w:r w:rsidR="0008359C">
        <w:rPr>
          <w:rFonts w:hint="eastAsia"/>
        </w:rPr>
        <w:t>7.1</w:t>
      </w:r>
      <w:r w:rsidR="0008359C">
        <w:rPr>
          <w:rFonts w:hint="eastAsia"/>
        </w:rPr>
        <w:t>万次，</w:t>
      </w:r>
      <w:del w:id="1549" w:author="zhan" w:date="2017-09-24T19:10:00Z">
        <w:r w:rsidR="0008359C" w:rsidRPr="009E3E84" w:rsidDel="00EF0103">
          <w:rPr>
            <w:rFonts w:hint="eastAsia"/>
          </w:rPr>
          <w:delText>极深度巡天</w:delText>
        </w:r>
      </w:del>
      <w:ins w:id="1550" w:author="zhan" w:date="2017-09-24T19:10:00Z">
        <w:r w:rsidR="00EF0103">
          <w:rPr>
            <w:rFonts w:hint="eastAsia"/>
          </w:rPr>
          <w:t>深场</w:t>
        </w:r>
      </w:ins>
      <w:r w:rsidR="0008359C" w:rsidRPr="009E3E84">
        <w:rPr>
          <w:rFonts w:hint="eastAsia"/>
        </w:rPr>
        <w:t>观测曝光次数约为</w:t>
      </w:r>
      <w:r w:rsidR="0008359C">
        <w:rPr>
          <w:rFonts w:hint="eastAsia"/>
        </w:rPr>
        <w:t>6.2</w:t>
      </w:r>
      <w:r w:rsidR="0008359C" w:rsidRPr="009E3E84">
        <w:rPr>
          <w:rFonts w:hint="eastAsia"/>
        </w:rPr>
        <w:t>万次。</w:t>
      </w:r>
      <w:del w:id="1551" w:author="zhan" w:date="2017-09-24T19:11:00Z">
        <w:r w:rsidR="008A6057" w:rsidDel="00EF0103">
          <w:rPr>
            <w:rFonts w:hint="eastAsia"/>
          </w:rPr>
          <w:delText>覆盖三次以上的面积为</w:delText>
        </w:r>
        <w:r w:rsidR="008A6057" w:rsidDel="00EF0103">
          <w:rPr>
            <w:rFonts w:hint="eastAsia"/>
          </w:rPr>
          <w:delText>505</w:delText>
        </w:r>
        <w:r w:rsidR="008A6057" w:rsidDel="00EF0103">
          <w:rPr>
            <w:rFonts w:hint="eastAsia"/>
          </w:rPr>
          <w:delText>平方度，这其中还包含</w:delText>
        </w:r>
        <w:r w:rsidR="008A6057" w:rsidDel="00EF0103">
          <w:rPr>
            <w:rFonts w:hint="eastAsia"/>
          </w:rPr>
          <w:delText>400</w:delText>
        </w:r>
        <w:r w:rsidR="008A6057" w:rsidDel="00EF0103">
          <w:rPr>
            <w:rFonts w:hint="eastAsia"/>
          </w:rPr>
          <w:delText>平方度极深度巡天到的区域。</w:delText>
        </w:r>
      </w:del>
    </w:p>
    <w:p w:rsidR="00AB535E" w:rsidRDefault="00AB535E" w:rsidP="0063685E">
      <w:pPr>
        <w:pStyle w:val="CSSC0"/>
        <w:ind w:firstLine="560"/>
      </w:pPr>
      <w:del w:id="1552" w:author="zhan" w:date="2017-09-24T19:11:00Z">
        <w:r w:rsidDel="00EF0103">
          <w:rPr>
            <w:rFonts w:hint="eastAsia"/>
          </w:rPr>
          <w:delText>在</w:delText>
        </w:r>
        <w:r w:rsidDel="00EF0103">
          <w:rPr>
            <w:rFonts w:hint="eastAsia"/>
          </w:rPr>
          <w:delText>10</w:delText>
        </w:r>
        <w:r w:rsidDel="00EF0103">
          <w:rPr>
            <w:rFonts w:hint="eastAsia"/>
          </w:rPr>
          <w:delText>年的时间内，停靠时间与太阳与轨道面夹角小于</w:delText>
        </w:r>
        <w:r w:rsidDel="00EF0103">
          <w:rPr>
            <w:rFonts w:hint="eastAsia"/>
          </w:rPr>
          <w:delText>15</w:delText>
        </w:r>
        <w:r w:rsidDel="00EF0103">
          <w:rPr>
            <w:rFonts w:hint="eastAsia"/>
          </w:rPr>
          <w:delText>°时间为</w:delText>
        </w:r>
        <w:r w:rsidDel="00EF0103">
          <w:rPr>
            <w:rFonts w:hint="eastAsia"/>
          </w:rPr>
          <w:delText>3.63</w:delText>
        </w:r>
        <w:r w:rsidDel="00EF0103">
          <w:rPr>
            <w:rFonts w:hint="eastAsia"/>
          </w:rPr>
          <w:delText>年，</w:delText>
        </w:r>
      </w:del>
      <w:del w:id="1553" w:author="zhan" w:date="2017-09-24T18:54:00Z">
        <w:r w:rsidR="00C8442F" w:rsidDel="00D31925">
          <w:rPr>
            <w:rFonts w:hint="eastAsia"/>
          </w:rPr>
          <w:delText>飞行器</w:delText>
        </w:r>
      </w:del>
      <w:del w:id="1554" w:author="zhan" w:date="2017-09-24T19:11:00Z">
        <w:r w:rsidR="00C8442F" w:rsidDel="00EF0103">
          <w:rPr>
            <w:rFonts w:hint="eastAsia"/>
          </w:rPr>
          <w:delText>通过</w:delText>
        </w:r>
        <w:r w:rsidDel="00EF0103">
          <w:rPr>
            <w:rFonts w:hint="eastAsia"/>
          </w:rPr>
          <w:delText>SAA</w:delText>
        </w:r>
        <w:r w:rsidR="00C8442F" w:rsidDel="00EF0103">
          <w:rPr>
            <w:rFonts w:hint="eastAsia"/>
          </w:rPr>
          <w:delText>停机时间约为</w:delText>
        </w:r>
        <w:r w:rsidR="00C8442F" w:rsidDel="00EF0103">
          <w:rPr>
            <w:rFonts w:hint="eastAsia"/>
          </w:rPr>
          <w:delText>0.21</w:delText>
        </w:r>
        <w:r w:rsidR="00C8442F" w:rsidDel="00EF0103">
          <w:rPr>
            <w:rFonts w:hint="eastAsia"/>
          </w:rPr>
          <w:delText>年</w:delText>
        </w:r>
        <w:r w:rsidR="00496387" w:rsidDel="00EF0103">
          <w:rPr>
            <w:rFonts w:hint="eastAsia"/>
          </w:rPr>
          <w:delText>，这样</w:delText>
        </w:r>
        <w:r w:rsidR="00496387" w:rsidDel="00EF0103">
          <w:rPr>
            <w:rFonts w:hint="eastAsia"/>
          </w:rPr>
          <w:delText>10</w:delText>
        </w:r>
        <w:r w:rsidR="00496387" w:rsidDel="00EF0103">
          <w:rPr>
            <w:rFonts w:hint="eastAsia"/>
          </w:rPr>
          <w:delText>年的时间内用于天文的时间（曝光时间</w:delText>
        </w:r>
        <w:r w:rsidR="00496387" w:rsidDel="00EF0103">
          <w:rPr>
            <w:rFonts w:hint="eastAsia"/>
          </w:rPr>
          <w:delText>+</w:delText>
        </w:r>
        <w:r w:rsidR="00496387" w:rsidDel="00EF0103">
          <w:rPr>
            <w:rFonts w:hint="eastAsia"/>
          </w:rPr>
          <w:delText>转动时间</w:delText>
        </w:r>
        <w:r w:rsidR="00496387" w:rsidDel="00EF0103">
          <w:rPr>
            <w:rFonts w:hint="eastAsia"/>
          </w:rPr>
          <w:delText>+</w:delText>
        </w:r>
        <w:r w:rsidR="00496387" w:rsidDel="00EF0103">
          <w:rPr>
            <w:rFonts w:hint="eastAsia"/>
          </w:rPr>
          <w:delText>被遮挡等待时间</w:delText>
        </w:r>
        <w:r w:rsidR="00496387" w:rsidDel="00EF0103">
          <w:rPr>
            <w:rFonts w:hint="eastAsia"/>
          </w:rPr>
          <w:delText>+SAA</w:delText>
        </w:r>
        <w:r w:rsidR="00496387" w:rsidDel="00EF0103">
          <w:rPr>
            <w:rFonts w:hint="eastAsia"/>
          </w:rPr>
          <w:delText>的时间）约为</w:delText>
        </w:r>
        <w:r w:rsidR="00496387" w:rsidDel="00EF0103">
          <w:rPr>
            <w:rFonts w:hint="eastAsia"/>
          </w:rPr>
          <w:delText>6.4</w:delText>
        </w:r>
        <w:r w:rsidR="00496387" w:rsidDel="00EF0103">
          <w:rPr>
            <w:rFonts w:hint="eastAsia"/>
          </w:rPr>
          <w:delText>年</w:delText>
        </w:r>
        <w:r w:rsidR="00B0754B" w:rsidDel="00EF0103">
          <w:rPr>
            <w:rFonts w:hint="eastAsia"/>
          </w:rPr>
          <w:delText>，其中曝光时间总计</w:delText>
        </w:r>
        <w:r w:rsidR="00B0754B" w:rsidDel="00EF0103">
          <w:rPr>
            <w:rFonts w:hint="eastAsia"/>
          </w:rPr>
          <w:delText>2.9</w:delText>
        </w:r>
        <w:r w:rsidR="00B0754B" w:rsidDel="00EF0103">
          <w:rPr>
            <w:rFonts w:hint="eastAsia"/>
          </w:rPr>
          <w:delText>年，转动时间总计</w:delText>
        </w:r>
        <w:r w:rsidR="00B0754B" w:rsidDel="00EF0103">
          <w:rPr>
            <w:rFonts w:hint="eastAsia"/>
          </w:rPr>
          <w:delText>1.9</w:delText>
        </w:r>
        <w:r w:rsidR="00B0754B" w:rsidDel="00EF0103">
          <w:rPr>
            <w:rFonts w:hint="eastAsia"/>
          </w:rPr>
          <w:delText>年</w:delText>
        </w:r>
        <w:r w:rsidR="00496387" w:rsidDel="00EF0103">
          <w:rPr>
            <w:rFonts w:hint="eastAsia"/>
          </w:rPr>
          <w:delText>。</w:delText>
        </w:r>
      </w:del>
      <w:r w:rsidR="0004041A">
        <w:rPr>
          <w:rFonts w:hint="eastAsia"/>
        </w:rPr>
        <w:t>根据</w:t>
      </w:r>
      <w:del w:id="1555" w:author="zhan" w:date="2017-09-24T19:11:00Z">
        <w:r w:rsidR="0004041A" w:rsidDel="00EF0103">
          <w:rPr>
            <w:rFonts w:hint="eastAsia"/>
          </w:rPr>
          <w:delText>最后一</w:delText>
        </w:r>
        <w:r w:rsidR="0004041A" w:rsidDel="00EF0103">
          <w:rPr>
            <w:rFonts w:hint="eastAsia"/>
          </w:rPr>
          <w:lastRenderedPageBreak/>
          <w:delText>段</w:delText>
        </w:r>
      </w:del>
      <w:ins w:id="1556" w:author="zhan" w:date="2017-09-24T19:11:00Z">
        <w:r w:rsidR="00EF0103">
          <w:rPr>
            <w:rFonts w:hint="eastAsia"/>
          </w:rPr>
          <w:t>10</w:t>
        </w:r>
        <w:r w:rsidR="00EF0103">
          <w:rPr>
            <w:rFonts w:hint="eastAsia"/>
          </w:rPr>
          <w:t>年末期</w:t>
        </w:r>
      </w:ins>
      <w:r w:rsidR="0004041A">
        <w:rPr>
          <w:rFonts w:hint="eastAsia"/>
        </w:rPr>
        <w:t>观测时间和面积增长的曲线进行拟合完成</w:t>
      </w:r>
      <w:r w:rsidR="0004041A">
        <w:rPr>
          <w:rFonts w:hint="eastAsia"/>
        </w:rPr>
        <w:t>17500</w:t>
      </w:r>
      <w:r w:rsidR="0004041A">
        <w:rPr>
          <w:rFonts w:hint="eastAsia"/>
        </w:rPr>
        <w:t>平方度约需要</w:t>
      </w:r>
      <w:r w:rsidR="0004041A">
        <w:rPr>
          <w:rFonts w:hint="eastAsia"/>
        </w:rPr>
        <w:t>10.5</w:t>
      </w:r>
      <w:r w:rsidR="0004041A">
        <w:rPr>
          <w:rFonts w:hint="eastAsia"/>
        </w:rPr>
        <w:t>年，</w:t>
      </w:r>
      <w:ins w:id="1557" w:author="zhan" w:date="2017-09-24T19:12:00Z">
        <w:r w:rsidR="00EF0103">
          <w:rPr>
            <w:rFonts w:hint="eastAsia"/>
          </w:rPr>
          <w:t>总</w:t>
        </w:r>
      </w:ins>
      <w:del w:id="1558" w:author="zhan" w:date="2017-09-24T19:12:00Z">
        <w:r w:rsidR="0004041A" w:rsidDel="00EF0103">
          <w:rPr>
            <w:rFonts w:hint="eastAsia"/>
          </w:rPr>
          <w:delText>观测时间和次数近似线性增长，利用估计的</w:delText>
        </w:r>
        <w:r w:rsidR="0004041A" w:rsidDel="00EF0103">
          <w:rPr>
            <w:rFonts w:hint="eastAsia"/>
          </w:rPr>
          <w:delText>10.5</w:delText>
        </w:r>
        <w:r w:rsidR="0004041A" w:rsidDel="00EF0103">
          <w:rPr>
            <w:rFonts w:hint="eastAsia"/>
          </w:rPr>
          <w:delText>年的时间估计完成</w:delText>
        </w:r>
        <w:r w:rsidR="0004041A" w:rsidDel="00EF0103">
          <w:rPr>
            <w:rFonts w:hint="eastAsia"/>
          </w:rPr>
          <w:delText>17500</w:delText>
        </w:r>
        <w:r w:rsidR="0004041A" w:rsidDel="00EF0103">
          <w:rPr>
            <w:rFonts w:hint="eastAsia"/>
          </w:rPr>
          <w:delText>平方度所需观测</w:delText>
        </w:r>
      </w:del>
      <w:ins w:id="1559" w:author="zhan" w:date="2017-09-24T19:12:00Z">
        <w:r w:rsidR="00EF0103">
          <w:rPr>
            <w:rFonts w:hint="eastAsia"/>
          </w:rPr>
          <w:t>曝光</w:t>
        </w:r>
      </w:ins>
      <w:r w:rsidR="0004041A">
        <w:rPr>
          <w:rFonts w:hint="eastAsia"/>
        </w:rPr>
        <w:t>次数约为</w:t>
      </w:r>
      <w:r w:rsidR="0004041A">
        <w:rPr>
          <w:rFonts w:hint="eastAsia"/>
        </w:rPr>
        <w:t>60.5</w:t>
      </w:r>
      <w:r w:rsidR="0004041A">
        <w:rPr>
          <w:rFonts w:hint="eastAsia"/>
        </w:rPr>
        <w:t>万次。</w:t>
      </w:r>
    </w:p>
    <w:p w:rsidR="005061FB" w:rsidRDefault="005E17F9" w:rsidP="005061FB">
      <w:pPr>
        <w:pStyle w:val="ac"/>
      </w:pPr>
      <w:r>
        <w:drawing>
          <wp:inline distT="0" distB="0" distL="0" distR="0">
            <wp:extent cx="5579745" cy="4433398"/>
            <wp:effectExtent l="19050" t="0" r="1905" b="0"/>
            <wp:docPr id="11" name="图片 1" descr="E:\Development_Program\survey_plan\survey_plan2_290\cover_area_compute\coverall_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velopment_Program\survey_plan\survey_plan2_290\cover_area_compute\coverall_0920.png"/>
                    <pic:cNvPicPr>
                      <a:picLocks noChangeAspect="1" noChangeArrowheads="1"/>
                    </pic:cNvPicPr>
                  </pic:nvPicPr>
                  <pic:blipFill>
                    <a:blip r:embed="rId10" cstate="print"/>
                    <a:srcRect/>
                    <a:stretch>
                      <a:fillRect/>
                    </a:stretch>
                  </pic:blipFill>
                  <pic:spPr bwMode="auto">
                    <a:xfrm>
                      <a:off x="0" y="0"/>
                      <a:ext cx="5579745" cy="4433398"/>
                    </a:xfrm>
                    <a:prstGeom prst="rect">
                      <a:avLst/>
                    </a:prstGeom>
                    <a:noFill/>
                    <a:ln w="9525">
                      <a:noFill/>
                      <a:miter lim="800000"/>
                      <a:headEnd/>
                      <a:tailEnd/>
                    </a:ln>
                  </pic:spPr>
                </pic:pic>
              </a:graphicData>
            </a:graphic>
          </wp:inline>
        </w:drawing>
      </w:r>
    </w:p>
    <w:p w:rsidR="005061FB" w:rsidRPr="009E3E84" w:rsidRDefault="005061FB" w:rsidP="005061FB">
      <w:pPr>
        <w:pStyle w:val="Caption"/>
      </w:pPr>
      <w:bookmarkStart w:id="1560" w:name="_Ref447811997"/>
      <w:bookmarkStart w:id="1561" w:name="_Toc447876299"/>
      <w:r>
        <w:rPr>
          <w:rFonts w:hint="eastAsia"/>
        </w:rPr>
        <w:t>图</w:t>
      </w:r>
      <w:r w:rsidR="00C36F46">
        <w:fldChar w:fldCharType="begin"/>
      </w:r>
      <w:r w:rsidR="00535D2A">
        <w:rPr>
          <w:rFonts w:hint="eastAsia"/>
        </w:rPr>
        <w:instrText xml:space="preserve">SEQ </w:instrText>
      </w:r>
      <w:r w:rsidR="00535D2A">
        <w:rPr>
          <w:rFonts w:hint="eastAsia"/>
        </w:rPr>
        <w:instrText>图</w:instrText>
      </w:r>
      <w:r w:rsidR="00535D2A">
        <w:rPr>
          <w:rFonts w:hint="eastAsia"/>
        </w:rPr>
        <w:instrText xml:space="preserve"> \* ARABIC</w:instrText>
      </w:r>
      <w:r w:rsidR="00C36F46">
        <w:fldChar w:fldCharType="separate"/>
      </w:r>
      <w:ins w:id="1562" w:author="詹虎" w:date="2017-09-25T00:23:00Z">
        <w:r w:rsidR="000B31F1">
          <w:rPr>
            <w:noProof/>
          </w:rPr>
          <w:t>2</w:t>
        </w:r>
      </w:ins>
      <w:ins w:id="1563" w:author="zhan" w:date="2017-09-24T19:13:00Z">
        <w:del w:id="1564" w:author="詹虎" w:date="2017-09-24T23:14:00Z">
          <w:r w:rsidR="00BE0B38" w:rsidDel="00DC5E68">
            <w:rPr>
              <w:noProof/>
            </w:rPr>
            <w:delText>2</w:delText>
          </w:r>
        </w:del>
      </w:ins>
      <w:del w:id="1565" w:author="詹虎" w:date="2017-09-24T23:14:00Z">
        <w:r w:rsidR="001A3139" w:rsidDel="00DC5E68">
          <w:rPr>
            <w:noProof/>
          </w:rPr>
          <w:delText>3</w:delText>
        </w:r>
      </w:del>
      <w:r w:rsidR="00C36F46">
        <w:fldChar w:fldCharType="end"/>
      </w:r>
      <w:bookmarkEnd w:id="1560"/>
      <w:ins w:id="1566" w:author="zhan" w:date="2017-09-24T19:13:00Z">
        <w:r w:rsidR="00925F74">
          <w:rPr>
            <w:rFonts w:hint="eastAsia"/>
          </w:rPr>
          <w:t xml:space="preserve"> </w:t>
        </w:r>
      </w:ins>
      <w:del w:id="1567" w:author="zhan" w:date="2017-09-24T19:13:00Z">
        <w:r w:rsidR="00AB535E" w:rsidDel="00925F74">
          <w:rPr>
            <w:rFonts w:hint="eastAsia"/>
          </w:rPr>
          <w:delText>10</w:delText>
        </w:r>
        <w:r w:rsidR="00AB535E" w:rsidDel="00925F74">
          <w:rPr>
            <w:rFonts w:hint="eastAsia"/>
          </w:rPr>
          <w:delText>年时间内</w:delText>
        </w:r>
      </w:del>
      <w:r>
        <w:rPr>
          <w:rFonts w:hint="eastAsia"/>
        </w:rPr>
        <w:t>巡天规划覆盖结果</w:t>
      </w:r>
      <w:del w:id="1568" w:author="zhan" w:date="2017-09-24T19:13:00Z">
        <w:r w:rsidDel="000F6D44">
          <w:rPr>
            <w:rFonts w:hint="eastAsia"/>
          </w:rPr>
          <w:delText>示意图</w:delText>
        </w:r>
      </w:del>
      <w:bookmarkEnd w:id="1561"/>
    </w:p>
    <w:p w:rsidR="001333DA" w:rsidRDefault="00C36F46" w:rsidP="000B31F1">
      <w:pPr>
        <w:pStyle w:val="CSSC0"/>
        <w:ind w:firstLine="560"/>
        <w:rPr>
          <w:del w:id="1569" w:author="zhan" w:date="2017-09-24T19:13:00Z"/>
        </w:rPr>
        <w:pPrChange w:id="1570" w:author="詹虎" w:date="2017-09-25T00:24:00Z">
          <w:pPr>
            <w:pStyle w:val="CSSC0"/>
            <w:ind w:firstLine="560"/>
          </w:pPr>
        </w:pPrChange>
      </w:pPr>
      <w:del w:id="1571" w:author="zhan" w:date="2017-09-24T19:13:00Z">
        <w:r w:rsidDel="00925F74">
          <w:fldChar w:fldCharType="begin"/>
        </w:r>
        <w:r w:rsidR="005061FB" w:rsidDel="00925F74">
          <w:delInstrText xml:space="preserve"> REF _Ref447812051 \h </w:delInstrText>
        </w:r>
        <w:r w:rsidDel="00925F74">
          <w:fldChar w:fldCharType="separate"/>
        </w:r>
      </w:del>
      <w:del w:id="1572" w:author="zhan" w:date="2017-09-24T19:07:00Z">
        <w:r w:rsidR="001A3139" w:rsidDel="00294DFB">
          <w:rPr>
            <w:rFonts w:hint="eastAsia"/>
          </w:rPr>
          <w:delText>图</w:delText>
        </w:r>
        <w:r w:rsidR="001A3139" w:rsidDel="00294DFB">
          <w:rPr>
            <w:noProof/>
          </w:rPr>
          <w:delText>4</w:delText>
        </w:r>
      </w:del>
      <w:del w:id="1573" w:author="zhan" w:date="2017-09-24T19:13:00Z">
        <w:r w:rsidDel="00925F74">
          <w:fldChar w:fldCharType="end"/>
        </w:r>
        <w:r w:rsidR="005061FB" w:rsidRPr="00DD6A78" w:rsidDel="00925F74">
          <w:delText>给出了望远镜每天的</w:delText>
        </w:r>
        <w:r w:rsidR="005061FB" w:rsidDel="00925F74">
          <w:rPr>
            <w:rFonts w:hint="eastAsia"/>
          </w:rPr>
          <w:delText>曝光</w:delText>
        </w:r>
        <w:r w:rsidR="005061FB" w:rsidRPr="00DD6A78" w:rsidDel="00925F74">
          <w:delText>时间统计和每天的曝光次数统计。从统计结果中可以看出，望远镜在其运行的期间内，多色成像巡天和无缝光谱巡天每天</w:delText>
        </w:r>
        <w:r w:rsidR="005061FB" w:rsidDel="00925F74">
          <w:rPr>
            <w:rFonts w:hint="eastAsia"/>
          </w:rPr>
          <w:delText>曝光时间平均</w:delText>
        </w:r>
        <w:r w:rsidR="00357C3A" w:rsidDel="00925F74">
          <w:rPr>
            <w:rFonts w:hint="eastAsia"/>
          </w:rPr>
          <w:delText>为</w:delText>
        </w:r>
        <w:r w:rsidR="00357C3A" w:rsidDel="00925F74">
          <w:rPr>
            <w:rFonts w:hint="eastAsia"/>
          </w:rPr>
          <w:delText>10.3</w:delText>
        </w:r>
        <w:r w:rsidR="00357C3A" w:rsidDel="00925F74">
          <w:rPr>
            <w:rFonts w:hint="eastAsia"/>
          </w:rPr>
          <w:delText>小时</w:delText>
        </w:r>
        <w:r w:rsidR="005061FB" w:rsidDel="00925F74">
          <w:rPr>
            <w:rFonts w:hint="eastAsia"/>
          </w:rPr>
          <w:delText>，每天的平均曝光次数</w:delText>
        </w:r>
        <w:r w:rsidR="00357C3A" w:rsidDel="00925F74">
          <w:rPr>
            <w:rFonts w:hint="eastAsia"/>
          </w:rPr>
          <w:delText>231</w:delText>
        </w:r>
        <w:r w:rsidR="005061FB" w:rsidDel="00925F74">
          <w:rPr>
            <w:rFonts w:hint="eastAsia"/>
          </w:rPr>
          <w:delText>次</w:delText>
        </w:r>
        <w:r w:rsidR="005061FB" w:rsidRPr="00DD6A78" w:rsidDel="00925F74">
          <w:delText>。</w:delText>
        </w:r>
        <w:r w:rsidR="005061FB" w:rsidDel="00925F74">
          <w:rPr>
            <w:rFonts w:hint="eastAsia"/>
          </w:rPr>
          <w:delText>望远镜工作时间还包含转动时间、稳像时间，</w:delText>
        </w:r>
        <w:r w:rsidR="00357C3A" w:rsidDel="00925F74">
          <w:rPr>
            <w:rFonts w:hint="eastAsia"/>
          </w:rPr>
          <w:delText>经过统计，望远镜每天转动</w:delText>
        </w:r>
        <w:r w:rsidR="00357C3A" w:rsidDel="00925F74">
          <w:rPr>
            <w:rFonts w:hint="eastAsia"/>
          </w:rPr>
          <w:delText>+</w:delText>
        </w:r>
        <w:r w:rsidR="00357C3A" w:rsidDel="00925F74">
          <w:rPr>
            <w:rFonts w:hint="eastAsia"/>
          </w:rPr>
          <w:delText>稳定所需要的</w:delText>
        </w:r>
        <w:r w:rsidR="00B0754B" w:rsidDel="00925F74">
          <w:rPr>
            <w:rFonts w:hint="eastAsia"/>
          </w:rPr>
          <w:delText>平均</w:delText>
        </w:r>
        <w:r w:rsidR="00357C3A" w:rsidDel="00925F74">
          <w:rPr>
            <w:rFonts w:hint="eastAsia"/>
          </w:rPr>
          <w:delText>时间约为</w:delText>
        </w:r>
        <w:r w:rsidR="00357C3A" w:rsidDel="00925F74">
          <w:rPr>
            <w:rFonts w:hint="eastAsia"/>
          </w:rPr>
          <w:delText>6.7</w:delText>
        </w:r>
        <w:r w:rsidR="00357C3A" w:rsidDel="00925F74">
          <w:rPr>
            <w:rFonts w:hint="eastAsia"/>
          </w:rPr>
          <w:delText>个小时</w:delText>
        </w:r>
        <w:r w:rsidR="005061FB" w:rsidDel="00925F74">
          <w:rPr>
            <w:rFonts w:hint="eastAsia"/>
          </w:rPr>
          <w:delText>。</w:delText>
        </w:r>
        <w:r w:rsidR="00CE2EC8" w:rsidDel="00925F74">
          <w:rPr>
            <w:rFonts w:hint="eastAsia"/>
          </w:rPr>
          <w:delText>经过统计</w:delText>
        </w:r>
        <w:r w:rsidR="00E0157E" w:rsidDel="00925F74">
          <w:rPr>
            <w:rFonts w:hint="eastAsia"/>
          </w:rPr>
          <w:delText>，平均每轨的工作时间（曝光</w:delText>
        </w:r>
        <w:r w:rsidR="00E0157E" w:rsidDel="00925F74">
          <w:rPr>
            <w:rFonts w:hint="eastAsia"/>
          </w:rPr>
          <w:delText>+</w:delText>
        </w:r>
        <w:r w:rsidR="00E0157E" w:rsidDel="00925F74">
          <w:rPr>
            <w:rFonts w:hint="eastAsia"/>
          </w:rPr>
          <w:delText>转动）为</w:delText>
        </w:r>
        <w:r w:rsidR="00E0157E" w:rsidDel="00925F74">
          <w:rPr>
            <w:rFonts w:hint="eastAsia"/>
          </w:rPr>
          <w:delText>69.3</w:delText>
        </w:r>
        <w:r w:rsidR="00E0157E" w:rsidDel="00925F74">
          <w:rPr>
            <w:rFonts w:hint="eastAsia"/>
          </w:rPr>
          <w:delText>分钟，其中阳照区平均工作时间约为</w:delText>
        </w:r>
        <w:r w:rsidR="00E0157E" w:rsidDel="00925F74">
          <w:rPr>
            <w:rFonts w:hint="eastAsia"/>
          </w:rPr>
          <w:delText>40</w:delText>
        </w:r>
        <w:r w:rsidR="00E0157E" w:rsidDel="00925F74">
          <w:rPr>
            <w:rFonts w:hint="eastAsia"/>
          </w:rPr>
          <w:delText>分钟，在该区域内约有</w:delText>
        </w:r>
        <w:r w:rsidR="00E0157E" w:rsidDel="00925F74">
          <w:rPr>
            <w:rFonts w:hint="eastAsia"/>
          </w:rPr>
          <w:delText>27.3%</w:delText>
        </w:r>
        <w:r w:rsidR="00E0157E" w:rsidDel="00925F74">
          <w:rPr>
            <w:rFonts w:hint="eastAsia"/>
          </w:rPr>
          <w:delText>的时间不能工作（按照阳照区平均</w:delText>
        </w:r>
        <w:r w:rsidR="00E0157E" w:rsidDel="00925F74">
          <w:rPr>
            <w:rFonts w:hint="eastAsia"/>
          </w:rPr>
          <w:delText>55</w:delText>
        </w:r>
        <w:r w:rsidR="00E0157E" w:rsidDel="00925F74">
          <w:rPr>
            <w:rFonts w:hint="eastAsia"/>
          </w:rPr>
          <w:delText>分钟计算），所以整个巡天的效率不是很高。</w:delText>
        </w:r>
        <w:r w:rsidR="00CE2EC8" w:rsidDel="00925F74">
          <w:rPr>
            <w:rFonts w:hint="eastAsia"/>
          </w:rPr>
          <w:delText>影响工作效率（之前高达</w:delText>
        </w:r>
        <w:r w:rsidR="00CE2EC8" w:rsidDel="00925F74">
          <w:rPr>
            <w:rFonts w:hint="eastAsia"/>
          </w:rPr>
          <w:delText>90%</w:delText>
        </w:r>
        <w:r w:rsidR="00CE2EC8" w:rsidDel="00925F74">
          <w:rPr>
            <w:rFonts w:hint="eastAsia"/>
          </w:rPr>
          <w:delText>的工作效率）主要有两方面原因，一是受到能源平衡条件和</w:delText>
        </w:r>
        <w:r w:rsidR="00CE2EC8" w:rsidDel="00925F74">
          <w:rPr>
            <w:rFonts w:hint="eastAsia"/>
          </w:rPr>
          <w:delText>CMG</w:delText>
        </w:r>
        <w:r w:rsidR="00CE2EC8" w:rsidDel="00925F74">
          <w:rPr>
            <w:rFonts w:hint="eastAsia"/>
          </w:rPr>
          <w:delText>对机动角度的限制这两个条件较强的约束；另一方面，为了保证均为有效观测，规划中每个天区只观测一次（除极深度巡天区域外）。规划中还需要对这几方</w:delText>
        </w:r>
        <w:r w:rsidR="00CE2EC8" w:rsidDel="00925F74">
          <w:rPr>
            <w:rFonts w:hint="eastAsia"/>
          </w:rPr>
          <w:lastRenderedPageBreak/>
          <w:delText>面的因素进一步考虑。</w:delText>
        </w:r>
      </w:del>
    </w:p>
    <w:p w:rsidR="00A65ECD" w:rsidRDefault="00C36F46">
      <w:pPr>
        <w:pStyle w:val="CSSC0"/>
        <w:ind w:firstLine="560"/>
        <w:rPr>
          <w:del w:id="1574" w:author="zhan" w:date="2017-09-24T19:13:00Z"/>
        </w:rPr>
      </w:pPr>
      <w:del w:id="1575" w:author="zhan" w:date="2017-09-24T19:13:00Z">
        <w:r w:rsidDel="00925F74">
          <w:fldChar w:fldCharType="begin"/>
        </w:r>
        <w:r w:rsidR="005061FB" w:rsidDel="00925F74">
          <w:delInstrText xml:space="preserve"> REF _Ref447812078 \h </w:delInstrText>
        </w:r>
        <w:r w:rsidDel="00925F74">
          <w:fldChar w:fldCharType="separate"/>
        </w:r>
      </w:del>
      <w:del w:id="1576" w:author="zhan" w:date="2017-09-24T19:07:00Z">
        <w:r w:rsidR="001A3139" w:rsidDel="00294DFB">
          <w:rPr>
            <w:rFonts w:hint="eastAsia"/>
          </w:rPr>
          <w:delText>图</w:delText>
        </w:r>
        <w:r w:rsidR="001A3139" w:rsidDel="00294DFB">
          <w:rPr>
            <w:noProof/>
          </w:rPr>
          <w:delText>5</w:delText>
        </w:r>
      </w:del>
      <w:del w:id="1577" w:author="zhan" w:date="2017-09-24T19:13:00Z">
        <w:r w:rsidDel="00925F74">
          <w:fldChar w:fldCharType="end"/>
        </w:r>
        <w:r w:rsidR="005061FB" w:rsidRPr="00583908" w:rsidDel="00925F74">
          <w:delText>给出了望远镜转动的角度的统计，纵坐标为按照</w:delText>
        </w:r>
        <w:r w:rsidR="005061FB" w:rsidRPr="00583908" w:rsidDel="00925F74">
          <w:delText>1</w:delText>
        </w:r>
        <w:r w:rsidR="005061FB" w:rsidRPr="00583908" w:rsidDel="00925F74">
          <w:delText>度统计的数目的对数。从该图可以看出，转动角度都集中在小角度区间。</w:delText>
        </w:r>
        <w:r w:rsidR="005061FB" w:rsidDel="00925F74">
          <w:rPr>
            <w:rFonts w:hint="eastAsia"/>
          </w:rPr>
          <w:delText>经过统计小于</w:delText>
        </w:r>
        <w:r w:rsidR="005061FB" w:rsidDel="00925F74">
          <w:rPr>
            <w:rFonts w:hint="eastAsia"/>
          </w:rPr>
          <w:delText>1</w:delText>
        </w:r>
        <w:r w:rsidR="005061FB" w:rsidDel="00925F74">
          <w:rPr>
            <w:rFonts w:hint="eastAsia"/>
          </w:rPr>
          <w:delText>°转动的数目占总拍摄数目的</w:delText>
        </w:r>
        <w:r w:rsidR="00E0157E" w:rsidDel="00925F74">
          <w:rPr>
            <w:rFonts w:hint="eastAsia"/>
          </w:rPr>
          <w:delText>48</w:delText>
        </w:r>
        <w:r w:rsidR="005061FB" w:rsidDel="00925F74">
          <w:rPr>
            <w:rFonts w:hint="eastAsia"/>
          </w:rPr>
          <w:delText>%</w:delText>
        </w:r>
        <w:r w:rsidR="005061FB" w:rsidDel="00925F74">
          <w:rPr>
            <w:rFonts w:hint="eastAsia"/>
          </w:rPr>
          <w:delText>。</w:delText>
        </w:r>
      </w:del>
    </w:p>
    <w:p w:rsidR="001333DA" w:rsidRDefault="001333DA">
      <w:pPr>
        <w:pStyle w:val="ac"/>
        <w:spacing w:line="440" w:lineRule="atLeast"/>
        <w:ind w:firstLineChars="200" w:firstLine="560"/>
        <w:jc w:val="both"/>
        <w:rPr>
          <w:del w:id="1578" w:author="zhan" w:date="2017-09-24T19:13:00Z"/>
        </w:rPr>
        <w:pPrChange w:id="1579" w:author="zhan" w:date="2017-09-24T19:13:00Z">
          <w:pPr>
            <w:pStyle w:val="ac"/>
          </w:pPr>
        </w:pPrChange>
      </w:pPr>
      <w:del w:id="1580" w:author="zhan" w:date="2017-09-24T19:13:00Z">
        <w:r>
          <w:drawing>
            <wp:inline distT="0" distB="0" distL="0" distR="0">
              <wp:extent cx="5579745" cy="2138687"/>
              <wp:effectExtent l="19050" t="0" r="1905" b="0"/>
              <wp:docPr id="12" name="图片 2" descr="E:\Development_Program\survey_plan\survey_plan2_290\cover_area_compute\exTime_2_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velopment_Program\survey_plan\survey_plan2_290\cover_area_compute\exTime_2_0920.png"/>
                      <pic:cNvPicPr>
                        <a:picLocks noChangeAspect="1" noChangeArrowheads="1"/>
                      </pic:cNvPicPr>
                    </pic:nvPicPr>
                    <pic:blipFill>
                      <a:blip r:embed="rId11" cstate="print"/>
                      <a:srcRect/>
                      <a:stretch>
                        <a:fillRect/>
                      </a:stretch>
                    </pic:blipFill>
                    <pic:spPr bwMode="auto">
                      <a:xfrm>
                        <a:off x="0" y="0"/>
                        <a:ext cx="5579745" cy="2138687"/>
                      </a:xfrm>
                      <a:prstGeom prst="rect">
                        <a:avLst/>
                      </a:prstGeom>
                      <a:noFill/>
                      <a:ln w="9525">
                        <a:noFill/>
                        <a:miter lim="800000"/>
                        <a:headEnd/>
                        <a:tailEnd/>
                      </a:ln>
                    </pic:spPr>
                  </pic:pic>
                </a:graphicData>
              </a:graphic>
            </wp:inline>
          </w:drawing>
        </w:r>
      </w:del>
    </w:p>
    <w:p w:rsidR="001333DA" w:rsidRDefault="005061FB">
      <w:pPr>
        <w:pStyle w:val="Caption"/>
        <w:spacing w:line="440" w:lineRule="atLeast"/>
        <w:ind w:firstLineChars="200" w:firstLine="420"/>
        <w:jc w:val="both"/>
        <w:rPr>
          <w:del w:id="1581" w:author="zhan" w:date="2017-09-24T19:13:00Z"/>
        </w:rPr>
        <w:pPrChange w:id="1582" w:author="zhan" w:date="2017-09-24T19:13:00Z">
          <w:pPr>
            <w:pStyle w:val="Caption"/>
          </w:pPr>
        </w:pPrChange>
      </w:pPr>
      <w:bookmarkStart w:id="1583" w:name="_Ref447812051"/>
      <w:bookmarkStart w:id="1584" w:name="_Toc447876300"/>
      <w:del w:id="1585" w:author="zhan" w:date="2017-09-24T19:13:00Z">
        <w:r w:rsidDel="00925F74">
          <w:rPr>
            <w:rFonts w:hint="eastAsia"/>
          </w:rPr>
          <w:delText>图</w:delText>
        </w:r>
        <w:r w:rsidR="00C36F46" w:rsidDel="00925F74">
          <w:fldChar w:fldCharType="begin"/>
        </w:r>
        <w:r w:rsidR="00535D2A" w:rsidDel="00925F74">
          <w:rPr>
            <w:rFonts w:hint="eastAsia"/>
          </w:rPr>
          <w:delInstrText xml:space="preserve">SEQ </w:delInstrText>
        </w:r>
        <w:r w:rsidR="00535D2A" w:rsidDel="00925F74">
          <w:rPr>
            <w:rFonts w:hint="eastAsia"/>
          </w:rPr>
          <w:delInstrText>图</w:delInstrText>
        </w:r>
        <w:r w:rsidR="00535D2A" w:rsidDel="00925F74">
          <w:rPr>
            <w:rFonts w:hint="eastAsia"/>
          </w:rPr>
          <w:delInstrText xml:space="preserve"> \* ARABIC</w:delInstrText>
        </w:r>
        <w:r w:rsidR="00C36F46" w:rsidDel="00925F74">
          <w:fldChar w:fldCharType="separate"/>
        </w:r>
      </w:del>
      <w:del w:id="1586" w:author="zhan" w:date="2017-09-24T19:07:00Z">
        <w:r w:rsidR="001A3139" w:rsidDel="00294DFB">
          <w:rPr>
            <w:noProof/>
          </w:rPr>
          <w:delText>4</w:delText>
        </w:r>
      </w:del>
      <w:del w:id="1587" w:author="zhan" w:date="2017-09-24T19:13:00Z">
        <w:r w:rsidR="00C36F46" w:rsidDel="00925F74">
          <w:fldChar w:fldCharType="end"/>
        </w:r>
        <w:bookmarkEnd w:id="1583"/>
        <w:r w:rsidDel="00925F74">
          <w:rPr>
            <w:rFonts w:hint="eastAsia"/>
          </w:rPr>
          <w:delText>望远镜工作时间及相机曝光次数统计</w:delText>
        </w:r>
        <w:bookmarkEnd w:id="1584"/>
      </w:del>
    </w:p>
    <w:p w:rsidR="001333DA" w:rsidRDefault="001333DA">
      <w:pPr>
        <w:pStyle w:val="ac"/>
        <w:spacing w:line="440" w:lineRule="atLeast"/>
        <w:ind w:firstLineChars="200" w:firstLine="560"/>
        <w:jc w:val="both"/>
        <w:rPr>
          <w:del w:id="1588" w:author="zhan" w:date="2017-09-24T19:13:00Z"/>
        </w:rPr>
        <w:pPrChange w:id="1589" w:author="zhan" w:date="2017-09-24T19:13:00Z">
          <w:pPr>
            <w:pStyle w:val="ac"/>
          </w:pPr>
        </w:pPrChange>
      </w:pPr>
      <w:del w:id="1590" w:author="zhan" w:date="2017-09-24T19:13:00Z">
        <w:r>
          <w:drawing>
            <wp:inline distT="0" distB="0" distL="0" distR="0">
              <wp:extent cx="4956547" cy="3847670"/>
              <wp:effectExtent l="19050" t="0" r="0" b="0"/>
              <wp:docPr id="13" name="图片 3" descr="E:\Development_Program\survey_plan\survey_plan2_290\cover_area_compute\angle_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velopment_Program\survey_plan\survey_plan2_290\cover_area_compute\angle_0920.png"/>
                      <pic:cNvPicPr>
                        <a:picLocks noChangeAspect="1" noChangeArrowheads="1"/>
                      </pic:cNvPicPr>
                    </pic:nvPicPr>
                    <pic:blipFill>
                      <a:blip r:embed="rId12" cstate="print"/>
                      <a:srcRect l="3728" t="8133" r="7416" b="-21"/>
                      <a:stretch>
                        <a:fillRect/>
                      </a:stretch>
                    </pic:blipFill>
                    <pic:spPr bwMode="auto">
                      <a:xfrm>
                        <a:off x="0" y="0"/>
                        <a:ext cx="4956547" cy="3847670"/>
                      </a:xfrm>
                      <a:prstGeom prst="rect">
                        <a:avLst/>
                      </a:prstGeom>
                      <a:noFill/>
                      <a:ln w="9525">
                        <a:noFill/>
                        <a:miter lim="800000"/>
                        <a:headEnd/>
                        <a:tailEnd/>
                      </a:ln>
                    </pic:spPr>
                  </pic:pic>
                </a:graphicData>
              </a:graphic>
            </wp:inline>
          </w:drawing>
        </w:r>
      </w:del>
    </w:p>
    <w:p w:rsidR="001333DA" w:rsidRDefault="005061FB">
      <w:pPr>
        <w:pStyle w:val="Caption"/>
        <w:spacing w:line="440" w:lineRule="atLeast"/>
        <w:ind w:firstLineChars="200" w:firstLine="420"/>
        <w:jc w:val="both"/>
        <w:pPrChange w:id="1591" w:author="zhan" w:date="2017-09-24T19:13:00Z">
          <w:pPr>
            <w:pStyle w:val="Caption"/>
          </w:pPr>
        </w:pPrChange>
      </w:pPr>
      <w:bookmarkStart w:id="1592" w:name="_Ref447812078"/>
      <w:bookmarkStart w:id="1593" w:name="_Toc447876301"/>
      <w:del w:id="1594" w:author="zhan" w:date="2017-09-24T19:13:00Z">
        <w:r w:rsidDel="00925F74">
          <w:rPr>
            <w:rFonts w:hint="eastAsia"/>
          </w:rPr>
          <w:delText>图</w:delText>
        </w:r>
        <w:r w:rsidR="00C36F46" w:rsidDel="00925F74">
          <w:fldChar w:fldCharType="begin"/>
        </w:r>
        <w:r w:rsidR="00535D2A" w:rsidDel="00925F74">
          <w:rPr>
            <w:rFonts w:hint="eastAsia"/>
          </w:rPr>
          <w:delInstrText xml:space="preserve">SEQ </w:delInstrText>
        </w:r>
        <w:r w:rsidR="00535D2A" w:rsidDel="00925F74">
          <w:rPr>
            <w:rFonts w:hint="eastAsia"/>
          </w:rPr>
          <w:delInstrText>图</w:delInstrText>
        </w:r>
        <w:r w:rsidR="00535D2A" w:rsidDel="00925F74">
          <w:rPr>
            <w:rFonts w:hint="eastAsia"/>
          </w:rPr>
          <w:delInstrText xml:space="preserve"> \* ARABIC</w:delInstrText>
        </w:r>
        <w:r w:rsidR="00C36F46" w:rsidDel="00925F74">
          <w:fldChar w:fldCharType="separate"/>
        </w:r>
      </w:del>
      <w:del w:id="1595" w:author="zhan" w:date="2017-09-24T19:07:00Z">
        <w:r w:rsidR="001A3139" w:rsidDel="00294DFB">
          <w:rPr>
            <w:noProof/>
          </w:rPr>
          <w:delText>5</w:delText>
        </w:r>
      </w:del>
      <w:del w:id="1596" w:author="zhan" w:date="2017-09-24T19:13:00Z">
        <w:r w:rsidR="00C36F46" w:rsidDel="00925F74">
          <w:fldChar w:fldCharType="end"/>
        </w:r>
        <w:bookmarkEnd w:id="1592"/>
        <w:r w:rsidDel="00925F74">
          <w:rPr>
            <w:rFonts w:hint="eastAsia"/>
          </w:rPr>
          <w:delText>望远镜转动角度统计</w:delText>
        </w:r>
      </w:del>
      <w:bookmarkEnd w:id="1593"/>
    </w:p>
    <w:sectPr w:rsidR="001333DA" w:rsidSect="0033347E">
      <w:headerReference w:type="default" r:id="rId13"/>
      <w:footerReference w:type="default" r:id="rId14"/>
      <w:type w:val="continuous"/>
      <w:pgSz w:w="11906" w:h="16838"/>
      <w:pgMar w:top="1418" w:right="1418" w:bottom="1418" w:left="1701" w:header="851" w:footer="992" w:gutter="0"/>
      <w:pgBorders w:display="firstPage">
        <w:top w:val="thinThickSmallGap" w:sz="24" w:space="1" w:color="auto"/>
        <w:left w:val="thinThickSmallGap" w:sz="24" w:space="0" w:color="auto"/>
        <w:bottom w:val="thickThinSmallGap" w:sz="24" w:space="1" w:color="auto"/>
        <w:right w:val="thickThinSmallGap" w:sz="24" w:space="0" w:color="auto"/>
      </w:pgBorders>
      <w:cols w:space="425"/>
      <w:titlePg/>
      <w:docGrid w:type="lines"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564" w:rsidRDefault="00E30564">
      <w:r>
        <w:separator/>
      </w:r>
    </w:p>
  </w:endnote>
  <w:endnote w:type="continuationSeparator" w:id="0">
    <w:p w:rsidR="00E30564" w:rsidRDefault="00E3056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64" w:rsidRDefault="00E30564" w:rsidP="00A82FDD">
    <w:pPr>
      <w:pStyle w:val="Footer"/>
      <w:jc w:val="center"/>
    </w:pPr>
    <w:fldSimple w:instr=" PAGE  \* Arabic  \* MERGEFORMAT ">
      <w:r w:rsidR="00737E52">
        <w:rPr>
          <w:noProof/>
        </w:rPr>
        <w:t>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564" w:rsidRDefault="00E30564">
      <w:r>
        <w:separator/>
      </w:r>
    </w:p>
  </w:footnote>
  <w:footnote w:type="continuationSeparator" w:id="0">
    <w:p w:rsidR="00E30564" w:rsidRDefault="00E30564">
      <w:r>
        <w:continuationSeparator/>
      </w:r>
    </w:p>
  </w:footnote>
  <w:footnote w:id="1">
    <w:p w:rsidR="00E30564" w:rsidRPr="00BA1666" w:rsidDel="00D72041" w:rsidRDefault="00E30564" w:rsidP="001A5362">
      <w:pPr>
        <w:pStyle w:val="a7"/>
        <w:rPr>
          <w:del w:id="233" w:author="zhan" w:date="2017-09-24T15:04:00Z"/>
          <w:sz w:val="18"/>
          <w:szCs w:val="18"/>
        </w:rPr>
      </w:pPr>
      <w:del w:id="234" w:author="zhan" w:date="2017-09-24T15:04:00Z">
        <w:r w:rsidRPr="001A5362" w:rsidDel="00D72041">
          <w:rPr>
            <w:rStyle w:val="FootnoteReference"/>
            <w:sz w:val="18"/>
            <w:szCs w:val="18"/>
          </w:rPr>
          <w:footnoteRef/>
        </w:r>
        <w:r w:rsidDel="00D72041">
          <w:rPr>
            <w:sz w:val="18"/>
            <w:szCs w:val="18"/>
          </w:rPr>
          <w:delText>AB</w:delText>
        </w:r>
        <w:r w:rsidDel="00D72041">
          <w:rPr>
            <w:rFonts w:hint="eastAsia"/>
            <w:sz w:val="18"/>
            <w:szCs w:val="18"/>
          </w:rPr>
          <w:delText>星等</w:delText>
        </w:r>
        <w:r w:rsidDel="00D72041">
          <w:rPr>
            <w:sz w:val="18"/>
            <w:szCs w:val="18"/>
          </w:rPr>
          <w:delText>为</w:delText>
        </w:r>
        <w:r w:rsidRPr="001A5362" w:rsidDel="00D72041">
          <w:rPr>
            <w:rFonts w:hint="eastAsia"/>
            <w:sz w:val="18"/>
            <w:szCs w:val="18"/>
          </w:rPr>
          <w:delText>m</w:delText>
        </w:r>
        <w:r w:rsidRPr="001A5362" w:rsidDel="00D72041">
          <w:rPr>
            <w:sz w:val="18"/>
            <w:szCs w:val="18"/>
          </w:rPr>
          <w:delText>等</w:delText>
        </w:r>
      </w:del>
      <w:ins w:id="235" w:author="zhan" w:date="2017-09-24T14:35:00Z">
        <w:del w:id="236" w:author="zhan" w:date="2017-09-24T15:04:00Z">
          <w:r w:rsidDel="00D72041">
            <w:rPr>
              <w:rFonts w:hint="eastAsia"/>
              <w:sz w:val="18"/>
              <w:szCs w:val="18"/>
            </w:rPr>
            <w:delText>的</w:delText>
          </w:r>
        </w:del>
      </w:ins>
      <w:del w:id="237" w:author="zhan" w:date="2017-09-24T15:04:00Z">
        <w:r w:rsidRPr="001A5362" w:rsidDel="00D72041">
          <w:rPr>
            <w:rFonts w:hint="eastAsia"/>
            <w:sz w:val="18"/>
            <w:szCs w:val="18"/>
          </w:rPr>
          <w:delText>点源</w:delText>
        </w:r>
        <w:r w:rsidRPr="001A5362" w:rsidDel="00D72041">
          <w:rPr>
            <w:sz w:val="18"/>
            <w:szCs w:val="18"/>
          </w:rPr>
          <w:delText>分光流量</w:delText>
        </w:r>
      </w:del>
      <w:ins w:id="238" w:author="zhan" w:date="2017-09-24T14:36:00Z">
        <w:del w:id="239" w:author="zhan" w:date="2017-09-24T15:04:00Z">
          <w:r w:rsidDel="00D72041">
            <w:rPr>
              <w:rFonts w:hint="eastAsia"/>
              <w:sz w:val="18"/>
              <w:szCs w:val="18"/>
            </w:rPr>
            <w:delText>为</w:delText>
          </w:r>
        </w:del>
      </w:ins>
      <m:oMath>
        <w:del w:id="240" w:author="zhan" w:date="2017-09-24T15:04:00Z">
          <m:r>
            <w:rPr>
              <w:rFonts w:ascii="Cambria Math" w:hAnsi="Cambria Math"/>
              <w:sz w:val="18"/>
              <w:szCs w:val="18"/>
            </w:rPr>
            <m:t>f</m:t>
          </m:r>
        </w:del>
        <m:d>
          <m:dPr>
            <m:ctrlPr>
              <w:del w:id="241" w:author="zhan" w:date="2017-09-24T15:04:00Z">
                <w:rPr>
                  <w:rFonts w:ascii="Cambria Math" w:hAnsi="Cambria Math"/>
                  <w:sz w:val="18"/>
                  <w:szCs w:val="18"/>
                </w:rPr>
              </w:del>
            </m:ctrlPr>
          </m:dPr>
          <m:e>
            <w:del w:id="242" w:author="zhan" w:date="2017-09-24T15:04:00Z">
              <m:r>
                <w:rPr>
                  <w:rFonts w:ascii="Cambria Math" w:hAnsi="Cambria Math"/>
                  <w:sz w:val="18"/>
                  <w:szCs w:val="18"/>
                </w:rPr>
                <m:t>ν</m:t>
              </m:r>
            </w:del>
          </m:e>
        </m:d>
        <w:del w:id="243" w:author="zhan" w:date="2017-09-24T15:04:00Z">
          <m:r>
            <m:rPr>
              <m:sty m:val="p"/>
            </m:rPr>
            <w:rPr>
              <w:rFonts w:ascii="Cambria Math" w:hAnsi="Cambria Math"/>
              <w:sz w:val="18"/>
              <w:szCs w:val="18"/>
            </w:rPr>
            <m:t>=</m:t>
          </m:r>
        </w:del>
        <m:sSub>
          <m:sSubPr>
            <m:ctrlPr>
              <w:del w:id="244" w:author="zhan" w:date="2017-09-24T15:04:00Z">
                <w:rPr>
                  <w:rFonts w:ascii="Cambria Math" w:hAnsi="Cambria Math"/>
                  <w:sz w:val="18"/>
                  <w:szCs w:val="18"/>
                </w:rPr>
              </w:del>
            </m:ctrlPr>
          </m:sSubPr>
          <m:e>
            <w:del w:id="245" w:author="zhan" w:date="2017-09-24T15:04:00Z">
              <m:r>
                <w:rPr>
                  <w:rFonts w:ascii="Cambria Math" w:hAnsi="Cambria Math"/>
                  <w:sz w:val="18"/>
                  <w:szCs w:val="18"/>
                </w:rPr>
                <m:t>f</m:t>
              </m:r>
            </w:del>
          </m:e>
          <m:sub>
            <w:del w:id="246" w:author="zhan" w:date="2017-09-24T15:04:00Z">
              <m:r>
                <m:rPr>
                  <m:sty m:val="p"/>
                </m:rPr>
                <w:rPr>
                  <w:rFonts w:ascii="Cambria Math" w:hAnsi="Cambria Math"/>
                  <w:sz w:val="18"/>
                  <w:szCs w:val="18"/>
                </w:rPr>
                <m:t>0</m:t>
              </m:r>
            </w:del>
          </m:sub>
        </m:sSub>
        <m:d>
          <m:dPr>
            <m:ctrlPr>
              <w:del w:id="247" w:author="zhan" w:date="2017-09-24T15:04:00Z">
                <w:rPr>
                  <w:rFonts w:ascii="Cambria Math" w:hAnsi="Cambria Math"/>
                  <w:sz w:val="18"/>
                  <w:szCs w:val="18"/>
                </w:rPr>
              </w:del>
            </m:ctrlPr>
          </m:dPr>
          <m:e>
            <w:del w:id="248" w:author="zhan" w:date="2017-09-24T15:04:00Z">
              <m:r>
                <w:rPr>
                  <w:rFonts w:ascii="Cambria Math" w:hAnsi="Cambria Math"/>
                  <w:sz w:val="18"/>
                  <w:szCs w:val="18"/>
                </w:rPr>
                <m:t>ν</m:t>
              </m:r>
            </w:del>
          </m:e>
        </m:d>
        <w:del w:id="249" w:author="zhan" w:date="2017-09-24T15:04:00Z">
          <m:r>
            <m:rPr>
              <m:sty m:val="p"/>
            </m:rPr>
            <w:rPr>
              <w:rFonts w:ascii="Cambria Math" w:hAnsi="Cambria Math"/>
              <w:sz w:val="18"/>
              <w:szCs w:val="18"/>
            </w:rPr>
            <m:t>∙</m:t>
          </m:r>
        </w:del>
        <m:sSup>
          <m:sSupPr>
            <m:ctrlPr>
              <w:del w:id="250" w:author="zhan" w:date="2017-09-24T15:04:00Z">
                <w:rPr>
                  <w:rFonts w:ascii="Cambria Math" w:hAnsi="Cambria Math"/>
                  <w:sz w:val="18"/>
                  <w:szCs w:val="18"/>
                </w:rPr>
              </w:del>
            </m:ctrlPr>
          </m:sSupPr>
          <m:e>
            <w:del w:id="251" w:author="zhan" w:date="2017-09-24T15:04:00Z">
              <m:r>
                <m:rPr>
                  <m:sty m:val="p"/>
                </m:rPr>
                <w:rPr>
                  <w:rFonts w:ascii="Cambria Math" w:hAnsi="Cambria Math"/>
                  <w:sz w:val="18"/>
                  <w:szCs w:val="18"/>
                </w:rPr>
                <m:t>10</m:t>
              </m:r>
            </w:del>
          </m:e>
          <m:sup>
            <w:del w:id="252" w:author="zhan" w:date="2017-09-24T15:04:00Z">
              <m:r>
                <m:rPr>
                  <m:sty m:val="p"/>
                </m:rPr>
                <w:rPr>
                  <w:rFonts w:ascii="Cambria Math" w:hAnsi="Cambria Math"/>
                  <w:sz w:val="18"/>
                  <w:szCs w:val="18"/>
                </w:rPr>
                <m:t>-0.4∙</m:t>
              </m:r>
              <m:r>
                <w:rPr>
                  <w:rFonts w:ascii="Cambria Math" w:hAnsi="Cambria Math"/>
                  <w:sz w:val="18"/>
                  <w:szCs w:val="18"/>
                </w:rPr>
                <m:t>m</m:t>
              </m:r>
            </w:del>
          </m:sup>
        </m:sSup>
      </m:oMath>
      <w:del w:id="253" w:author="zhan" w:date="2017-09-24T15:04:00Z">
        <w:r w:rsidRPr="001A5362" w:rsidDel="00D72041">
          <w:rPr>
            <w:rFonts w:hint="eastAsia"/>
            <w:sz w:val="18"/>
            <w:szCs w:val="18"/>
          </w:rPr>
          <w:delText>，</w:delText>
        </w:r>
        <w:r w:rsidDel="00D72041">
          <w:rPr>
            <w:rFonts w:hint="eastAsia"/>
            <w:sz w:val="18"/>
            <w:szCs w:val="18"/>
          </w:rPr>
          <w:delText>其中</w:delText>
        </w:r>
        <m:oMath>
          <m:sSub>
            <m:sSubPr>
              <m:ctrlPr>
                <w:rPr>
                  <w:rFonts w:ascii="Cambria Math" w:hAnsi="Cambria Math"/>
                  <w:sz w:val="18"/>
                  <w:szCs w:val="18"/>
                </w:rPr>
              </m:ctrlPr>
            </m:sSubPr>
            <m:e>
              <m:r>
                <w:rPr>
                  <w:rFonts w:ascii="Cambria Math" w:hAnsi="Cambria Math"/>
                  <w:sz w:val="18"/>
                  <w:szCs w:val="18"/>
                </w:rPr>
                <m:t>f</m:t>
              </m:r>
            </m:e>
            <m:sub>
              <m:r>
                <m:rPr>
                  <m:sty m:val="p"/>
                </m:rPr>
                <w:rPr>
                  <w:rFonts w:ascii="Cambria Math" w:hAnsi="Cambria Math"/>
                  <w:sz w:val="18"/>
                  <w:szCs w:val="18"/>
                </w:rPr>
                <m:t>0</m:t>
              </m:r>
            </m:sub>
          </m:sSub>
          <m:d>
            <m:dPr>
              <m:ctrlPr>
                <w:rPr>
                  <w:rFonts w:ascii="Cambria Math" w:hAnsi="Cambria Math"/>
                  <w:sz w:val="18"/>
                  <w:szCs w:val="18"/>
                </w:rPr>
              </m:ctrlPr>
            </m:dPr>
            <m:e>
              <m:r>
                <w:rPr>
                  <w:rFonts w:ascii="Cambria Math" w:hAnsi="Cambria Math"/>
                  <w:sz w:val="18"/>
                  <w:szCs w:val="18"/>
                </w:rPr>
                <m:t>ν</m:t>
              </m:r>
            </m:e>
          </m:d>
          <m:r>
            <m:rPr>
              <m:sty m:val="p"/>
            </m:rPr>
            <w:rPr>
              <w:rFonts w:ascii="Cambria Math" w:hAnsi="Cambria Math"/>
              <w:sz w:val="18"/>
              <w:szCs w:val="18"/>
            </w:rPr>
            <m:t>=3.63×</m:t>
          </m:r>
          <m:sSup>
            <m:sSupPr>
              <m:ctrlPr>
                <w:rPr>
                  <w:rFonts w:ascii="Cambria Math" w:hAnsi="Cambria Math"/>
                  <w:sz w:val="18"/>
                  <w:szCs w:val="18"/>
                </w:rPr>
              </m:ctrlPr>
            </m:sSupPr>
            <m:e>
              <m:r>
                <m:rPr>
                  <m:sty m:val="p"/>
                </m:rPr>
                <w:rPr>
                  <w:rFonts w:ascii="Cambria Math" w:hAnsi="Cambria Math"/>
                  <w:sz w:val="18"/>
                  <w:szCs w:val="18"/>
                </w:rPr>
                <m:t>10</m:t>
              </m:r>
            </m:e>
            <m:sup>
              <m:r>
                <m:rPr>
                  <m:sty m:val="p"/>
                </m:rPr>
                <w:rPr>
                  <w:rFonts w:ascii="Cambria Math" w:hAnsi="Cambria Math"/>
                  <w:sz w:val="18"/>
                  <w:szCs w:val="18"/>
                </w:rPr>
                <m:t>-23</m:t>
              </m:r>
            </m:sup>
          </m:sSup>
          <m:f>
            <m:fPr>
              <m:type m:val="lin"/>
              <m:ctrlPr>
                <w:rPr>
                  <w:rFonts w:ascii="Cambria Math" w:hAnsi="Cambria Math"/>
                  <w:sz w:val="18"/>
                  <w:szCs w:val="18"/>
                </w:rPr>
              </m:ctrlPr>
            </m:fPr>
            <m:num>
              <m:r>
                <w:rPr>
                  <w:rFonts w:ascii="Cambria Math" w:hAnsi="Cambria Math"/>
                  <w:sz w:val="18"/>
                  <w:szCs w:val="18"/>
                </w:rPr>
                <m:t>W</m:t>
              </m:r>
            </m:num>
            <m:den>
              <m:d>
                <m:dPr>
                  <m:ctrlPr>
                    <w:rPr>
                      <w:rFonts w:ascii="Cambria Math" w:hAnsi="Cambria Math"/>
                      <w:sz w:val="18"/>
                      <w:szCs w:val="18"/>
                    </w:rPr>
                  </m:ctrlPr>
                </m:dPr>
                <m:e>
                  <m:sSup>
                    <m:sSupPr>
                      <m:ctrlPr>
                        <w:rPr>
                          <w:rFonts w:ascii="Cambria Math" w:hAnsi="Cambria Math"/>
                          <w:sz w:val="18"/>
                          <w:szCs w:val="18"/>
                        </w:rPr>
                      </m:ctrlPr>
                    </m:sSupPr>
                    <m:e>
                      <m:r>
                        <w:rPr>
                          <w:rFonts w:ascii="Cambria Math" w:hAnsi="Cambria Math"/>
                          <w:sz w:val="18"/>
                          <w:szCs w:val="18"/>
                        </w:rPr>
                        <m:t>m</m:t>
                      </m:r>
                    </m:e>
                    <m:sup>
                      <m:r>
                        <m:rPr>
                          <m:sty m:val="p"/>
                        </m:rPr>
                        <w:rPr>
                          <w:rFonts w:ascii="Cambria Math" w:hAnsi="Cambria Math"/>
                          <w:sz w:val="18"/>
                          <w:szCs w:val="18"/>
                        </w:rPr>
                        <m:t>2</m:t>
                      </m:r>
                    </m:sup>
                  </m:sSup>
                  <m:r>
                    <m:rPr>
                      <m:sty m:val="p"/>
                    </m:rPr>
                    <w:rPr>
                      <w:rFonts w:ascii="Cambria Math" w:hAnsi="Cambria Math"/>
                      <w:sz w:val="18"/>
                      <w:szCs w:val="18"/>
                    </w:rPr>
                    <m:t>∙</m:t>
                  </m:r>
                  <m:r>
                    <w:rPr>
                      <w:rFonts w:ascii="Cambria Math" w:hAnsi="Cambria Math"/>
                      <w:sz w:val="18"/>
                      <w:szCs w:val="18"/>
                    </w:rPr>
                    <m:t>Hz</m:t>
                  </m:r>
                </m:e>
              </m:d>
            </m:den>
          </m:f>
        </m:oMath>
        <w:r w:rsidDel="00D72041">
          <w:rPr>
            <w:rFonts w:hint="eastAsia"/>
            <w:sz w:val="18"/>
            <w:szCs w:val="18"/>
          </w:rPr>
          <w:delText>。</w:delText>
        </w:r>
      </w:del>
    </w:p>
  </w:footnote>
  <w:footnote w:id="2">
    <w:p w:rsidR="00E30564" w:rsidDel="00B9572F" w:rsidRDefault="00E30564" w:rsidP="003D7D49">
      <w:pPr>
        <w:pStyle w:val="FootnoteText"/>
        <w:rPr>
          <w:del w:id="949" w:author="zhan" w:date="2017-09-24T17:16:00Z"/>
        </w:rPr>
      </w:pPr>
      <w:del w:id="950" w:author="zhan" w:date="2017-09-24T17:16:00Z">
        <w:r w:rsidDel="00B9572F">
          <w:rPr>
            <w:rStyle w:val="FootnoteReference"/>
          </w:rPr>
          <w:footnoteRef/>
        </w:r>
        <w:r w:rsidDel="00B9572F">
          <w:rPr>
            <w:rFonts w:hint="eastAsia"/>
          </w:rPr>
          <w:delText>与</w:delText>
        </w:r>
        <w:r w:rsidDel="00B9572F">
          <w:delText>2015</w:delText>
        </w:r>
        <w:r w:rsidDel="00B9572F">
          <w:rPr>
            <w:rFonts w:hint="eastAsia"/>
          </w:rPr>
          <w:delText>年</w:delText>
        </w:r>
        <w:r w:rsidDel="00B9572F">
          <w:rPr>
            <w:rFonts w:hint="eastAsia"/>
          </w:rPr>
          <w:delText>3</w:delText>
        </w:r>
        <w:r w:rsidDel="00B9572F">
          <w:rPr>
            <w:rFonts w:hint="eastAsia"/>
          </w:rPr>
          <w:delText>月</w:delText>
        </w:r>
        <w:r w:rsidDel="00B9572F">
          <w:delText>相比，</w:delText>
        </w:r>
        <w:r w:rsidDel="00B9572F">
          <w:rPr>
            <w:rFonts w:hint="eastAsia"/>
          </w:rPr>
          <w:delText>光学</w:delText>
        </w:r>
        <w:r w:rsidDel="00B9572F">
          <w:delText>系统</w:delText>
        </w:r>
        <w:r w:rsidDel="00B9572F">
          <w:rPr>
            <w:rFonts w:hint="eastAsia"/>
          </w:rPr>
          <w:delText>下调了近紫外波段</w:delText>
        </w:r>
        <w:r w:rsidDel="00B9572F">
          <w:delText>效率</w:delText>
        </w:r>
        <w:r w:rsidDel="00B9572F">
          <w:rPr>
            <w:rFonts w:hint="eastAsia"/>
          </w:rPr>
          <w:delText>，提高了可见光</w:delText>
        </w:r>
        <w:r w:rsidDel="00B9572F">
          <w:rPr>
            <w:rFonts w:hint="eastAsia"/>
          </w:rPr>
          <w:delText>-</w:delText>
        </w:r>
        <w:r w:rsidDel="00B9572F">
          <w:delText>近红外波段效率。</w:delText>
        </w:r>
      </w:del>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0564" w:rsidRDefault="00E30564" w:rsidP="00534944">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B6CFA62"/>
    <w:lvl w:ilvl="0">
      <w:start w:val="1"/>
      <w:numFmt w:val="decimal"/>
      <w:pStyle w:val="ListNumber5"/>
      <w:lvlText w:val="%1."/>
      <w:lvlJc w:val="left"/>
      <w:pPr>
        <w:tabs>
          <w:tab w:val="num" w:pos="2040"/>
        </w:tabs>
        <w:ind w:leftChars="800" w:left="2040" w:hangingChars="200" w:hanging="360"/>
      </w:pPr>
    </w:lvl>
  </w:abstractNum>
  <w:abstractNum w:abstractNumId="1">
    <w:nsid w:val="FFFFFF7D"/>
    <w:multiLevelType w:val="singleLevel"/>
    <w:tmpl w:val="2B3616BE"/>
    <w:lvl w:ilvl="0">
      <w:start w:val="1"/>
      <w:numFmt w:val="decimal"/>
      <w:pStyle w:val="ListNumber4"/>
      <w:lvlText w:val="%1."/>
      <w:lvlJc w:val="left"/>
      <w:pPr>
        <w:tabs>
          <w:tab w:val="num" w:pos="1620"/>
        </w:tabs>
        <w:ind w:leftChars="600" w:left="1620" w:hangingChars="200" w:hanging="360"/>
      </w:pPr>
    </w:lvl>
  </w:abstractNum>
  <w:abstractNum w:abstractNumId="2">
    <w:nsid w:val="FFFFFF7E"/>
    <w:multiLevelType w:val="singleLevel"/>
    <w:tmpl w:val="800A6DF6"/>
    <w:lvl w:ilvl="0">
      <w:start w:val="1"/>
      <w:numFmt w:val="decimal"/>
      <w:pStyle w:val="ListNumber3"/>
      <w:lvlText w:val="%1."/>
      <w:lvlJc w:val="left"/>
      <w:pPr>
        <w:tabs>
          <w:tab w:val="num" w:pos="1200"/>
        </w:tabs>
        <w:ind w:leftChars="400" w:left="1200" w:hangingChars="200" w:hanging="360"/>
      </w:pPr>
    </w:lvl>
  </w:abstractNum>
  <w:abstractNum w:abstractNumId="3">
    <w:nsid w:val="FFFFFF7F"/>
    <w:multiLevelType w:val="singleLevel"/>
    <w:tmpl w:val="BDAE3FE8"/>
    <w:lvl w:ilvl="0">
      <w:start w:val="1"/>
      <w:numFmt w:val="decimal"/>
      <w:pStyle w:val="ListNumber2"/>
      <w:lvlText w:val="%1."/>
      <w:lvlJc w:val="left"/>
      <w:pPr>
        <w:tabs>
          <w:tab w:val="num" w:pos="780"/>
        </w:tabs>
        <w:ind w:leftChars="200" w:left="780" w:hangingChars="200" w:hanging="360"/>
      </w:pPr>
    </w:lvl>
  </w:abstractNum>
  <w:abstractNum w:abstractNumId="4">
    <w:nsid w:val="FFFFFF80"/>
    <w:multiLevelType w:val="singleLevel"/>
    <w:tmpl w:val="1AC8C710"/>
    <w:lvl w:ilvl="0">
      <w:start w:val="1"/>
      <w:numFmt w:val="bullet"/>
      <w:pStyle w:val="ListBullet5"/>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AA444A"/>
    <w:lvl w:ilvl="0">
      <w:start w:val="1"/>
      <w:numFmt w:val="bullet"/>
      <w:pStyle w:val="ListBullet4"/>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97066CD2"/>
    <w:lvl w:ilvl="0">
      <w:start w:val="1"/>
      <w:numFmt w:val="bullet"/>
      <w:pStyle w:val="ListBullet3"/>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FA0AE7EA"/>
    <w:lvl w:ilvl="0">
      <w:start w:val="1"/>
      <w:numFmt w:val="bullet"/>
      <w:pStyle w:val="ListBullet2"/>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987EB896"/>
    <w:lvl w:ilvl="0">
      <w:start w:val="1"/>
      <w:numFmt w:val="decimal"/>
      <w:pStyle w:val="ListNumber"/>
      <w:lvlText w:val="%1."/>
      <w:lvlJc w:val="left"/>
      <w:pPr>
        <w:tabs>
          <w:tab w:val="num" w:pos="360"/>
        </w:tabs>
        <w:ind w:left="360" w:hangingChars="200" w:hanging="360"/>
      </w:pPr>
    </w:lvl>
  </w:abstractNum>
  <w:abstractNum w:abstractNumId="9">
    <w:nsid w:val="FFFFFF89"/>
    <w:multiLevelType w:val="singleLevel"/>
    <w:tmpl w:val="50949BAE"/>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6CD0816"/>
    <w:multiLevelType w:val="hybridMultilevel"/>
    <w:tmpl w:val="7B5E5F42"/>
    <w:lvl w:ilvl="0" w:tplc="D1DC5B08">
      <w:start w:val="1"/>
      <w:numFmt w:val="bullet"/>
      <w:pStyle w:val="CSSC"/>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2916003"/>
    <w:multiLevelType w:val="multilevel"/>
    <w:tmpl w:val="BFA8305C"/>
    <w:lvl w:ilvl="0">
      <w:start w:val="1"/>
      <w:numFmt w:val="decimal"/>
      <w:pStyle w:val="Heading1"/>
      <w:lvlText w:val="%1"/>
      <w:lvlJc w:val="left"/>
      <w:pPr>
        <w:tabs>
          <w:tab w:val="num" w:pos="425"/>
        </w:tabs>
        <w:ind w:left="425" w:hanging="425"/>
      </w:pPr>
      <w:rPr>
        <w:rFonts w:hint="eastAsia"/>
      </w:rPr>
    </w:lvl>
    <w:lvl w:ilvl="1">
      <w:start w:val="1"/>
      <w:numFmt w:val="decimal"/>
      <w:pStyle w:val="Heading2"/>
      <w:suff w:val="space"/>
      <w:lvlText w:val="%1.%2"/>
      <w:lvlJc w:val="left"/>
      <w:pPr>
        <w:ind w:left="425" w:hanging="425"/>
      </w:pPr>
      <w:rPr>
        <w:rFonts w:hint="eastAsia"/>
      </w:rPr>
    </w:lvl>
    <w:lvl w:ilvl="2">
      <w:start w:val="1"/>
      <w:numFmt w:val="decimal"/>
      <w:pStyle w:val="Heading3"/>
      <w:suff w:val="space"/>
      <w:lvlText w:val="%1.%2.%3"/>
      <w:lvlJc w:val="left"/>
      <w:pPr>
        <w:ind w:left="425" w:hanging="425"/>
      </w:pPr>
      <w:rPr>
        <w:rFonts w:hint="eastAsia"/>
      </w:rPr>
    </w:lvl>
    <w:lvl w:ilvl="3">
      <w:start w:val="1"/>
      <w:numFmt w:val="decimal"/>
      <w:pStyle w:val="Heading4"/>
      <w:suff w:val="space"/>
      <w:lvlText w:val="%1.%2.%3.%4"/>
      <w:lvlJc w:val="left"/>
      <w:pPr>
        <w:ind w:left="425" w:hanging="425"/>
      </w:pPr>
      <w:rPr>
        <w:rFonts w:hint="eastAsia"/>
      </w:rPr>
    </w:lvl>
    <w:lvl w:ilvl="4">
      <w:start w:val="1"/>
      <w:numFmt w:val="decimal"/>
      <w:pStyle w:val="Heading5"/>
      <w:suff w:val="space"/>
      <w:lvlText w:val="%1.%2.%3.%4.%5"/>
      <w:lvlJc w:val="left"/>
      <w:pPr>
        <w:ind w:left="425" w:hanging="425"/>
      </w:pPr>
      <w:rPr>
        <w:rFonts w:hint="eastAsia"/>
      </w:rPr>
    </w:lvl>
    <w:lvl w:ilvl="5">
      <w:start w:val="1"/>
      <w:numFmt w:val="decimal"/>
      <w:pStyle w:val="Heading6"/>
      <w:suff w:val="space"/>
      <w:lvlText w:val="%1.%2.%3.%4.%5.%6"/>
      <w:lvlJc w:val="left"/>
      <w:pPr>
        <w:ind w:left="425" w:hanging="425"/>
      </w:pPr>
      <w:rPr>
        <w:rFonts w:hint="eastAsia"/>
      </w:rPr>
    </w:lvl>
    <w:lvl w:ilvl="6">
      <w:start w:val="1"/>
      <w:numFmt w:val="chineseCountingThousand"/>
      <w:pStyle w:val="1"/>
      <w:suff w:val="space"/>
      <w:lvlText w:val="(%7)"/>
      <w:lvlJc w:val="left"/>
      <w:pPr>
        <w:ind w:left="420" w:hanging="420"/>
      </w:pPr>
      <w:rPr>
        <w:rFonts w:hint="eastAsia"/>
      </w:rPr>
    </w:lvl>
    <w:lvl w:ilvl="7">
      <w:start w:val="1"/>
      <w:numFmt w:val="decimal"/>
      <w:pStyle w:val="2"/>
      <w:suff w:val="space"/>
      <w:lvlText w:val="(%8)"/>
      <w:lvlJc w:val="left"/>
      <w:pPr>
        <w:ind w:left="839" w:hanging="419"/>
      </w:pPr>
      <w:rPr>
        <w:rFonts w:hint="eastAsia"/>
      </w:rPr>
    </w:lvl>
    <w:lvl w:ilvl="8">
      <w:start w:val="1"/>
      <w:numFmt w:val="lowerLetter"/>
      <w:pStyle w:val="3"/>
      <w:suff w:val="space"/>
      <w:lvlText w:val="%9."/>
      <w:lvlJc w:val="left"/>
      <w:pPr>
        <w:ind w:left="1259" w:hanging="420"/>
      </w:pPr>
      <w:rPr>
        <w:rFonts w:hint="eastAsia"/>
      </w:rPr>
    </w:lvl>
  </w:abstractNum>
  <w:abstractNum w:abstractNumId="12">
    <w:nsid w:val="5B213C71"/>
    <w:multiLevelType w:val="multilevel"/>
    <w:tmpl w:val="E604D888"/>
    <w:lvl w:ilvl="0">
      <w:start w:val="1"/>
      <w:numFmt w:val="chineseCountingThousand"/>
      <w:suff w:val="space"/>
      <w:lvlText w:val="(%1)"/>
      <w:lvlJc w:val="left"/>
      <w:pPr>
        <w:ind w:left="420" w:hanging="420"/>
      </w:pPr>
      <w:rPr>
        <w:rFonts w:hint="eastAsia"/>
      </w:rPr>
    </w:lvl>
    <w:lvl w:ilvl="1">
      <w:start w:val="1"/>
      <w:numFmt w:val="decimal"/>
      <w:suff w:val="space"/>
      <w:lvlText w:val="(%2)"/>
      <w:lvlJc w:val="left"/>
      <w:pPr>
        <w:ind w:left="840" w:hanging="420"/>
      </w:pPr>
      <w:rPr>
        <w:rFonts w:hint="eastAsia"/>
      </w:rPr>
    </w:lvl>
    <w:lvl w:ilvl="2">
      <w:start w:val="1"/>
      <w:numFmt w:val="lowerLetter"/>
      <w:suff w:val="space"/>
      <w:lvlText w:val="%3."/>
      <w:lvlJc w:val="left"/>
      <w:pPr>
        <w:ind w:left="1260" w:hanging="420"/>
      </w:pPr>
      <w:rPr>
        <w:rFonts w:hint="eastAsia"/>
      </w:rPr>
    </w:lvl>
    <w:lvl w:ilvl="3">
      <w:start w:val="1"/>
      <w:numFmt w:val="decimalEnclosedCircle"/>
      <w:suff w:val="space"/>
      <w:lvlText w:val="%4."/>
      <w:lvlJc w:val="left"/>
      <w:pPr>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3">
    <w:nsid w:val="5D0839F4"/>
    <w:multiLevelType w:val="hybridMultilevel"/>
    <w:tmpl w:val="7B365BC2"/>
    <w:lvl w:ilvl="0" w:tplc="ABF8FA6C">
      <w:start w:val="1"/>
      <w:numFmt w:val="decimal"/>
      <w:pStyle w:val="a"/>
      <w:lvlText w:val="%1"/>
      <w:lvlJc w:val="center"/>
      <w:pPr>
        <w:ind w:left="420" w:hanging="420"/>
      </w:pPr>
      <w:rPr>
        <w:rFonts w:ascii="Times New Roman" w:hAnsi="Times New Roman" w:cs="Times New Roman"/>
        <w:b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13"/>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1"/>
  </w:num>
  <w:num w:numId="19">
    <w:abstractNumId w:val="11"/>
  </w:num>
  <w:num w:numId="20">
    <w:abstractNumId w:val="11"/>
  </w:num>
  <w:num w:numId="21">
    <w:abstractNumId w:val="1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alignBordersAndEdges/>
  <w:bordersDoNotSurroundHeader/>
  <w:bordersDoNotSurroundFooter/>
  <w:hideSpellingErrors/>
  <w:proofState w:spelling="clean" w:grammar="clean"/>
  <w:stylePaneFormatFilter w:val="7004"/>
  <w:stylePaneSortMethod w:val="0000"/>
  <w:revisionView w:markup="0"/>
  <w:trackRevisions/>
  <w:defaultTabStop w:val="50"/>
  <w:clickAndTypeStyle w:val="CSSC0"/>
  <w:drawingGridHorizontalSpacing w:val="140"/>
  <w:drawingGridVerticalSpacing w:val="381"/>
  <w:displayHorizontalDrawingGridEvery w:val="0"/>
  <w:characterSpacingControl w:val="compressPunctuation"/>
  <w:hdrShapeDefaults>
    <o:shapedefaults v:ext="edit" spidmax="2150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1A94"/>
    <w:rsid w:val="000007AF"/>
    <w:rsid w:val="00000FD8"/>
    <w:rsid w:val="0000166D"/>
    <w:rsid w:val="00001F89"/>
    <w:rsid w:val="00003BCE"/>
    <w:rsid w:val="00004BB2"/>
    <w:rsid w:val="0000545B"/>
    <w:rsid w:val="00006884"/>
    <w:rsid w:val="00011631"/>
    <w:rsid w:val="0002252A"/>
    <w:rsid w:val="00022F5F"/>
    <w:rsid w:val="00023484"/>
    <w:rsid w:val="000250E1"/>
    <w:rsid w:val="00025509"/>
    <w:rsid w:val="00030EBF"/>
    <w:rsid w:val="00031A0E"/>
    <w:rsid w:val="000327DF"/>
    <w:rsid w:val="000356BB"/>
    <w:rsid w:val="0004041A"/>
    <w:rsid w:val="0004124E"/>
    <w:rsid w:val="00044D68"/>
    <w:rsid w:val="00045C00"/>
    <w:rsid w:val="00046714"/>
    <w:rsid w:val="000468F5"/>
    <w:rsid w:val="0004737E"/>
    <w:rsid w:val="000500F7"/>
    <w:rsid w:val="00054E73"/>
    <w:rsid w:val="000551F5"/>
    <w:rsid w:val="00056D83"/>
    <w:rsid w:val="00063B87"/>
    <w:rsid w:val="00063D20"/>
    <w:rsid w:val="00065CE3"/>
    <w:rsid w:val="000667E1"/>
    <w:rsid w:val="00072A94"/>
    <w:rsid w:val="00081E87"/>
    <w:rsid w:val="0008233F"/>
    <w:rsid w:val="0008298E"/>
    <w:rsid w:val="0008359C"/>
    <w:rsid w:val="0008383D"/>
    <w:rsid w:val="00083BAE"/>
    <w:rsid w:val="0008486E"/>
    <w:rsid w:val="000848E6"/>
    <w:rsid w:val="0008672C"/>
    <w:rsid w:val="00093F0C"/>
    <w:rsid w:val="000948CF"/>
    <w:rsid w:val="00095C18"/>
    <w:rsid w:val="000A5523"/>
    <w:rsid w:val="000A7963"/>
    <w:rsid w:val="000A7A5F"/>
    <w:rsid w:val="000B1A94"/>
    <w:rsid w:val="000B1EC5"/>
    <w:rsid w:val="000B2462"/>
    <w:rsid w:val="000B31F1"/>
    <w:rsid w:val="000C01EA"/>
    <w:rsid w:val="000C369B"/>
    <w:rsid w:val="000C4DE8"/>
    <w:rsid w:val="000C6BDC"/>
    <w:rsid w:val="000D0804"/>
    <w:rsid w:val="000D1233"/>
    <w:rsid w:val="000D1ACD"/>
    <w:rsid w:val="000D2B8E"/>
    <w:rsid w:val="000D2D75"/>
    <w:rsid w:val="000D505D"/>
    <w:rsid w:val="000D70BE"/>
    <w:rsid w:val="000D766D"/>
    <w:rsid w:val="000E1AD5"/>
    <w:rsid w:val="000E3B63"/>
    <w:rsid w:val="000E4473"/>
    <w:rsid w:val="000E6606"/>
    <w:rsid w:val="000E7E1B"/>
    <w:rsid w:val="000F12C9"/>
    <w:rsid w:val="000F2807"/>
    <w:rsid w:val="000F3387"/>
    <w:rsid w:val="000F380A"/>
    <w:rsid w:val="000F3B7A"/>
    <w:rsid w:val="000F4CA8"/>
    <w:rsid w:val="000F5B55"/>
    <w:rsid w:val="000F6D44"/>
    <w:rsid w:val="000F6E72"/>
    <w:rsid w:val="000F7170"/>
    <w:rsid w:val="000F7CDF"/>
    <w:rsid w:val="00100C39"/>
    <w:rsid w:val="00100E5F"/>
    <w:rsid w:val="00103F94"/>
    <w:rsid w:val="00112C54"/>
    <w:rsid w:val="0011472D"/>
    <w:rsid w:val="00115C6F"/>
    <w:rsid w:val="001160F0"/>
    <w:rsid w:val="00120A6A"/>
    <w:rsid w:val="001213C0"/>
    <w:rsid w:val="001216C3"/>
    <w:rsid w:val="001247FF"/>
    <w:rsid w:val="0012632B"/>
    <w:rsid w:val="00132BF9"/>
    <w:rsid w:val="00132FF1"/>
    <w:rsid w:val="001333DA"/>
    <w:rsid w:val="00133BDB"/>
    <w:rsid w:val="00135796"/>
    <w:rsid w:val="00136564"/>
    <w:rsid w:val="0013740F"/>
    <w:rsid w:val="00140465"/>
    <w:rsid w:val="00140644"/>
    <w:rsid w:val="00145E2C"/>
    <w:rsid w:val="00150C18"/>
    <w:rsid w:val="0015104F"/>
    <w:rsid w:val="00152822"/>
    <w:rsid w:val="0015350B"/>
    <w:rsid w:val="00154C7B"/>
    <w:rsid w:val="00156501"/>
    <w:rsid w:val="00160950"/>
    <w:rsid w:val="00162995"/>
    <w:rsid w:val="001645C4"/>
    <w:rsid w:val="001648BA"/>
    <w:rsid w:val="0016551B"/>
    <w:rsid w:val="00166224"/>
    <w:rsid w:val="00166A18"/>
    <w:rsid w:val="001678FE"/>
    <w:rsid w:val="00167CC4"/>
    <w:rsid w:val="00170672"/>
    <w:rsid w:val="001752F0"/>
    <w:rsid w:val="001760BC"/>
    <w:rsid w:val="00180032"/>
    <w:rsid w:val="00181F13"/>
    <w:rsid w:val="00184958"/>
    <w:rsid w:val="00190C3B"/>
    <w:rsid w:val="0019134D"/>
    <w:rsid w:val="001933CD"/>
    <w:rsid w:val="00194C72"/>
    <w:rsid w:val="001963C6"/>
    <w:rsid w:val="00197167"/>
    <w:rsid w:val="001A2E95"/>
    <w:rsid w:val="001A3139"/>
    <w:rsid w:val="001A5362"/>
    <w:rsid w:val="001A705D"/>
    <w:rsid w:val="001B1167"/>
    <w:rsid w:val="001B1EE4"/>
    <w:rsid w:val="001B242F"/>
    <w:rsid w:val="001B2B75"/>
    <w:rsid w:val="001B4E4A"/>
    <w:rsid w:val="001B4FA3"/>
    <w:rsid w:val="001B74C7"/>
    <w:rsid w:val="001B7B0E"/>
    <w:rsid w:val="001C2562"/>
    <w:rsid w:val="001C48A3"/>
    <w:rsid w:val="001C7CE4"/>
    <w:rsid w:val="001D1FD4"/>
    <w:rsid w:val="001D2040"/>
    <w:rsid w:val="001D796C"/>
    <w:rsid w:val="001E0D49"/>
    <w:rsid w:val="001E2A30"/>
    <w:rsid w:val="001F02B0"/>
    <w:rsid w:val="001F037F"/>
    <w:rsid w:val="001F50E2"/>
    <w:rsid w:val="001F7FB2"/>
    <w:rsid w:val="002017F2"/>
    <w:rsid w:val="00202A39"/>
    <w:rsid w:val="002116EF"/>
    <w:rsid w:val="00214EA4"/>
    <w:rsid w:val="002201EE"/>
    <w:rsid w:val="002203A7"/>
    <w:rsid w:val="0022381E"/>
    <w:rsid w:val="002243DF"/>
    <w:rsid w:val="0022460D"/>
    <w:rsid w:val="002273EA"/>
    <w:rsid w:val="0023379F"/>
    <w:rsid w:val="00234D2A"/>
    <w:rsid w:val="00236916"/>
    <w:rsid w:val="00237A91"/>
    <w:rsid w:val="002423AF"/>
    <w:rsid w:val="00242411"/>
    <w:rsid w:val="002425E4"/>
    <w:rsid w:val="002432B2"/>
    <w:rsid w:val="00245D51"/>
    <w:rsid w:val="002476B3"/>
    <w:rsid w:val="00251F5B"/>
    <w:rsid w:val="00255E9F"/>
    <w:rsid w:val="002602F6"/>
    <w:rsid w:val="0026052A"/>
    <w:rsid w:val="00261DDA"/>
    <w:rsid w:val="00262931"/>
    <w:rsid w:val="00262E54"/>
    <w:rsid w:val="00264F9E"/>
    <w:rsid w:val="00266369"/>
    <w:rsid w:val="00267EC6"/>
    <w:rsid w:val="00272EDA"/>
    <w:rsid w:val="00273346"/>
    <w:rsid w:val="002744AD"/>
    <w:rsid w:val="00274A4A"/>
    <w:rsid w:val="00276CEF"/>
    <w:rsid w:val="00277E00"/>
    <w:rsid w:val="00280278"/>
    <w:rsid w:val="00280BCF"/>
    <w:rsid w:val="0028262E"/>
    <w:rsid w:val="00284DB8"/>
    <w:rsid w:val="0029040B"/>
    <w:rsid w:val="00291B4D"/>
    <w:rsid w:val="00294501"/>
    <w:rsid w:val="00294DFB"/>
    <w:rsid w:val="00294E35"/>
    <w:rsid w:val="00296087"/>
    <w:rsid w:val="002A0CFE"/>
    <w:rsid w:val="002A183C"/>
    <w:rsid w:val="002A3952"/>
    <w:rsid w:val="002A5A4B"/>
    <w:rsid w:val="002B00FC"/>
    <w:rsid w:val="002B0D06"/>
    <w:rsid w:val="002B0DEA"/>
    <w:rsid w:val="002B24DB"/>
    <w:rsid w:val="002B4776"/>
    <w:rsid w:val="002B4A9A"/>
    <w:rsid w:val="002C1585"/>
    <w:rsid w:val="002C3FB5"/>
    <w:rsid w:val="002C5464"/>
    <w:rsid w:val="002C55AD"/>
    <w:rsid w:val="002C5C96"/>
    <w:rsid w:val="002C625F"/>
    <w:rsid w:val="002C632A"/>
    <w:rsid w:val="002D1B9D"/>
    <w:rsid w:val="002D2A50"/>
    <w:rsid w:val="002D3202"/>
    <w:rsid w:val="002D3722"/>
    <w:rsid w:val="002D602F"/>
    <w:rsid w:val="002D67D3"/>
    <w:rsid w:val="002E124E"/>
    <w:rsid w:val="002E339A"/>
    <w:rsid w:val="002E6C34"/>
    <w:rsid w:val="002F0572"/>
    <w:rsid w:val="002F35DC"/>
    <w:rsid w:val="002F4837"/>
    <w:rsid w:val="002F6169"/>
    <w:rsid w:val="00300B4D"/>
    <w:rsid w:val="0030267A"/>
    <w:rsid w:val="0031141E"/>
    <w:rsid w:val="00312629"/>
    <w:rsid w:val="003137FC"/>
    <w:rsid w:val="003157DE"/>
    <w:rsid w:val="003158CA"/>
    <w:rsid w:val="00315A1E"/>
    <w:rsid w:val="0032263B"/>
    <w:rsid w:val="0033347E"/>
    <w:rsid w:val="00336A4C"/>
    <w:rsid w:val="003416CE"/>
    <w:rsid w:val="00342085"/>
    <w:rsid w:val="003427C3"/>
    <w:rsid w:val="00342A06"/>
    <w:rsid w:val="00343C2E"/>
    <w:rsid w:val="0034498C"/>
    <w:rsid w:val="00345276"/>
    <w:rsid w:val="00346A38"/>
    <w:rsid w:val="003504F8"/>
    <w:rsid w:val="0035076F"/>
    <w:rsid w:val="0035086A"/>
    <w:rsid w:val="00353F79"/>
    <w:rsid w:val="0035469D"/>
    <w:rsid w:val="00354CAD"/>
    <w:rsid w:val="0035554D"/>
    <w:rsid w:val="00355D8C"/>
    <w:rsid w:val="00357855"/>
    <w:rsid w:val="00357C3A"/>
    <w:rsid w:val="00361376"/>
    <w:rsid w:val="00363169"/>
    <w:rsid w:val="0036370A"/>
    <w:rsid w:val="003664D7"/>
    <w:rsid w:val="0037029B"/>
    <w:rsid w:val="00374466"/>
    <w:rsid w:val="00375C0F"/>
    <w:rsid w:val="00375F6D"/>
    <w:rsid w:val="00377955"/>
    <w:rsid w:val="00377F5E"/>
    <w:rsid w:val="00380F11"/>
    <w:rsid w:val="003823F5"/>
    <w:rsid w:val="003826F6"/>
    <w:rsid w:val="003839F5"/>
    <w:rsid w:val="003847DD"/>
    <w:rsid w:val="00384820"/>
    <w:rsid w:val="00384DE6"/>
    <w:rsid w:val="003862AC"/>
    <w:rsid w:val="003913B2"/>
    <w:rsid w:val="00393B79"/>
    <w:rsid w:val="00394C41"/>
    <w:rsid w:val="0039702E"/>
    <w:rsid w:val="003A02B6"/>
    <w:rsid w:val="003A2037"/>
    <w:rsid w:val="003A3AE9"/>
    <w:rsid w:val="003A4781"/>
    <w:rsid w:val="003A5CC6"/>
    <w:rsid w:val="003A775A"/>
    <w:rsid w:val="003B59DF"/>
    <w:rsid w:val="003B7B38"/>
    <w:rsid w:val="003C4E66"/>
    <w:rsid w:val="003C5FC5"/>
    <w:rsid w:val="003D3B73"/>
    <w:rsid w:val="003D41EC"/>
    <w:rsid w:val="003D6588"/>
    <w:rsid w:val="003D7C32"/>
    <w:rsid w:val="003D7D49"/>
    <w:rsid w:val="003E2381"/>
    <w:rsid w:val="003E2B3A"/>
    <w:rsid w:val="003F0459"/>
    <w:rsid w:val="003F1646"/>
    <w:rsid w:val="003F1EAB"/>
    <w:rsid w:val="003F2CB3"/>
    <w:rsid w:val="003F3DB8"/>
    <w:rsid w:val="003F55A9"/>
    <w:rsid w:val="003F567E"/>
    <w:rsid w:val="003F5DE3"/>
    <w:rsid w:val="003F6228"/>
    <w:rsid w:val="004022BC"/>
    <w:rsid w:val="00406A48"/>
    <w:rsid w:val="00410898"/>
    <w:rsid w:val="004157E3"/>
    <w:rsid w:val="00417D1C"/>
    <w:rsid w:val="0042226C"/>
    <w:rsid w:val="004256EE"/>
    <w:rsid w:val="004269BA"/>
    <w:rsid w:val="00432FAD"/>
    <w:rsid w:val="0043349E"/>
    <w:rsid w:val="00434C56"/>
    <w:rsid w:val="004403AF"/>
    <w:rsid w:val="00441927"/>
    <w:rsid w:val="0044292A"/>
    <w:rsid w:val="00443E52"/>
    <w:rsid w:val="00443EE4"/>
    <w:rsid w:val="00443F57"/>
    <w:rsid w:val="00446312"/>
    <w:rsid w:val="004466DF"/>
    <w:rsid w:val="0045175D"/>
    <w:rsid w:val="00452672"/>
    <w:rsid w:val="004526A1"/>
    <w:rsid w:val="00452E3C"/>
    <w:rsid w:val="004542BF"/>
    <w:rsid w:val="00455760"/>
    <w:rsid w:val="00455882"/>
    <w:rsid w:val="004571E6"/>
    <w:rsid w:val="00457B64"/>
    <w:rsid w:val="004601B0"/>
    <w:rsid w:val="004605B8"/>
    <w:rsid w:val="00461080"/>
    <w:rsid w:val="00465A2A"/>
    <w:rsid w:val="00465E54"/>
    <w:rsid w:val="004665F0"/>
    <w:rsid w:val="00477DFC"/>
    <w:rsid w:val="00481CD4"/>
    <w:rsid w:val="004855D6"/>
    <w:rsid w:val="00485673"/>
    <w:rsid w:val="00493D3E"/>
    <w:rsid w:val="00493E21"/>
    <w:rsid w:val="00496387"/>
    <w:rsid w:val="00497E66"/>
    <w:rsid w:val="004A133C"/>
    <w:rsid w:val="004A27B0"/>
    <w:rsid w:val="004A6544"/>
    <w:rsid w:val="004A6963"/>
    <w:rsid w:val="004B111D"/>
    <w:rsid w:val="004B4629"/>
    <w:rsid w:val="004B5B15"/>
    <w:rsid w:val="004C0761"/>
    <w:rsid w:val="004C3026"/>
    <w:rsid w:val="004C6192"/>
    <w:rsid w:val="004D0C1F"/>
    <w:rsid w:val="004D1AF7"/>
    <w:rsid w:val="004D3E1E"/>
    <w:rsid w:val="004D5886"/>
    <w:rsid w:val="004D7214"/>
    <w:rsid w:val="004E3FE8"/>
    <w:rsid w:val="004F0C68"/>
    <w:rsid w:val="004F237F"/>
    <w:rsid w:val="004F35CB"/>
    <w:rsid w:val="004F6640"/>
    <w:rsid w:val="00500350"/>
    <w:rsid w:val="00500D8A"/>
    <w:rsid w:val="005031B2"/>
    <w:rsid w:val="0050481C"/>
    <w:rsid w:val="00504C85"/>
    <w:rsid w:val="00505003"/>
    <w:rsid w:val="00505417"/>
    <w:rsid w:val="00505953"/>
    <w:rsid w:val="005061FB"/>
    <w:rsid w:val="005070C0"/>
    <w:rsid w:val="0050720A"/>
    <w:rsid w:val="00511412"/>
    <w:rsid w:val="005228D1"/>
    <w:rsid w:val="005240F9"/>
    <w:rsid w:val="00524524"/>
    <w:rsid w:val="0052698B"/>
    <w:rsid w:val="005269CB"/>
    <w:rsid w:val="00530E4A"/>
    <w:rsid w:val="005340CF"/>
    <w:rsid w:val="00534944"/>
    <w:rsid w:val="00535D2A"/>
    <w:rsid w:val="00536A41"/>
    <w:rsid w:val="0053739B"/>
    <w:rsid w:val="00537718"/>
    <w:rsid w:val="00540F26"/>
    <w:rsid w:val="0054308F"/>
    <w:rsid w:val="00544548"/>
    <w:rsid w:val="00544621"/>
    <w:rsid w:val="00544AC3"/>
    <w:rsid w:val="005459F2"/>
    <w:rsid w:val="00546A3D"/>
    <w:rsid w:val="00546BF6"/>
    <w:rsid w:val="00546F42"/>
    <w:rsid w:val="005529B8"/>
    <w:rsid w:val="005535B1"/>
    <w:rsid w:val="0055438F"/>
    <w:rsid w:val="00556322"/>
    <w:rsid w:val="00560FF4"/>
    <w:rsid w:val="005622E3"/>
    <w:rsid w:val="005623D3"/>
    <w:rsid w:val="0056546A"/>
    <w:rsid w:val="00566B28"/>
    <w:rsid w:val="00566B48"/>
    <w:rsid w:val="00566DAD"/>
    <w:rsid w:val="005702F7"/>
    <w:rsid w:val="005709F1"/>
    <w:rsid w:val="00570F5D"/>
    <w:rsid w:val="0057229E"/>
    <w:rsid w:val="00572B2F"/>
    <w:rsid w:val="00574898"/>
    <w:rsid w:val="00577C08"/>
    <w:rsid w:val="00590C42"/>
    <w:rsid w:val="005954E4"/>
    <w:rsid w:val="005A0017"/>
    <w:rsid w:val="005A324D"/>
    <w:rsid w:val="005A5267"/>
    <w:rsid w:val="005A6BED"/>
    <w:rsid w:val="005A6DD0"/>
    <w:rsid w:val="005A79BF"/>
    <w:rsid w:val="005B3D05"/>
    <w:rsid w:val="005C081B"/>
    <w:rsid w:val="005C1205"/>
    <w:rsid w:val="005C464E"/>
    <w:rsid w:val="005C6BB4"/>
    <w:rsid w:val="005C7992"/>
    <w:rsid w:val="005D6682"/>
    <w:rsid w:val="005D72F4"/>
    <w:rsid w:val="005D7B65"/>
    <w:rsid w:val="005E0302"/>
    <w:rsid w:val="005E0A01"/>
    <w:rsid w:val="005E0D38"/>
    <w:rsid w:val="005E17F9"/>
    <w:rsid w:val="005E1D75"/>
    <w:rsid w:val="005E44C6"/>
    <w:rsid w:val="005E5E81"/>
    <w:rsid w:val="005E63A5"/>
    <w:rsid w:val="005F3D31"/>
    <w:rsid w:val="005F42A4"/>
    <w:rsid w:val="005F6327"/>
    <w:rsid w:val="005F6337"/>
    <w:rsid w:val="0060021F"/>
    <w:rsid w:val="00601F47"/>
    <w:rsid w:val="006026DD"/>
    <w:rsid w:val="006043BE"/>
    <w:rsid w:val="006043D9"/>
    <w:rsid w:val="00612FC6"/>
    <w:rsid w:val="00613659"/>
    <w:rsid w:val="00613BD2"/>
    <w:rsid w:val="0061518D"/>
    <w:rsid w:val="006169C0"/>
    <w:rsid w:val="00616FA6"/>
    <w:rsid w:val="00617647"/>
    <w:rsid w:val="0062158A"/>
    <w:rsid w:val="00623072"/>
    <w:rsid w:val="00624A79"/>
    <w:rsid w:val="00627618"/>
    <w:rsid w:val="00627656"/>
    <w:rsid w:val="0062789C"/>
    <w:rsid w:val="00632C3A"/>
    <w:rsid w:val="00632E9E"/>
    <w:rsid w:val="00636625"/>
    <w:rsid w:val="0063685E"/>
    <w:rsid w:val="00636A3D"/>
    <w:rsid w:val="00637F8B"/>
    <w:rsid w:val="00640102"/>
    <w:rsid w:val="00640839"/>
    <w:rsid w:val="00643AEC"/>
    <w:rsid w:val="00643CE9"/>
    <w:rsid w:val="00644E9C"/>
    <w:rsid w:val="006454AA"/>
    <w:rsid w:val="00646777"/>
    <w:rsid w:val="00650422"/>
    <w:rsid w:val="006507CC"/>
    <w:rsid w:val="00650E94"/>
    <w:rsid w:val="00651F20"/>
    <w:rsid w:val="00652D47"/>
    <w:rsid w:val="00654A09"/>
    <w:rsid w:val="00656F28"/>
    <w:rsid w:val="00662016"/>
    <w:rsid w:val="00666B61"/>
    <w:rsid w:val="00673269"/>
    <w:rsid w:val="00674D68"/>
    <w:rsid w:val="00675773"/>
    <w:rsid w:val="006834EF"/>
    <w:rsid w:val="00685655"/>
    <w:rsid w:val="0069126A"/>
    <w:rsid w:val="00697B2B"/>
    <w:rsid w:val="00697F2F"/>
    <w:rsid w:val="006A0DF2"/>
    <w:rsid w:val="006A125E"/>
    <w:rsid w:val="006A14B1"/>
    <w:rsid w:val="006B1D95"/>
    <w:rsid w:val="006B28D3"/>
    <w:rsid w:val="006B354C"/>
    <w:rsid w:val="006B4D10"/>
    <w:rsid w:val="006C3C24"/>
    <w:rsid w:val="006C6319"/>
    <w:rsid w:val="006D16C5"/>
    <w:rsid w:val="006D3261"/>
    <w:rsid w:val="006D3D7C"/>
    <w:rsid w:val="006D5C65"/>
    <w:rsid w:val="006D6CF2"/>
    <w:rsid w:val="006D7D0C"/>
    <w:rsid w:val="006D7F0E"/>
    <w:rsid w:val="006E4C75"/>
    <w:rsid w:val="006F0808"/>
    <w:rsid w:val="006F7444"/>
    <w:rsid w:val="007005DF"/>
    <w:rsid w:val="00700A6A"/>
    <w:rsid w:val="007019A6"/>
    <w:rsid w:val="00705A9D"/>
    <w:rsid w:val="00706ED6"/>
    <w:rsid w:val="007114A4"/>
    <w:rsid w:val="00714290"/>
    <w:rsid w:val="007149A0"/>
    <w:rsid w:val="007165A4"/>
    <w:rsid w:val="00717E48"/>
    <w:rsid w:val="00720B06"/>
    <w:rsid w:val="00721618"/>
    <w:rsid w:val="00721E27"/>
    <w:rsid w:val="007229A0"/>
    <w:rsid w:val="00723CB5"/>
    <w:rsid w:val="00726056"/>
    <w:rsid w:val="007268E8"/>
    <w:rsid w:val="00726E7A"/>
    <w:rsid w:val="00733658"/>
    <w:rsid w:val="007344CF"/>
    <w:rsid w:val="0073503F"/>
    <w:rsid w:val="00735106"/>
    <w:rsid w:val="007358B2"/>
    <w:rsid w:val="00737E52"/>
    <w:rsid w:val="007400CB"/>
    <w:rsid w:val="0074596F"/>
    <w:rsid w:val="00745CFD"/>
    <w:rsid w:val="00746EBF"/>
    <w:rsid w:val="00746F49"/>
    <w:rsid w:val="00747F69"/>
    <w:rsid w:val="0075013D"/>
    <w:rsid w:val="00752183"/>
    <w:rsid w:val="0076221B"/>
    <w:rsid w:val="00771605"/>
    <w:rsid w:val="00772F1C"/>
    <w:rsid w:val="00783191"/>
    <w:rsid w:val="00783A19"/>
    <w:rsid w:val="007851ED"/>
    <w:rsid w:val="00787B73"/>
    <w:rsid w:val="00790453"/>
    <w:rsid w:val="00792424"/>
    <w:rsid w:val="007933FE"/>
    <w:rsid w:val="00793DF9"/>
    <w:rsid w:val="007946C3"/>
    <w:rsid w:val="007A00F2"/>
    <w:rsid w:val="007A0992"/>
    <w:rsid w:val="007A0F67"/>
    <w:rsid w:val="007A13B0"/>
    <w:rsid w:val="007A5F27"/>
    <w:rsid w:val="007A5FEB"/>
    <w:rsid w:val="007A77A4"/>
    <w:rsid w:val="007B0215"/>
    <w:rsid w:val="007B1756"/>
    <w:rsid w:val="007B4A22"/>
    <w:rsid w:val="007B4BEF"/>
    <w:rsid w:val="007B7172"/>
    <w:rsid w:val="007B7DD8"/>
    <w:rsid w:val="007D0E66"/>
    <w:rsid w:val="007D39C2"/>
    <w:rsid w:val="007D4375"/>
    <w:rsid w:val="007D458A"/>
    <w:rsid w:val="007D7238"/>
    <w:rsid w:val="007D7CFD"/>
    <w:rsid w:val="007E2609"/>
    <w:rsid w:val="007E5611"/>
    <w:rsid w:val="007F50C8"/>
    <w:rsid w:val="007F6839"/>
    <w:rsid w:val="007F7DB6"/>
    <w:rsid w:val="00800498"/>
    <w:rsid w:val="008023EF"/>
    <w:rsid w:val="00802FA4"/>
    <w:rsid w:val="00805936"/>
    <w:rsid w:val="008077FE"/>
    <w:rsid w:val="008110E4"/>
    <w:rsid w:val="00812B98"/>
    <w:rsid w:val="008159E0"/>
    <w:rsid w:val="00816374"/>
    <w:rsid w:val="00824D1E"/>
    <w:rsid w:val="00826A06"/>
    <w:rsid w:val="00833D24"/>
    <w:rsid w:val="00836445"/>
    <w:rsid w:val="0084445F"/>
    <w:rsid w:val="00845EA6"/>
    <w:rsid w:val="00851AF9"/>
    <w:rsid w:val="00851C40"/>
    <w:rsid w:val="0085249B"/>
    <w:rsid w:val="00854A93"/>
    <w:rsid w:val="00854C8C"/>
    <w:rsid w:val="00856D68"/>
    <w:rsid w:val="00856EE7"/>
    <w:rsid w:val="00857188"/>
    <w:rsid w:val="008578BD"/>
    <w:rsid w:val="0086288A"/>
    <w:rsid w:val="00864655"/>
    <w:rsid w:val="00864842"/>
    <w:rsid w:val="00873B20"/>
    <w:rsid w:val="00876A3E"/>
    <w:rsid w:val="0088041F"/>
    <w:rsid w:val="00881183"/>
    <w:rsid w:val="00891A91"/>
    <w:rsid w:val="00893742"/>
    <w:rsid w:val="00894D28"/>
    <w:rsid w:val="008951F3"/>
    <w:rsid w:val="008A58EF"/>
    <w:rsid w:val="008A6057"/>
    <w:rsid w:val="008A6CB2"/>
    <w:rsid w:val="008B0D05"/>
    <w:rsid w:val="008B22FD"/>
    <w:rsid w:val="008B2E8D"/>
    <w:rsid w:val="008B3D95"/>
    <w:rsid w:val="008B48FF"/>
    <w:rsid w:val="008C0DD9"/>
    <w:rsid w:val="008C12C7"/>
    <w:rsid w:val="008C56B9"/>
    <w:rsid w:val="008D1652"/>
    <w:rsid w:val="008D1B5D"/>
    <w:rsid w:val="008D2CC8"/>
    <w:rsid w:val="008D48CD"/>
    <w:rsid w:val="008D5349"/>
    <w:rsid w:val="008E0A68"/>
    <w:rsid w:val="008E74C8"/>
    <w:rsid w:val="008E7DE5"/>
    <w:rsid w:val="008F3E83"/>
    <w:rsid w:val="008F74AB"/>
    <w:rsid w:val="00906509"/>
    <w:rsid w:val="00906AC2"/>
    <w:rsid w:val="00907914"/>
    <w:rsid w:val="009135A0"/>
    <w:rsid w:val="00914BFE"/>
    <w:rsid w:val="009173E8"/>
    <w:rsid w:val="0092220A"/>
    <w:rsid w:val="00924F69"/>
    <w:rsid w:val="00925543"/>
    <w:rsid w:val="00925A2E"/>
    <w:rsid w:val="00925F74"/>
    <w:rsid w:val="00927B6A"/>
    <w:rsid w:val="00927C5D"/>
    <w:rsid w:val="009309E2"/>
    <w:rsid w:val="00930CCC"/>
    <w:rsid w:val="00930FCD"/>
    <w:rsid w:val="009319FE"/>
    <w:rsid w:val="00933722"/>
    <w:rsid w:val="00933D5C"/>
    <w:rsid w:val="00934D2B"/>
    <w:rsid w:val="009359F7"/>
    <w:rsid w:val="00935F52"/>
    <w:rsid w:val="009431CB"/>
    <w:rsid w:val="0094689D"/>
    <w:rsid w:val="009469A8"/>
    <w:rsid w:val="00950212"/>
    <w:rsid w:val="009649DD"/>
    <w:rsid w:val="00965AA4"/>
    <w:rsid w:val="00965D65"/>
    <w:rsid w:val="00966C16"/>
    <w:rsid w:val="00966F50"/>
    <w:rsid w:val="00967042"/>
    <w:rsid w:val="00970441"/>
    <w:rsid w:val="00971B41"/>
    <w:rsid w:val="00974B57"/>
    <w:rsid w:val="009763CB"/>
    <w:rsid w:val="009774ED"/>
    <w:rsid w:val="00977F29"/>
    <w:rsid w:val="009808BE"/>
    <w:rsid w:val="00980FE1"/>
    <w:rsid w:val="009844D1"/>
    <w:rsid w:val="00985299"/>
    <w:rsid w:val="00985540"/>
    <w:rsid w:val="00985C89"/>
    <w:rsid w:val="0098601F"/>
    <w:rsid w:val="009907ED"/>
    <w:rsid w:val="009929AE"/>
    <w:rsid w:val="00994A31"/>
    <w:rsid w:val="0099522F"/>
    <w:rsid w:val="0099614E"/>
    <w:rsid w:val="009971CB"/>
    <w:rsid w:val="009A0E32"/>
    <w:rsid w:val="009A3A95"/>
    <w:rsid w:val="009A499D"/>
    <w:rsid w:val="009A6116"/>
    <w:rsid w:val="009A6647"/>
    <w:rsid w:val="009A6698"/>
    <w:rsid w:val="009B25DD"/>
    <w:rsid w:val="009B3B07"/>
    <w:rsid w:val="009B460D"/>
    <w:rsid w:val="009B573A"/>
    <w:rsid w:val="009C1BEB"/>
    <w:rsid w:val="009C33E1"/>
    <w:rsid w:val="009C4BAD"/>
    <w:rsid w:val="009C6D35"/>
    <w:rsid w:val="009C75AD"/>
    <w:rsid w:val="009C7E22"/>
    <w:rsid w:val="009D506D"/>
    <w:rsid w:val="009D67C9"/>
    <w:rsid w:val="009E0A9B"/>
    <w:rsid w:val="009E491E"/>
    <w:rsid w:val="009E5133"/>
    <w:rsid w:val="009E6BE2"/>
    <w:rsid w:val="009E7A05"/>
    <w:rsid w:val="009F3578"/>
    <w:rsid w:val="009F38C4"/>
    <w:rsid w:val="009F5026"/>
    <w:rsid w:val="009F5AFA"/>
    <w:rsid w:val="009F5E3D"/>
    <w:rsid w:val="00A02875"/>
    <w:rsid w:val="00A052FC"/>
    <w:rsid w:val="00A0695E"/>
    <w:rsid w:val="00A07225"/>
    <w:rsid w:val="00A103DC"/>
    <w:rsid w:val="00A117A4"/>
    <w:rsid w:val="00A12312"/>
    <w:rsid w:val="00A12A81"/>
    <w:rsid w:val="00A1334A"/>
    <w:rsid w:val="00A153D5"/>
    <w:rsid w:val="00A1748F"/>
    <w:rsid w:val="00A211F0"/>
    <w:rsid w:val="00A2120C"/>
    <w:rsid w:val="00A215DF"/>
    <w:rsid w:val="00A21AC2"/>
    <w:rsid w:val="00A24440"/>
    <w:rsid w:val="00A264A7"/>
    <w:rsid w:val="00A340A8"/>
    <w:rsid w:val="00A3462B"/>
    <w:rsid w:val="00A372B9"/>
    <w:rsid w:val="00A4578A"/>
    <w:rsid w:val="00A45B02"/>
    <w:rsid w:val="00A506CC"/>
    <w:rsid w:val="00A50F29"/>
    <w:rsid w:val="00A61B9F"/>
    <w:rsid w:val="00A64577"/>
    <w:rsid w:val="00A65A99"/>
    <w:rsid w:val="00A65ECD"/>
    <w:rsid w:val="00A6661A"/>
    <w:rsid w:val="00A66898"/>
    <w:rsid w:val="00A66AAF"/>
    <w:rsid w:val="00A70E6C"/>
    <w:rsid w:val="00A7196B"/>
    <w:rsid w:val="00A724FF"/>
    <w:rsid w:val="00A73F47"/>
    <w:rsid w:val="00A75439"/>
    <w:rsid w:val="00A75C35"/>
    <w:rsid w:val="00A76A6A"/>
    <w:rsid w:val="00A76F31"/>
    <w:rsid w:val="00A82FDD"/>
    <w:rsid w:val="00A8637B"/>
    <w:rsid w:val="00A87829"/>
    <w:rsid w:val="00A904F6"/>
    <w:rsid w:val="00A911CA"/>
    <w:rsid w:val="00A9252E"/>
    <w:rsid w:val="00AA390E"/>
    <w:rsid w:val="00AA4152"/>
    <w:rsid w:val="00AA6927"/>
    <w:rsid w:val="00AB0BEF"/>
    <w:rsid w:val="00AB34E6"/>
    <w:rsid w:val="00AB535E"/>
    <w:rsid w:val="00AB6B5E"/>
    <w:rsid w:val="00AB6E64"/>
    <w:rsid w:val="00AB7269"/>
    <w:rsid w:val="00AB79DD"/>
    <w:rsid w:val="00AC00F2"/>
    <w:rsid w:val="00AC3066"/>
    <w:rsid w:val="00AC342E"/>
    <w:rsid w:val="00AC3D1C"/>
    <w:rsid w:val="00AC471F"/>
    <w:rsid w:val="00AC563B"/>
    <w:rsid w:val="00AC5CE6"/>
    <w:rsid w:val="00AD6366"/>
    <w:rsid w:val="00AD7313"/>
    <w:rsid w:val="00AD7485"/>
    <w:rsid w:val="00AD75ED"/>
    <w:rsid w:val="00AE5D9F"/>
    <w:rsid w:val="00AE5FB6"/>
    <w:rsid w:val="00AE601B"/>
    <w:rsid w:val="00AF123A"/>
    <w:rsid w:val="00AF1F9D"/>
    <w:rsid w:val="00AF3CD1"/>
    <w:rsid w:val="00AF68D3"/>
    <w:rsid w:val="00B0028D"/>
    <w:rsid w:val="00B01E5A"/>
    <w:rsid w:val="00B0754B"/>
    <w:rsid w:val="00B076CC"/>
    <w:rsid w:val="00B100CD"/>
    <w:rsid w:val="00B10BF6"/>
    <w:rsid w:val="00B12F91"/>
    <w:rsid w:val="00B15FC5"/>
    <w:rsid w:val="00B22E5C"/>
    <w:rsid w:val="00B2596A"/>
    <w:rsid w:val="00B26693"/>
    <w:rsid w:val="00B30326"/>
    <w:rsid w:val="00B304F6"/>
    <w:rsid w:val="00B325FE"/>
    <w:rsid w:val="00B347F1"/>
    <w:rsid w:val="00B34EF0"/>
    <w:rsid w:val="00B3655F"/>
    <w:rsid w:val="00B37E44"/>
    <w:rsid w:val="00B45C5E"/>
    <w:rsid w:val="00B4732D"/>
    <w:rsid w:val="00B52044"/>
    <w:rsid w:val="00B547F4"/>
    <w:rsid w:val="00B55B60"/>
    <w:rsid w:val="00B631B6"/>
    <w:rsid w:val="00B64083"/>
    <w:rsid w:val="00B6712F"/>
    <w:rsid w:val="00B70CF8"/>
    <w:rsid w:val="00B715D8"/>
    <w:rsid w:val="00B750AB"/>
    <w:rsid w:val="00B75152"/>
    <w:rsid w:val="00B754EB"/>
    <w:rsid w:val="00B777D7"/>
    <w:rsid w:val="00B8233C"/>
    <w:rsid w:val="00B84C3F"/>
    <w:rsid w:val="00B91CD8"/>
    <w:rsid w:val="00B92709"/>
    <w:rsid w:val="00B93E43"/>
    <w:rsid w:val="00B94CEF"/>
    <w:rsid w:val="00B9572F"/>
    <w:rsid w:val="00BA1666"/>
    <w:rsid w:val="00BA58E3"/>
    <w:rsid w:val="00BB02F5"/>
    <w:rsid w:val="00BB1A4B"/>
    <w:rsid w:val="00BB6F2E"/>
    <w:rsid w:val="00BB7292"/>
    <w:rsid w:val="00BC371A"/>
    <w:rsid w:val="00BC6F89"/>
    <w:rsid w:val="00BD08B5"/>
    <w:rsid w:val="00BD1D5A"/>
    <w:rsid w:val="00BD24C9"/>
    <w:rsid w:val="00BD63DB"/>
    <w:rsid w:val="00BD67A6"/>
    <w:rsid w:val="00BD67E5"/>
    <w:rsid w:val="00BD6B5E"/>
    <w:rsid w:val="00BD79D6"/>
    <w:rsid w:val="00BD7C86"/>
    <w:rsid w:val="00BE01D3"/>
    <w:rsid w:val="00BE06D9"/>
    <w:rsid w:val="00BE06EB"/>
    <w:rsid w:val="00BE0B38"/>
    <w:rsid w:val="00BE1D1A"/>
    <w:rsid w:val="00BE3DA7"/>
    <w:rsid w:val="00BE4062"/>
    <w:rsid w:val="00BE7DF1"/>
    <w:rsid w:val="00BF0DA0"/>
    <w:rsid w:val="00BF1B50"/>
    <w:rsid w:val="00BF5806"/>
    <w:rsid w:val="00BF59AB"/>
    <w:rsid w:val="00BF5D38"/>
    <w:rsid w:val="00BF7AF0"/>
    <w:rsid w:val="00C004F8"/>
    <w:rsid w:val="00C00CE1"/>
    <w:rsid w:val="00C026C8"/>
    <w:rsid w:val="00C02CAE"/>
    <w:rsid w:val="00C04EDE"/>
    <w:rsid w:val="00C06214"/>
    <w:rsid w:val="00C10D23"/>
    <w:rsid w:val="00C11467"/>
    <w:rsid w:val="00C13030"/>
    <w:rsid w:val="00C15446"/>
    <w:rsid w:val="00C16BCE"/>
    <w:rsid w:val="00C17C13"/>
    <w:rsid w:val="00C20DCF"/>
    <w:rsid w:val="00C242FB"/>
    <w:rsid w:val="00C260D0"/>
    <w:rsid w:val="00C278E7"/>
    <w:rsid w:val="00C30BED"/>
    <w:rsid w:val="00C31576"/>
    <w:rsid w:val="00C32248"/>
    <w:rsid w:val="00C33C16"/>
    <w:rsid w:val="00C345DF"/>
    <w:rsid w:val="00C357D9"/>
    <w:rsid w:val="00C36F46"/>
    <w:rsid w:val="00C37460"/>
    <w:rsid w:val="00C412CA"/>
    <w:rsid w:val="00C476CA"/>
    <w:rsid w:val="00C51506"/>
    <w:rsid w:val="00C51E3E"/>
    <w:rsid w:val="00C62685"/>
    <w:rsid w:val="00C62C18"/>
    <w:rsid w:val="00C63D60"/>
    <w:rsid w:val="00C65635"/>
    <w:rsid w:val="00C67ECE"/>
    <w:rsid w:val="00C70407"/>
    <w:rsid w:val="00C71DBE"/>
    <w:rsid w:val="00C74A55"/>
    <w:rsid w:val="00C813E9"/>
    <w:rsid w:val="00C81C0C"/>
    <w:rsid w:val="00C81C3D"/>
    <w:rsid w:val="00C82086"/>
    <w:rsid w:val="00C820B4"/>
    <w:rsid w:val="00C8442F"/>
    <w:rsid w:val="00C85034"/>
    <w:rsid w:val="00C908AF"/>
    <w:rsid w:val="00C911F9"/>
    <w:rsid w:val="00C91D63"/>
    <w:rsid w:val="00C95732"/>
    <w:rsid w:val="00C964A5"/>
    <w:rsid w:val="00CA08ED"/>
    <w:rsid w:val="00CA2A89"/>
    <w:rsid w:val="00CA2B73"/>
    <w:rsid w:val="00CA2FDD"/>
    <w:rsid w:val="00CA31CB"/>
    <w:rsid w:val="00CA4FDE"/>
    <w:rsid w:val="00CB0023"/>
    <w:rsid w:val="00CB29ED"/>
    <w:rsid w:val="00CB6DBE"/>
    <w:rsid w:val="00CB7199"/>
    <w:rsid w:val="00CC0A7E"/>
    <w:rsid w:val="00CC0C7F"/>
    <w:rsid w:val="00CC1B47"/>
    <w:rsid w:val="00CC2675"/>
    <w:rsid w:val="00CC3767"/>
    <w:rsid w:val="00CC6FC8"/>
    <w:rsid w:val="00CC733A"/>
    <w:rsid w:val="00CC7E26"/>
    <w:rsid w:val="00CD09C5"/>
    <w:rsid w:val="00CD170C"/>
    <w:rsid w:val="00CD49E4"/>
    <w:rsid w:val="00CD6191"/>
    <w:rsid w:val="00CD6C9E"/>
    <w:rsid w:val="00CD6D00"/>
    <w:rsid w:val="00CD7FAF"/>
    <w:rsid w:val="00CE2D0C"/>
    <w:rsid w:val="00CE2D82"/>
    <w:rsid w:val="00CE2EC8"/>
    <w:rsid w:val="00CE30CB"/>
    <w:rsid w:val="00CE5312"/>
    <w:rsid w:val="00CF0533"/>
    <w:rsid w:val="00CF20FD"/>
    <w:rsid w:val="00CF7062"/>
    <w:rsid w:val="00D006FE"/>
    <w:rsid w:val="00D05C62"/>
    <w:rsid w:val="00D171DF"/>
    <w:rsid w:val="00D172E7"/>
    <w:rsid w:val="00D2266F"/>
    <w:rsid w:val="00D2313A"/>
    <w:rsid w:val="00D25323"/>
    <w:rsid w:val="00D3107A"/>
    <w:rsid w:val="00D31838"/>
    <w:rsid w:val="00D31925"/>
    <w:rsid w:val="00D33A08"/>
    <w:rsid w:val="00D34EEF"/>
    <w:rsid w:val="00D35968"/>
    <w:rsid w:val="00D4071F"/>
    <w:rsid w:val="00D41951"/>
    <w:rsid w:val="00D4380A"/>
    <w:rsid w:val="00D4381B"/>
    <w:rsid w:val="00D44784"/>
    <w:rsid w:val="00D4670D"/>
    <w:rsid w:val="00D46868"/>
    <w:rsid w:val="00D46D2F"/>
    <w:rsid w:val="00D518E3"/>
    <w:rsid w:val="00D521DB"/>
    <w:rsid w:val="00D53716"/>
    <w:rsid w:val="00D55206"/>
    <w:rsid w:val="00D557BF"/>
    <w:rsid w:val="00D6127C"/>
    <w:rsid w:val="00D63A50"/>
    <w:rsid w:val="00D64A61"/>
    <w:rsid w:val="00D70F59"/>
    <w:rsid w:val="00D70FAC"/>
    <w:rsid w:val="00D72041"/>
    <w:rsid w:val="00D74E5F"/>
    <w:rsid w:val="00D76ECD"/>
    <w:rsid w:val="00D77661"/>
    <w:rsid w:val="00D82CA6"/>
    <w:rsid w:val="00D839C3"/>
    <w:rsid w:val="00D84B79"/>
    <w:rsid w:val="00D850DE"/>
    <w:rsid w:val="00D86657"/>
    <w:rsid w:val="00D90543"/>
    <w:rsid w:val="00D9276E"/>
    <w:rsid w:val="00D9329B"/>
    <w:rsid w:val="00D93756"/>
    <w:rsid w:val="00D93CD0"/>
    <w:rsid w:val="00D96355"/>
    <w:rsid w:val="00D97B5E"/>
    <w:rsid w:val="00DA0390"/>
    <w:rsid w:val="00DA5351"/>
    <w:rsid w:val="00DA68DF"/>
    <w:rsid w:val="00DB19AF"/>
    <w:rsid w:val="00DB2421"/>
    <w:rsid w:val="00DB3D65"/>
    <w:rsid w:val="00DB6794"/>
    <w:rsid w:val="00DC1379"/>
    <w:rsid w:val="00DC545D"/>
    <w:rsid w:val="00DC5E68"/>
    <w:rsid w:val="00DD0719"/>
    <w:rsid w:val="00DD1114"/>
    <w:rsid w:val="00DD415E"/>
    <w:rsid w:val="00DD5007"/>
    <w:rsid w:val="00DD5A51"/>
    <w:rsid w:val="00DE14F4"/>
    <w:rsid w:val="00DE224A"/>
    <w:rsid w:val="00DE2E73"/>
    <w:rsid w:val="00DE5DF3"/>
    <w:rsid w:val="00DF099B"/>
    <w:rsid w:val="00DF09C3"/>
    <w:rsid w:val="00DF1C8E"/>
    <w:rsid w:val="00DF2635"/>
    <w:rsid w:val="00DF3BF7"/>
    <w:rsid w:val="00DF5058"/>
    <w:rsid w:val="00DF793B"/>
    <w:rsid w:val="00E013A1"/>
    <w:rsid w:val="00E0157E"/>
    <w:rsid w:val="00E02BCF"/>
    <w:rsid w:val="00E02F51"/>
    <w:rsid w:val="00E03362"/>
    <w:rsid w:val="00E06C86"/>
    <w:rsid w:val="00E07201"/>
    <w:rsid w:val="00E10E06"/>
    <w:rsid w:val="00E10EDA"/>
    <w:rsid w:val="00E13A67"/>
    <w:rsid w:val="00E14EC7"/>
    <w:rsid w:val="00E1602A"/>
    <w:rsid w:val="00E16085"/>
    <w:rsid w:val="00E21E50"/>
    <w:rsid w:val="00E30564"/>
    <w:rsid w:val="00E30F23"/>
    <w:rsid w:val="00E31A58"/>
    <w:rsid w:val="00E3200B"/>
    <w:rsid w:val="00E32827"/>
    <w:rsid w:val="00E34334"/>
    <w:rsid w:val="00E36E1D"/>
    <w:rsid w:val="00E4307C"/>
    <w:rsid w:val="00E43E96"/>
    <w:rsid w:val="00E45E5F"/>
    <w:rsid w:val="00E5171F"/>
    <w:rsid w:val="00E52506"/>
    <w:rsid w:val="00E52539"/>
    <w:rsid w:val="00E52A4F"/>
    <w:rsid w:val="00E561D2"/>
    <w:rsid w:val="00E572DF"/>
    <w:rsid w:val="00E6082B"/>
    <w:rsid w:val="00E645F4"/>
    <w:rsid w:val="00E70ABA"/>
    <w:rsid w:val="00E715D2"/>
    <w:rsid w:val="00E728D6"/>
    <w:rsid w:val="00E73C6B"/>
    <w:rsid w:val="00E74CF8"/>
    <w:rsid w:val="00E76785"/>
    <w:rsid w:val="00E7737E"/>
    <w:rsid w:val="00E777B5"/>
    <w:rsid w:val="00E815A8"/>
    <w:rsid w:val="00E81CDA"/>
    <w:rsid w:val="00E83C72"/>
    <w:rsid w:val="00E87949"/>
    <w:rsid w:val="00E94393"/>
    <w:rsid w:val="00E9693A"/>
    <w:rsid w:val="00E97712"/>
    <w:rsid w:val="00EA01F3"/>
    <w:rsid w:val="00EA20A3"/>
    <w:rsid w:val="00EB0943"/>
    <w:rsid w:val="00EB0E63"/>
    <w:rsid w:val="00EB1A4D"/>
    <w:rsid w:val="00EC1CF9"/>
    <w:rsid w:val="00EC2D8E"/>
    <w:rsid w:val="00EC2E8F"/>
    <w:rsid w:val="00EC7049"/>
    <w:rsid w:val="00EC75B9"/>
    <w:rsid w:val="00ED1A14"/>
    <w:rsid w:val="00ED5F18"/>
    <w:rsid w:val="00ED76AC"/>
    <w:rsid w:val="00ED7FC4"/>
    <w:rsid w:val="00EE01AA"/>
    <w:rsid w:val="00EE3308"/>
    <w:rsid w:val="00EE7980"/>
    <w:rsid w:val="00EF0103"/>
    <w:rsid w:val="00EF45DB"/>
    <w:rsid w:val="00EF48E2"/>
    <w:rsid w:val="00EF544A"/>
    <w:rsid w:val="00EF658B"/>
    <w:rsid w:val="00F02976"/>
    <w:rsid w:val="00F0393E"/>
    <w:rsid w:val="00F04CA5"/>
    <w:rsid w:val="00F0743A"/>
    <w:rsid w:val="00F10564"/>
    <w:rsid w:val="00F12808"/>
    <w:rsid w:val="00F13E7F"/>
    <w:rsid w:val="00F1453D"/>
    <w:rsid w:val="00F150AF"/>
    <w:rsid w:val="00F20ACC"/>
    <w:rsid w:val="00F22FBF"/>
    <w:rsid w:val="00F23DA4"/>
    <w:rsid w:val="00F265ED"/>
    <w:rsid w:val="00F27E56"/>
    <w:rsid w:val="00F30013"/>
    <w:rsid w:val="00F30F09"/>
    <w:rsid w:val="00F326F3"/>
    <w:rsid w:val="00F33A69"/>
    <w:rsid w:val="00F36021"/>
    <w:rsid w:val="00F366F1"/>
    <w:rsid w:val="00F43078"/>
    <w:rsid w:val="00F43274"/>
    <w:rsid w:val="00F43422"/>
    <w:rsid w:val="00F44579"/>
    <w:rsid w:val="00F46710"/>
    <w:rsid w:val="00F505EB"/>
    <w:rsid w:val="00F530E3"/>
    <w:rsid w:val="00F56D12"/>
    <w:rsid w:val="00F602B8"/>
    <w:rsid w:val="00F60FA8"/>
    <w:rsid w:val="00F61830"/>
    <w:rsid w:val="00F6498B"/>
    <w:rsid w:val="00F64AE5"/>
    <w:rsid w:val="00F66526"/>
    <w:rsid w:val="00F66F7A"/>
    <w:rsid w:val="00F719D4"/>
    <w:rsid w:val="00F72048"/>
    <w:rsid w:val="00F725D3"/>
    <w:rsid w:val="00F74B6F"/>
    <w:rsid w:val="00F76646"/>
    <w:rsid w:val="00F81C05"/>
    <w:rsid w:val="00F8221E"/>
    <w:rsid w:val="00F83BF9"/>
    <w:rsid w:val="00F84C3C"/>
    <w:rsid w:val="00F922C6"/>
    <w:rsid w:val="00F967C1"/>
    <w:rsid w:val="00F969FD"/>
    <w:rsid w:val="00F97533"/>
    <w:rsid w:val="00FA0582"/>
    <w:rsid w:val="00FA12F3"/>
    <w:rsid w:val="00FA24AE"/>
    <w:rsid w:val="00FA28C9"/>
    <w:rsid w:val="00FA7BE0"/>
    <w:rsid w:val="00FB2D66"/>
    <w:rsid w:val="00FB56E2"/>
    <w:rsid w:val="00FB6836"/>
    <w:rsid w:val="00FB78A9"/>
    <w:rsid w:val="00FC6666"/>
    <w:rsid w:val="00FC70AF"/>
    <w:rsid w:val="00FD2AC0"/>
    <w:rsid w:val="00FD455C"/>
    <w:rsid w:val="00FD6184"/>
    <w:rsid w:val="00FD623B"/>
    <w:rsid w:val="00FD7CE1"/>
    <w:rsid w:val="00FE175B"/>
    <w:rsid w:val="00FE1AB3"/>
    <w:rsid w:val="00FE29E5"/>
    <w:rsid w:val="00FE2C26"/>
    <w:rsid w:val="00FE328E"/>
    <w:rsid w:val="00FE4A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sz w:val="24"/>
        <w:szCs w:val="24"/>
        <w:lang w:val="en-US" w:eastAsia="zh-CN"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locked="0" w:semiHidden="0" w:unhideWhenUsed="0" w:qFormat="1"/>
    <w:lsdException w:name="heading 5" w:locked="0" w:uiPriority="9" w:qFormat="1"/>
    <w:lsdException w:name="heading 6" w:locked="0" w:uiPriority="9" w:qFormat="1"/>
    <w:lsdException w:name="heading 7" w:locked="0" w:qFormat="1"/>
    <w:lsdException w:name="heading 8" w:locked="0" w:qFormat="1"/>
    <w:lsdException w:name="heading 9" w:locked="0" w:qFormat="1"/>
    <w:lsdException w:name="toc 1" w:locked="0" w:uiPriority="39" w:qFormat="1"/>
    <w:lsdException w:name="toc 2" w:locked="0" w:uiPriority="39" w:qFormat="1"/>
    <w:lsdException w:name="toc 3" w:locked="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locked="0"/>
    <w:lsdException w:name="annotation text" w:locked="0"/>
    <w:lsdException w:name="header" w:locked="0"/>
    <w:lsdException w:name="footer" w:locked="0"/>
    <w:lsdException w:name="caption" w:locked="0" w:qFormat="1"/>
    <w:lsdException w:name="table of figures" w:locked="0" w:uiPriority="99"/>
    <w:lsdException w:name="footnote reference" w:locked="0"/>
    <w:lsdException w:name="annotation reference" w:locked="0"/>
    <w:lsdException w:name="line number" w:locked="0"/>
    <w:lsdException w:name="page number" w:locked="0"/>
    <w:lsdException w:name="endnote reference" w:locked="0"/>
    <w:lsdException w:name="endnote text" w:locked="0"/>
    <w:lsdException w:name="macro" w:locked="0"/>
    <w:lsdException w:name="List Number" w:semiHidden="0" w:unhideWhenUsed="0"/>
    <w:lsdException w:name="List 4" w:semiHidden="0" w:unhideWhenUsed="0"/>
    <w:lsdException w:name="List 5" w:semiHidden="0" w:unhideWhenUsed="0"/>
    <w:lsdException w:name="Title" w:locked="0"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locked="0" w:semiHidden="0" w:unhideWhenUsed="0"/>
    <w:lsdException w:name="Hyperlink" w:locked="0" w:uiPriority="99"/>
    <w:lsdException w:name="FollowedHyperlink" w:locked="0"/>
    <w:lsdException w:name="Strong" w:semiHidden="0" w:unhideWhenUsed="0" w:qFormat="1"/>
    <w:lsdException w:name="Emphasis" w:semiHidden="0" w:unhideWhenUsed="0" w:qFormat="1"/>
    <w:lsdException w:name="Document Map" w:locked="0"/>
    <w:lsdException w:name="HTML Top of Form" w:locked="0"/>
    <w:lsdException w:name="HTML Bottom of Form" w:locked="0"/>
    <w:lsdException w:name="Normal Table" w:locked="0"/>
    <w:lsdException w:name="annotation subject" w:locked="0"/>
    <w:lsdException w:name="No List" w:locked="0" w:uiPriority="99"/>
    <w:lsdException w:name="Outline List 3" w:locked="0"/>
    <w:lsdException w:name="Balloon Text" w:locked="0"/>
    <w:lsdException w:name="Table Grid" w:semiHidden="0" w:unhideWhenUsed="0"/>
    <w:lsdException w:name="Table Theme" w:locked="0"/>
    <w:lsdException w:name="Placeholder Text" w:locked="0" w:uiPriority="99" w:unhideWhenUsed="0"/>
    <w:lsdException w:name="No Spacing" w:locked="0"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locked="0" w:uiPriority="37"/>
    <w:lsdException w:name="TOC Heading" w:locked="0" w:uiPriority="39" w:qFormat="1"/>
  </w:latentStyles>
  <w:style w:type="paragraph" w:default="1" w:styleId="Normal">
    <w:name w:val="Normal"/>
    <w:qFormat/>
    <w:rsid w:val="009C1BEB"/>
    <w:pPr>
      <w:widowControl w:val="0"/>
      <w:adjustRightInd w:val="0"/>
      <w:snapToGrid w:val="0"/>
      <w:spacing w:before="20" w:after="20" w:line="440" w:lineRule="atLeast"/>
      <w:jc w:val="both"/>
    </w:pPr>
    <w:rPr>
      <w:sz w:val="28"/>
    </w:rPr>
  </w:style>
  <w:style w:type="paragraph" w:styleId="Heading1">
    <w:name w:val="heading 1"/>
    <w:basedOn w:val="Normal"/>
    <w:next w:val="CSSC0"/>
    <w:qFormat/>
    <w:rsid w:val="00637F8B"/>
    <w:pPr>
      <w:numPr>
        <w:numId w:val="1"/>
      </w:numPr>
      <w:spacing w:before="240" w:after="240"/>
      <w:outlineLvl w:val="0"/>
    </w:pPr>
    <w:rPr>
      <w:rFonts w:eastAsia="黑体"/>
      <w:bCs/>
      <w:kern w:val="44"/>
      <w:sz w:val="32"/>
      <w:szCs w:val="44"/>
    </w:rPr>
  </w:style>
  <w:style w:type="paragraph" w:styleId="Heading2">
    <w:name w:val="heading 2"/>
    <w:basedOn w:val="Normal"/>
    <w:next w:val="CSSC0"/>
    <w:qFormat/>
    <w:rsid w:val="005F3D31"/>
    <w:pPr>
      <w:keepNext/>
      <w:keepLines/>
      <w:numPr>
        <w:ilvl w:val="1"/>
        <w:numId w:val="1"/>
      </w:numPr>
      <w:spacing w:before="120" w:after="120"/>
      <w:outlineLvl w:val="1"/>
    </w:pPr>
    <w:rPr>
      <w:rFonts w:eastAsia="黑体"/>
      <w:bCs/>
      <w:sz w:val="32"/>
      <w:szCs w:val="30"/>
    </w:rPr>
  </w:style>
  <w:style w:type="paragraph" w:styleId="Heading3">
    <w:name w:val="heading 3"/>
    <w:basedOn w:val="Normal"/>
    <w:next w:val="CSSC0"/>
    <w:link w:val="Heading3Char"/>
    <w:qFormat/>
    <w:rsid w:val="00A372B9"/>
    <w:pPr>
      <w:numPr>
        <w:ilvl w:val="2"/>
        <w:numId w:val="1"/>
      </w:numPr>
      <w:outlineLvl w:val="2"/>
    </w:pPr>
    <w:rPr>
      <w:rFonts w:eastAsia="黑体"/>
      <w:sz w:val="30"/>
    </w:rPr>
  </w:style>
  <w:style w:type="paragraph" w:styleId="Heading4">
    <w:name w:val="heading 4"/>
    <w:basedOn w:val="Normal"/>
    <w:next w:val="CSSC0"/>
    <w:qFormat/>
    <w:rsid w:val="00A372B9"/>
    <w:pPr>
      <w:keepNext/>
      <w:keepLines/>
      <w:numPr>
        <w:ilvl w:val="3"/>
        <w:numId w:val="1"/>
      </w:numPr>
      <w:spacing w:beforeLines="50" w:afterLines="50"/>
      <w:outlineLvl w:val="3"/>
    </w:pPr>
    <w:rPr>
      <w:rFonts w:eastAsia="黑体"/>
      <w:bCs/>
      <w:szCs w:val="28"/>
    </w:rPr>
  </w:style>
  <w:style w:type="paragraph" w:styleId="Heading5">
    <w:name w:val="heading 5"/>
    <w:basedOn w:val="Normal"/>
    <w:next w:val="CSSC0"/>
    <w:link w:val="Heading5Char"/>
    <w:uiPriority w:val="9"/>
    <w:qFormat/>
    <w:rsid w:val="00927B6A"/>
    <w:pPr>
      <w:keepNext/>
      <w:keepLines/>
      <w:numPr>
        <w:ilvl w:val="4"/>
        <w:numId w:val="1"/>
      </w:numPr>
      <w:spacing w:before="100" w:after="100"/>
      <w:outlineLvl w:val="4"/>
    </w:pPr>
    <w:rPr>
      <w:rFonts w:eastAsia="黑体"/>
      <w:bCs/>
      <w:szCs w:val="28"/>
    </w:rPr>
  </w:style>
  <w:style w:type="paragraph" w:styleId="Heading6">
    <w:name w:val="heading 6"/>
    <w:basedOn w:val="Normal"/>
    <w:next w:val="CSSC0"/>
    <w:link w:val="Heading6Char"/>
    <w:uiPriority w:val="9"/>
    <w:qFormat/>
    <w:rsid w:val="00A372B9"/>
    <w:pPr>
      <w:keepNext/>
      <w:keepLines/>
      <w:numPr>
        <w:ilvl w:val="5"/>
        <w:numId w:val="1"/>
      </w:numPr>
      <w:spacing w:before="240" w:after="64" w:line="320" w:lineRule="atLeast"/>
      <w:outlineLvl w:val="5"/>
    </w:pPr>
    <w:rPr>
      <w:rFonts w:asciiTheme="majorHAnsi" w:eastAsiaTheme="majorEastAsia" w:hAnsiTheme="majorHAnsi" w:cstheme="majorBidi"/>
      <w:b/>
      <w:bCs/>
      <w:sz w:val="24"/>
    </w:rPr>
  </w:style>
  <w:style w:type="paragraph" w:styleId="Heading7">
    <w:name w:val="heading 7"/>
    <w:basedOn w:val="Normal"/>
    <w:next w:val="Normal"/>
    <w:link w:val="Heading7Char"/>
    <w:unhideWhenUsed/>
    <w:qFormat/>
    <w:rsid w:val="006D7D0C"/>
    <w:pPr>
      <w:keepNext/>
      <w:keepLines/>
      <w:adjustRightInd/>
      <w:snapToGrid/>
      <w:spacing w:beforeLines="50" w:after="64" w:line="320" w:lineRule="atLeast"/>
      <w:ind w:left="1154" w:hanging="1296"/>
      <w:outlineLvl w:val="6"/>
    </w:pPr>
    <w:rPr>
      <w:rFonts w:eastAsia="仿宋_GB2312"/>
      <w:b/>
      <w:bCs/>
      <w:kern w:val="2"/>
      <w:sz w:val="24"/>
    </w:rPr>
  </w:style>
  <w:style w:type="paragraph" w:styleId="Heading8">
    <w:name w:val="heading 8"/>
    <w:basedOn w:val="Normal"/>
    <w:next w:val="Normal"/>
    <w:link w:val="Heading8Char"/>
    <w:unhideWhenUsed/>
    <w:qFormat/>
    <w:rsid w:val="006D7D0C"/>
    <w:pPr>
      <w:keepNext/>
      <w:keepLines/>
      <w:adjustRightInd/>
      <w:snapToGrid/>
      <w:spacing w:beforeLines="50" w:after="64" w:line="320" w:lineRule="atLeast"/>
      <w:ind w:left="1298" w:hanging="1440"/>
      <w:outlineLvl w:val="7"/>
    </w:pPr>
    <w:rPr>
      <w:rFonts w:asciiTheme="majorHAnsi" w:eastAsiaTheme="majorEastAsia" w:hAnsiTheme="majorHAnsi" w:cstheme="majorBidi"/>
      <w:kern w:val="2"/>
      <w:sz w:val="24"/>
    </w:rPr>
  </w:style>
  <w:style w:type="paragraph" w:styleId="Heading9">
    <w:name w:val="heading 9"/>
    <w:basedOn w:val="Normal"/>
    <w:next w:val="Normal"/>
    <w:link w:val="Heading9Char"/>
    <w:unhideWhenUsed/>
    <w:qFormat/>
    <w:rsid w:val="0042226C"/>
    <w:pPr>
      <w:keepNext/>
      <w:keepLines/>
      <w:spacing w:before="240" w:after="64" w:line="320" w:lineRule="atLeast"/>
      <w:outlineLvl w:val="8"/>
    </w:pPr>
    <w:rPr>
      <w:rFonts w:asciiTheme="majorHAnsi" w:eastAsiaTheme="majorEastAsia" w:hAnsiTheme="majorHAnsi" w:cstheme="majorBidi"/>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SSC0">
    <w:name w:val="CSSC正文"/>
    <w:basedOn w:val="CSSC1"/>
    <w:qFormat/>
    <w:rsid w:val="00DD0719"/>
    <w:pPr>
      <w:ind w:firstLineChars="200" w:firstLine="200"/>
    </w:pPr>
  </w:style>
  <w:style w:type="character" w:customStyle="1" w:styleId="Heading5Char">
    <w:name w:val="Heading 5 Char"/>
    <w:basedOn w:val="DefaultParagraphFont"/>
    <w:link w:val="Heading5"/>
    <w:rsid w:val="00927B6A"/>
    <w:rPr>
      <w:rFonts w:eastAsia="黑体"/>
      <w:bCs/>
      <w:sz w:val="28"/>
      <w:szCs w:val="28"/>
    </w:rPr>
  </w:style>
  <w:style w:type="character" w:customStyle="1" w:styleId="Heading3Char">
    <w:name w:val="Heading 3 Char"/>
    <w:link w:val="Heading3"/>
    <w:rsid w:val="00A372B9"/>
    <w:rPr>
      <w:rFonts w:eastAsia="黑体"/>
      <w:sz w:val="30"/>
    </w:rPr>
  </w:style>
  <w:style w:type="table" w:customStyle="1" w:styleId="CSSC2">
    <w:name w:val="CSSC表格"/>
    <w:basedOn w:val="TableNormal"/>
    <w:rsid w:val="00B10BF6"/>
    <w:pPr>
      <w:widowControl w:val="0"/>
      <w:adjustRightInd w:val="0"/>
      <w:snapToGrid w:val="0"/>
      <w:spacing w:before="20" w:after="20"/>
      <w:jc w:val="both"/>
    </w:pPr>
    <w:rPr>
      <w:rFonts w:eastAsiaTheme="minorEastAsia"/>
    </w:rPr>
    <w:tblPr>
      <w:jc w:val="center"/>
      <w:tblInd w:w="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0" w:type="dxa"/>
        <w:left w:w="57" w:type="dxa"/>
        <w:bottom w:w="0" w:type="dxa"/>
        <w:right w:w="57" w:type="dxa"/>
      </w:tblCellMar>
    </w:tblPr>
    <w:trPr>
      <w:tblHeader/>
      <w:jc w:val="center"/>
    </w:trPr>
    <w:tcPr>
      <w:tcMar>
        <w:left w:w="28" w:type="dxa"/>
        <w:right w:w="28" w:type="dxa"/>
      </w:tcMar>
      <w:vAlign w:val="center"/>
    </w:tcPr>
    <w:tblStylePr w:type="firstRow">
      <w:pPr>
        <w:wordWrap/>
        <w:jc w:val="center"/>
      </w:pPr>
      <w:rPr>
        <w:rFonts w:ascii="Arial" w:eastAsia="宋体" w:hAnsi="Arial"/>
        <w:sz w:val="24"/>
      </w:rPr>
    </w:tblStylePr>
    <w:tblStylePr w:type="firstCol">
      <w:pPr>
        <w:wordWrap/>
        <w:jc w:val="center"/>
      </w:pPr>
    </w:tblStylePr>
  </w:style>
  <w:style w:type="paragraph" w:styleId="Caption">
    <w:name w:val="caption"/>
    <w:aliases w:val=" Char,表题注,题注 Char1 Char,题注 Char Char Char,图注 Char Char Char,图注 Char1 Char,Caption Char,36题注（图、表题）,Char Char Char1 Char Char,题注 Char1 Char Char Char,题注 Char Char Char Char Char,Char Char Char Char Char,题注-QBPT, Cha,题注 Char2 Char Char Char C"/>
    <w:basedOn w:val="Normal"/>
    <w:next w:val="CSSC0"/>
    <w:qFormat/>
    <w:rsid w:val="005F3D31"/>
    <w:pPr>
      <w:spacing w:line="240" w:lineRule="auto"/>
      <w:jc w:val="center"/>
    </w:pPr>
    <w:rPr>
      <w:rFonts w:eastAsia="黑体" w:cs="Arial"/>
      <w:sz w:val="21"/>
    </w:rPr>
  </w:style>
  <w:style w:type="paragraph" w:customStyle="1" w:styleId="a0">
    <w:name w:val="附录"/>
    <w:basedOn w:val="Normal"/>
    <w:rsid w:val="00826A06"/>
    <w:pPr>
      <w:spacing w:beforeLines="50" w:afterLines="50"/>
      <w:ind w:firstLineChars="200" w:firstLine="200"/>
      <w:outlineLvl w:val="0"/>
    </w:pPr>
    <w:rPr>
      <w:rFonts w:eastAsia="黑体" w:cs="Arial"/>
      <w:b/>
      <w:sz w:val="32"/>
    </w:rPr>
  </w:style>
  <w:style w:type="paragraph" w:styleId="Footer">
    <w:name w:val="footer"/>
    <w:basedOn w:val="Normal"/>
    <w:rsid w:val="00C357D9"/>
    <w:pPr>
      <w:tabs>
        <w:tab w:val="center" w:pos="4153"/>
        <w:tab w:val="right" w:pos="8306"/>
      </w:tabs>
      <w:jc w:val="left"/>
    </w:pPr>
    <w:rPr>
      <w:sz w:val="18"/>
      <w:szCs w:val="18"/>
    </w:rPr>
  </w:style>
  <w:style w:type="character" w:styleId="PageNumber">
    <w:name w:val="page number"/>
    <w:basedOn w:val="DefaultParagraphFont"/>
    <w:rsid w:val="00C357D9"/>
  </w:style>
  <w:style w:type="paragraph" w:styleId="TOC1">
    <w:name w:val="toc 1"/>
    <w:basedOn w:val="Normal"/>
    <w:next w:val="Normal"/>
    <w:autoRedefine/>
    <w:uiPriority w:val="39"/>
    <w:qFormat/>
    <w:rsid w:val="00E83C72"/>
    <w:pPr>
      <w:tabs>
        <w:tab w:val="left" w:pos="400"/>
        <w:tab w:val="right" w:leader="dot" w:pos="8777"/>
      </w:tabs>
      <w:kinsoku w:val="0"/>
      <w:overflowPunct w:val="0"/>
      <w:autoSpaceDE w:val="0"/>
      <w:autoSpaceDN w:val="0"/>
      <w:spacing w:line="400" w:lineRule="atLeast"/>
      <w:ind w:firstLineChars="1" w:firstLine="1"/>
      <w:jc w:val="left"/>
    </w:pPr>
    <w:rPr>
      <w:rFonts w:eastAsiaTheme="minorEastAsia"/>
      <w:b/>
      <w:sz w:val="21"/>
    </w:rPr>
  </w:style>
  <w:style w:type="paragraph" w:styleId="TOC2">
    <w:name w:val="toc 2"/>
    <w:basedOn w:val="Normal"/>
    <w:next w:val="Normal"/>
    <w:autoRedefine/>
    <w:uiPriority w:val="39"/>
    <w:qFormat/>
    <w:rsid w:val="00E83C72"/>
    <w:pPr>
      <w:spacing w:line="360" w:lineRule="atLeast"/>
      <w:ind w:leftChars="200" w:left="200"/>
      <w:jc w:val="left"/>
    </w:pPr>
    <w:rPr>
      <w:rFonts w:eastAsiaTheme="minorEastAsia"/>
      <w:sz w:val="21"/>
    </w:rPr>
  </w:style>
  <w:style w:type="character" w:styleId="Hyperlink">
    <w:name w:val="Hyperlink"/>
    <w:uiPriority w:val="99"/>
    <w:rsid w:val="0029040B"/>
    <w:rPr>
      <w:color w:val="0000FF"/>
      <w:u w:val="single"/>
    </w:rPr>
  </w:style>
  <w:style w:type="paragraph" w:customStyle="1" w:styleId="1">
    <w:name w:val="编号1"/>
    <w:basedOn w:val="CSSC1"/>
    <w:rsid w:val="00AD6366"/>
    <w:pPr>
      <w:numPr>
        <w:ilvl w:val="6"/>
        <w:numId w:val="1"/>
      </w:numPr>
    </w:pPr>
  </w:style>
  <w:style w:type="paragraph" w:styleId="TOC3">
    <w:name w:val="toc 3"/>
    <w:basedOn w:val="Normal"/>
    <w:next w:val="Normal"/>
    <w:autoRedefine/>
    <w:uiPriority w:val="39"/>
    <w:qFormat/>
    <w:rsid w:val="00E83C72"/>
    <w:pPr>
      <w:spacing w:line="360" w:lineRule="atLeast"/>
      <w:ind w:leftChars="400" w:left="400"/>
    </w:pPr>
    <w:rPr>
      <w:rFonts w:eastAsiaTheme="minorEastAsia"/>
      <w:sz w:val="21"/>
    </w:rPr>
  </w:style>
  <w:style w:type="paragraph" w:customStyle="1" w:styleId="2">
    <w:name w:val="编号2"/>
    <w:basedOn w:val="CSSC1"/>
    <w:rsid w:val="00D86657"/>
    <w:pPr>
      <w:numPr>
        <w:ilvl w:val="7"/>
        <w:numId w:val="1"/>
      </w:numPr>
    </w:pPr>
    <w:rPr>
      <w:rFonts w:cs="Arial"/>
    </w:rPr>
  </w:style>
  <w:style w:type="paragraph" w:styleId="DocumentMap">
    <w:name w:val="Document Map"/>
    <w:basedOn w:val="Normal"/>
    <w:semiHidden/>
    <w:rsid w:val="007A00F2"/>
    <w:pPr>
      <w:shd w:val="clear" w:color="auto" w:fill="000080"/>
    </w:pPr>
    <w:rPr>
      <w:sz w:val="21"/>
    </w:rPr>
  </w:style>
  <w:style w:type="table" w:styleId="TableGrid">
    <w:name w:val="Table Grid"/>
    <w:basedOn w:val="TableNormal"/>
    <w:locked/>
    <w:rsid w:val="00264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C813E9"/>
    <w:rPr>
      <w:sz w:val="18"/>
      <w:szCs w:val="18"/>
    </w:rPr>
  </w:style>
  <w:style w:type="character" w:customStyle="1" w:styleId="BalloonTextChar">
    <w:name w:val="Balloon Text Char"/>
    <w:basedOn w:val="DefaultParagraphFont"/>
    <w:link w:val="BalloonText"/>
    <w:rsid w:val="00C813E9"/>
    <w:rPr>
      <w:rFonts w:eastAsia="仿宋"/>
      <w:kern w:val="2"/>
      <w:sz w:val="18"/>
      <w:szCs w:val="18"/>
    </w:rPr>
  </w:style>
  <w:style w:type="paragraph" w:styleId="Header">
    <w:name w:val="header"/>
    <w:basedOn w:val="Normal"/>
    <w:link w:val="HeaderChar"/>
    <w:rsid w:val="00A82FDD"/>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rsid w:val="00A82FDD"/>
    <w:rPr>
      <w:rFonts w:eastAsia="仿宋"/>
      <w:kern w:val="2"/>
      <w:sz w:val="18"/>
      <w:szCs w:val="18"/>
    </w:rPr>
  </w:style>
  <w:style w:type="paragraph" w:customStyle="1" w:styleId="3">
    <w:name w:val="编号3"/>
    <w:basedOn w:val="CSSC1"/>
    <w:qFormat/>
    <w:rsid w:val="00AD6366"/>
    <w:pPr>
      <w:numPr>
        <w:ilvl w:val="8"/>
        <w:numId w:val="1"/>
      </w:numPr>
    </w:pPr>
    <w:rPr>
      <w:rFonts w:cs="Arial"/>
    </w:rPr>
  </w:style>
  <w:style w:type="paragraph" w:customStyle="1" w:styleId="a1">
    <w:name w:val="封面编号栏项目"/>
    <w:basedOn w:val="Normal"/>
    <w:rsid w:val="006B354C"/>
    <w:pPr>
      <w:jc w:val="distribute"/>
    </w:pPr>
    <w:rPr>
      <w:rFonts w:ascii="黑体" w:eastAsia="黑体" w:hAnsi="黑体" w:cs="宋体"/>
      <w:sz w:val="30"/>
    </w:rPr>
  </w:style>
  <w:style w:type="paragraph" w:customStyle="1" w:styleId="a2">
    <w:name w:val="封面签署栏项目"/>
    <w:basedOn w:val="Normal"/>
    <w:rsid w:val="006B354C"/>
    <w:pPr>
      <w:jc w:val="distribute"/>
    </w:pPr>
    <w:rPr>
      <w:rFonts w:ascii="黑体" w:eastAsia="黑体" w:hAnsi="黑体" w:cs="宋体"/>
      <w:sz w:val="32"/>
    </w:rPr>
  </w:style>
  <w:style w:type="paragraph" w:customStyle="1" w:styleId="a3">
    <w:name w:val="封面签署栏内容"/>
    <w:basedOn w:val="Normal"/>
    <w:rsid w:val="00C06214"/>
    <w:pPr>
      <w:spacing w:beforeLines="50"/>
      <w:jc w:val="center"/>
    </w:pPr>
    <w:rPr>
      <w:rFonts w:cs="宋体"/>
      <w:sz w:val="32"/>
    </w:rPr>
  </w:style>
  <w:style w:type="paragraph" w:customStyle="1" w:styleId="a4">
    <w:name w:val="封面编号栏内容"/>
    <w:basedOn w:val="Normal"/>
    <w:rsid w:val="006B354C"/>
    <w:pPr>
      <w:jc w:val="center"/>
    </w:pPr>
    <w:rPr>
      <w:rFonts w:ascii="Arial" w:hAnsi="Arial" w:cs="宋体"/>
    </w:rPr>
  </w:style>
  <w:style w:type="character" w:customStyle="1" w:styleId="a5">
    <w:name w:val="封面标题名称"/>
    <w:basedOn w:val="DefaultParagraphFont"/>
    <w:rsid w:val="006B354C"/>
    <w:rPr>
      <w:b/>
      <w:bCs/>
      <w:sz w:val="44"/>
    </w:rPr>
  </w:style>
  <w:style w:type="paragraph" w:customStyle="1" w:styleId="a6">
    <w:name w:val="封面标题"/>
    <w:basedOn w:val="Normal"/>
    <w:rsid w:val="006B354C"/>
    <w:pPr>
      <w:jc w:val="center"/>
    </w:pPr>
    <w:rPr>
      <w:rFonts w:cs="宋体"/>
      <w:b/>
      <w:bCs/>
      <w:sz w:val="32"/>
    </w:rPr>
  </w:style>
  <w:style w:type="paragraph" w:customStyle="1" w:styleId="CSSC1">
    <w:name w:val="CSSC正文首行无缩进"/>
    <w:basedOn w:val="Normal"/>
    <w:qFormat/>
    <w:rsid w:val="00DD0719"/>
    <w:rPr>
      <w:rFonts w:eastAsia="仿宋_GB2312"/>
    </w:rPr>
  </w:style>
  <w:style w:type="paragraph" w:customStyle="1" w:styleId="a7">
    <w:name w:val="表格内容左对齐"/>
    <w:basedOn w:val="CSSC1"/>
    <w:qFormat/>
    <w:rsid w:val="00D86657"/>
    <w:pPr>
      <w:spacing w:line="240" w:lineRule="auto"/>
      <w:jc w:val="left"/>
    </w:pPr>
    <w:rPr>
      <w:rFonts w:ascii="Arial" w:hAnsi="Arial"/>
      <w:sz w:val="24"/>
    </w:rPr>
  </w:style>
  <w:style w:type="paragraph" w:customStyle="1" w:styleId="a8">
    <w:name w:val="表格内容居中"/>
    <w:basedOn w:val="a7"/>
    <w:qFormat/>
    <w:rsid w:val="00C00CE1"/>
    <w:pPr>
      <w:jc w:val="center"/>
    </w:pPr>
  </w:style>
  <w:style w:type="paragraph" w:customStyle="1" w:styleId="a9">
    <w:name w:val="表格内容右对齐"/>
    <w:basedOn w:val="a7"/>
    <w:qFormat/>
    <w:rsid w:val="00C00CE1"/>
    <w:pPr>
      <w:jc w:val="right"/>
    </w:pPr>
  </w:style>
  <w:style w:type="paragraph" w:styleId="ListParagraph">
    <w:name w:val="List Paragraph"/>
    <w:basedOn w:val="Normal"/>
    <w:uiPriority w:val="34"/>
    <w:qFormat/>
    <w:locked/>
    <w:rsid w:val="00966F50"/>
    <w:pPr>
      <w:ind w:firstLineChars="200" w:firstLine="420"/>
    </w:pPr>
  </w:style>
  <w:style w:type="paragraph" w:customStyle="1" w:styleId="a">
    <w:name w:val="表格序号"/>
    <w:basedOn w:val="a7"/>
    <w:qFormat/>
    <w:rsid w:val="00056D83"/>
    <w:pPr>
      <w:numPr>
        <w:numId w:val="2"/>
      </w:numPr>
      <w:kinsoku w:val="0"/>
      <w:overflowPunct w:val="0"/>
      <w:autoSpaceDE w:val="0"/>
      <w:autoSpaceDN w:val="0"/>
      <w:ind w:left="0" w:firstLineChars="1" w:firstLine="1"/>
      <w:jc w:val="center"/>
    </w:pPr>
  </w:style>
  <w:style w:type="character" w:customStyle="1" w:styleId="CSSC3">
    <w:name w:val="CSSC上标"/>
    <w:basedOn w:val="DefaultParagraphFont"/>
    <w:qFormat/>
    <w:rsid w:val="00836445"/>
    <w:rPr>
      <w:vertAlign w:val="superscript"/>
    </w:rPr>
  </w:style>
  <w:style w:type="character" w:customStyle="1" w:styleId="CSSC4">
    <w:name w:val="CSSC下标"/>
    <w:basedOn w:val="DefaultParagraphFont"/>
    <w:uiPriority w:val="1"/>
    <w:qFormat/>
    <w:rsid w:val="00826A06"/>
    <w:rPr>
      <w:kern w:val="2"/>
      <w:sz w:val="28"/>
      <w:vertAlign w:val="subscript"/>
    </w:rPr>
  </w:style>
  <w:style w:type="paragraph" w:customStyle="1" w:styleId="aa">
    <w:name w:val="表注"/>
    <w:basedOn w:val="Caption"/>
    <w:qFormat/>
    <w:rsid w:val="00836445"/>
    <w:pPr>
      <w:keepNext/>
      <w:spacing w:before="120"/>
    </w:pPr>
  </w:style>
  <w:style w:type="paragraph" w:customStyle="1" w:styleId="ab">
    <w:name w:val="图注"/>
    <w:basedOn w:val="Caption"/>
    <w:next w:val="CSSC0"/>
    <w:qFormat/>
    <w:rsid w:val="00836445"/>
    <w:pPr>
      <w:spacing w:after="120"/>
    </w:pPr>
  </w:style>
  <w:style w:type="paragraph" w:customStyle="1" w:styleId="ac">
    <w:name w:val="图"/>
    <w:basedOn w:val="Normal"/>
    <w:next w:val="ab"/>
    <w:qFormat/>
    <w:rsid w:val="005F3D31"/>
    <w:pPr>
      <w:keepNext/>
      <w:spacing w:before="240" w:after="0" w:line="240" w:lineRule="auto"/>
      <w:jc w:val="center"/>
    </w:pPr>
    <w:rPr>
      <w:noProof/>
    </w:rPr>
  </w:style>
  <w:style w:type="paragraph" w:styleId="ListNumber4">
    <w:name w:val="List Number 4"/>
    <w:basedOn w:val="Normal"/>
    <w:locked/>
    <w:rsid w:val="00F30013"/>
    <w:pPr>
      <w:numPr>
        <w:numId w:val="6"/>
      </w:numPr>
      <w:contextualSpacing/>
    </w:pPr>
  </w:style>
  <w:style w:type="paragraph" w:styleId="ListNumber3">
    <w:name w:val="List Number 3"/>
    <w:basedOn w:val="Normal"/>
    <w:locked/>
    <w:rsid w:val="00F30013"/>
    <w:pPr>
      <w:numPr>
        <w:numId w:val="5"/>
      </w:numPr>
      <w:contextualSpacing/>
    </w:pPr>
  </w:style>
  <w:style w:type="paragraph" w:styleId="ListNumber5">
    <w:name w:val="List Number 5"/>
    <w:basedOn w:val="Normal"/>
    <w:locked/>
    <w:rsid w:val="00F30013"/>
    <w:pPr>
      <w:numPr>
        <w:numId w:val="7"/>
      </w:numPr>
      <w:contextualSpacing/>
    </w:pPr>
  </w:style>
  <w:style w:type="paragraph" w:styleId="ListNumber">
    <w:name w:val="List Number"/>
    <w:basedOn w:val="Normal"/>
    <w:locked/>
    <w:rsid w:val="00F30013"/>
    <w:pPr>
      <w:numPr>
        <w:numId w:val="3"/>
      </w:numPr>
      <w:contextualSpacing/>
    </w:pPr>
  </w:style>
  <w:style w:type="paragraph" w:styleId="ListNumber2">
    <w:name w:val="List Number 2"/>
    <w:basedOn w:val="Normal"/>
    <w:locked/>
    <w:rsid w:val="00F30013"/>
    <w:pPr>
      <w:numPr>
        <w:numId w:val="4"/>
      </w:numPr>
      <w:contextualSpacing/>
    </w:pPr>
  </w:style>
  <w:style w:type="paragraph" w:styleId="ListContinue">
    <w:name w:val="List Continue"/>
    <w:basedOn w:val="Normal"/>
    <w:locked/>
    <w:rsid w:val="00F30013"/>
    <w:pPr>
      <w:spacing w:after="120"/>
      <w:ind w:leftChars="200" w:left="420"/>
      <w:contextualSpacing/>
    </w:pPr>
  </w:style>
  <w:style w:type="paragraph" w:styleId="ListBullet">
    <w:name w:val="List Bullet"/>
    <w:basedOn w:val="Normal"/>
    <w:locked/>
    <w:rsid w:val="00F30013"/>
    <w:pPr>
      <w:numPr>
        <w:numId w:val="8"/>
      </w:numPr>
      <w:contextualSpacing/>
    </w:pPr>
  </w:style>
  <w:style w:type="paragraph" w:styleId="ListBullet2">
    <w:name w:val="List Bullet 2"/>
    <w:basedOn w:val="Normal"/>
    <w:locked/>
    <w:rsid w:val="00F30013"/>
    <w:pPr>
      <w:numPr>
        <w:numId w:val="9"/>
      </w:numPr>
      <w:contextualSpacing/>
    </w:pPr>
  </w:style>
  <w:style w:type="paragraph" w:styleId="ListBullet4">
    <w:name w:val="List Bullet 4"/>
    <w:basedOn w:val="Normal"/>
    <w:locked/>
    <w:rsid w:val="00632E9E"/>
    <w:pPr>
      <w:numPr>
        <w:numId w:val="11"/>
      </w:numPr>
      <w:contextualSpacing/>
    </w:pPr>
  </w:style>
  <w:style w:type="paragraph" w:styleId="ListBullet5">
    <w:name w:val="List Bullet 5"/>
    <w:basedOn w:val="Normal"/>
    <w:locked/>
    <w:rsid w:val="00632E9E"/>
    <w:pPr>
      <w:numPr>
        <w:numId w:val="12"/>
      </w:numPr>
      <w:contextualSpacing/>
    </w:pPr>
  </w:style>
  <w:style w:type="paragraph" w:styleId="ListBullet3">
    <w:name w:val="List Bullet 3"/>
    <w:basedOn w:val="Normal"/>
    <w:locked/>
    <w:rsid w:val="00632E9E"/>
    <w:pPr>
      <w:numPr>
        <w:numId w:val="10"/>
      </w:numPr>
      <w:contextualSpacing/>
    </w:pPr>
  </w:style>
  <w:style w:type="paragraph" w:customStyle="1" w:styleId="CSSC">
    <w:name w:val="CSSC项目符号"/>
    <w:basedOn w:val="CSSC1"/>
    <w:qFormat/>
    <w:rsid w:val="00DD0719"/>
    <w:pPr>
      <w:numPr>
        <w:numId w:val="13"/>
      </w:numPr>
      <w:ind w:left="0" w:hangingChars="200" w:hanging="200"/>
    </w:pPr>
    <w:rPr>
      <w:rFonts w:eastAsia="仿宋"/>
    </w:rPr>
  </w:style>
  <w:style w:type="character" w:customStyle="1" w:styleId="CSSC5">
    <w:name w:val="CSSC正文加粗"/>
    <w:basedOn w:val="DefaultParagraphFont"/>
    <w:uiPriority w:val="1"/>
    <w:qFormat/>
    <w:rsid w:val="00B75152"/>
    <w:rPr>
      <w:b/>
      <w:szCs w:val="28"/>
    </w:rPr>
  </w:style>
  <w:style w:type="character" w:customStyle="1" w:styleId="CSSC6">
    <w:name w:val="CSSC正文红色"/>
    <w:basedOn w:val="DefaultParagraphFont"/>
    <w:uiPriority w:val="1"/>
    <w:qFormat/>
    <w:rsid w:val="00B75152"/>
    <w:rPr>
      <w:color w:val="FF0000"/>
      <w:szCs w:val="28"/>
    </w:rPr>
  </w:style>
  <w:style w:type="character" w:customStyle="1" w:styleId="CSSC7">
    <w:name w:val="CSSC正文斜体"/>
    <w:basedOn w:val="DefaultParagraphFont"/>
    <w:uiPriority w:val="1"/>
    <w:qFormat/>
    <w:rsid w:val="00B75152"/>
    <w:rPr>
      <w:i/>
      <w:szCs w:val="28"/>
    </w:rPr>
  </w:style>
  <w:style w:type="table" w:styleId="TableTheme">
    <w:name w:val="Table Theme"/>
    <w:basedOn w:val="TableNormal"/>
    <w:rsid w:val="00C00CE1"/>
    <w:pPr>
      <w:widowControl w:val="0"/>
      <w:adjustRightInd w:val="0"/>
      <w:snapToGrid w:val="0"/>
      <w:spacing w:line="440" w:lineRule="atLeas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locked/>
    <w:rsid w:val="00E73C6B"/>
    <w:pPr>
      <w:spacing w:after="120"/>
    </w:pPr>
  </w:style>
  <w:style w:type="character" w:customStyle="1" w:styleId="BodyTextChar">
    <w:name w:val="Body Text Char"/>
    <w:basedOn w:val="DefaultParagraphFont"/>
    <w:link w:val="BodyText"/>
    <w:rsid w:val="00E73C6B"/>
    <w:rPr>
      <w:kern w:val="2"/>
      <w:sz w:val="28"/>
    </w:rPr>
  </w:style>
  <w:style w:type="paragraph" w:styleId="BodyTextFirstIndent">
    <w:name w:val="Body Text First Indent"/>
    <w:basedOn w:val="Normal"/>
    <w:link w:val="BodyTextFirstIndentChar"/>
    <w:rsid w:val="00E73C6B"/>
    <w:pPr>
      <w:ind w:firstLineChars="200" w:firstLine="200"/>
    </w:pPr>
  </w:style>
  <w:style w:type="character" w:customStyle="1" w:styleId="BodyTextFirstIndentChar">
    <w:name w:val="Body Text First Indent Char"/>
    <w:basedOn w:val="BodyTextChar"/>
    <w:link w:val="BodyTextFirstIndent"/>
    <w:rsid w:val="00A372B9"/>
    <w:rPr>
      <w:kern w:val="2"/>
      <w:sz w:val="28"/>
    </w:rPr>
  </w:style>
  <w:style w:type="paragraph" w:styleId="TableofFigures">
    <w:name w:val="table of figures"/>
    <w:basedOn w:val="Normal"/>
    <w:next w:val="Normal"/>
    <w:uiPriority w:val="99"/>
    <w:rsid w:val="00E83C72"/>
    <w:pPr>
      <w:spacing w:line="360" w:lineRule="atLeast"/>
      <w:ind w:hangingChars="200" w:hanging="198"/>
    </w:pPr>
    <w:rPr>
      <w:sz w:val="21"/>
    </w:rPr>
  </w:style>
  <w:style w:type="character" w:customStyle="1" w:styleId="Heading6Char">
    <w:name w:val="Heading 6 Char"/>
    <w:basedOn w:val="DefaultParagraphFont"/>
    <w:link w:val="Heading6"/>
    <w:rsid w:val="00D86657"/>
    <w:rPr>
      <w:rFonts w:asciiTheme="majorHAnsi" w:eastAsiaTheme="majorEastAsia" w:hAnsiTheme="majorHAnsi" w:cstheme="majorBidi"/>
      <w:b/>
      <w:bCs/>
    </w:rPr>
  </w:style>
  <w:style w:type="character" w:customStyle="1" w:styleId="Heading9Char">
    <w:name w:val="Heading 9 Char"/>
    <w:basedOn w:val="DefaultParagraphFont"/>
    <w:link w:val="Heading9"/>
    <w:rsid w:val="0042226C"/>
    <w:rPr>
      <w:rFonts w:asciiTheme="majorHAnsi" w:eastAsiaTheme="majorEastAsia" w:hAnsiTheme="majorHAnsi" w:cstheme="majorBidi"/>
      <w:sz w:val="21"/>
      <w:szCs w:val="21"/>
    </w:rPr>
  </w:style>
  <w:style w:type="paragraph" w:styleId="FootnoteText">
    <w:name w:val="footnote text"/>
    <w:basedOn w:val="Normal"/>
    <w:link w:val="FootnoteTextChar"/>
    <w:unhideWhenUsed/>
    <w:rsid w:val="00650422"/>
    <w:pPr>
      <w:adjustRightInd/>
      <w:spacing w:before="0" w:after="0" w:line="240" w:lineRule="auto"/>
      <w:jc w:val="left"/>
    </w:pPr>
    <w:rPr>
      <w:rFonts w:asciiTheme="minorHAnsi" w:eastAsiaTheme="minorEastAsia" w:hAnsiTheme="minorHAnsi" w:cstheme="minorBidi"/>
      <w:kern w:val="2"/>
      <w:sz w:val="18"/>
      <w:szCs w:val="18"/>
    </w:rPr>
  </w:style>
  <w:style w:type="character" w:customStyle="1" w:styleId="FootnoteTextChar">
    <w:name w:val="Footnote Text Char"/>
    <w:basedOn w:val="DefaultParagraphFont"/>
    <w:link w:val="FootnoteText"/>
    <w:rsid w:val="00650422"/>
    <w:rPr>
      <w:rFonts w:asciiTheme="minorHAnsi" w:eastAsiaTheme="minorEastAsia" w:hAnsiTheme="minorHAnsi" w:cstheme="minorBidi"/>
      <w:kern w:val="2"/>
      <w:sz w:val="18"/>
      <w:szCs w:val="18"/>
    </w:rPr>
  </w:style>
  <w:style w:type="character" w:styleId="FootnoteReference">
    <w:name w:val="footnote reference"/>
    <w:basedOn w:val="DefaultParagraphFont"/>
    <w:unhideWhenUsed/>
    <w:rsid w:val="00650422"/>
    <w:rPr>
      <w:vertAlign w:val="superscript"/>
    </w:rPr>
  </w:style>
  <w:style w:type="character" w:customStyle="1" w:styleId="Heading7Char">
    <w:name w:val="Heading 7 Char"/>
    <w:basedOn w:val="DefaultParagraphFont"/>
    <w:link w:val="Heading7"/>
    <w:uiPriority w:val="9"/>
    <w:rsid w:val="006D7D0C"/>
    <w:rPr>
      <w:rFonts w:eastAsia="仿宋_GB2312"/>
      <w:b/>
      <w:bCs/>
      <w:kern w:val="2"/>
    </w:rPr>
  </w:style>
  <w:style w:type="character" w:customStyle="1" w:styleId="Heading8Char">
    <w:name w:val="Heading 8 Char"/>
    <w:basedOn w:val="DefaultParagraphFont"/>
    <w:link w:val="Heading8"/>
    <w:uiPriority w:val="9"/>
    <w:rsid w:val="006D7D0C"/>
    <w:rPr>
      <w:rFonts w:asciiTheme="majorHAnsi" w:eastAsiaTheme="majorEastAsia" w:hAnsiTheme="majorHAnsi" w:cstheme="majorBidi"/>
      <w:kern w:val="2"/>
    </w:rPr>
  </w:style>
  <w:style w:type="character" w:styleId="CommentReference">
    <w:name w:val="annotation reference"/>
    <w:basedOn w:val="DefaultParagraphFont"/>
    <w:rsid w:val="006D7D0C"/>
    <w:rPr>
      <w:sz w:val="21"/>
      <w:szCs w:val="21"/>
    </w:rPr>
  </w:style>
  <w:style w:type="paragraph" w:styleId="CommentText">
    <w:name w:val="annotation text"/>
    <w:basedOn w:val="Normal"/>
    <w:link w:val="CommentTextChar"/>
    <w:rsid w:val="006D7D0C"/>
    <w:pPr>
      <w:spacing w:before="0" w:after="0" w:line="240" w:lineRule="auto"/>
      <w:jc w:val="left"/>
    </w:pPr>
    <w:rPr>
      <w:rFonts w:eastAsia="仿宋_GB2312"/>
      <w:kern w:val="2"/>
      <w:sz w:val="24"/>
      <w:szCs w:val="20"/>
    </w:rPr>
  </w:style>
  <w:style w:type="character" w:customStyle="1" w:styleId="CommentTextChar">
    <w:name w:val="Comment Text Char"/>
    <w:basedOn w:val="DefaultParagraphFont"/>
    <w:link w:val="CommentText"/>
    <w:rsid w:val="006D7D0C"/>
    <w:rPr>
      <w:rFonts w:eastAsia="仿宋_GB2312"/>
      <w:kern w:val="2"/>
      <w:szCs w:val="20"/>
    </w:rPr>
  </w:style>
  <w:style w:type="paragraph" w:styleId="CommentSubject">
    <w:name w:val="annotation subject"/>
    <w:basedOn w:val="CommentText"/>
    <w:next w:val="CommentText"/>
    <w:link w:val="CommentSubjectChar"/>
    <w:rsid w:val="006D7D0C"/>
    <w:rPr>
      <w:b/>
      <w:bCs/>
    </w:rPr>
  </w:style>
  <w:style w:type="character" w:customStyle="1" w:styleId="CommentSubjectChar">
    <w:name w:val="Comment Subject Char"/>
    <w:basedOn w:val="CommentTextChar"/>
    <w:link w:val="CommentSubject"/>
    <w:rsid w:val="006D7D0C"/>
    <w:rPr>
      <w:rFonts w:eastAsia="仿宋_GB2312"/>
      <w:b/>
      <w:bCs/>
      <w:kern w:val="2"/>
      <w:szCs w:val="20"/>
    </w:rPr>
  </w:style>
  <w:style w:type="paragraph" w:styleId="Revision">
    <w:name w:val="Revision"/>
    <w:hidden/>
    <w:uiPriority w:val="99"/>
    <w:semiHidden/>
    <w:rsid w:val="006D7D0C"/>
    <w:rPr>
      <w:kern w:val="2"/>
      <w:szCs w:val="20"/>
    </w:rPr>
  </w:style>
  <w:style w:type="character" w:styleId="PlaceholderText">
    <w:name w:val="Placeholder Text"/>
    <w:basedOn w:val="DefaultParagraphFont"/>
    <w:uiPriority w:val="99"/>
    <w:semiHidden/>
    <w:rsid w:val="006D7D0C"/>
    <w:rPr>
      <w:color w:val="808080"/>
    </w:rPr>
  </w:style>
  <w:style w:type="paragraph" w:styleId="BodyTextIndent">
    <w:name w:val="Body Text Indent"/>
    <w:basedOn w:val="Normal"/>
    <w:link w:val="BodyTextIndentChar"/>
    <w:locked/>
    <w:rsid w:val="006D7D0C"/>
    <w:pPr>
      <w:spacing w:after="120"/>
      <w:ind w:leftChars="200" w:left="420"/>
    </w:pPr>
  </w:style>
  <w:style w:type="character" w:customStyle="1" w:styleId="BodyTextIndentChar">
    <w:name w:val="Body Text Indent Char"/>
    <w:basedOn w:val="DefaultParagraphFont"/>
    <w:link w:val="BodyTextIndent"/>
    <w:rsid w:val="006D7D0C"/>
    <w:rPr>
      <w:sz w:val="28"/>
    </w:rPr>
  </w:style>
  <w:style w:type="paragraph" w:styleId="NormalWeb">
    <w:name w:val="Normal (Web)"/>
    <w:basedOn w:val="Normal"/>
    <w:locked/>
    <w:rsid w:val="006D7D0C"/>
    <w:rPr>
      <w:sz w:val="24"/>
    </w:rPr>
  </w:style>
  <w:style w:type="paragraph" w:styleId="NoSpacing">
    <w:name w:val="No Spacing"/>
    <w:uiPriority w:val="1"/>
    <w:qFormat/>
    <w:rsid w:val="006D7D0C"/>
    <w:pPr>
      <w:widowControl w:val="0"/>
      <w:jc w:val="both"/>
    </w:pPr>
    <w:rPr>
      <w:kern w:val="2"/>
    </w:rPr>
  </w:style>
  <w:style w:type="character" w:styleId="IntenseEmphasis">
    <w:name w:val="Intense Emphasis"/>
    <w:basedOn w:val="DefaultParagraphFont"/>
    <w:uiPriority w:val="21"/>
    <w:qFormat/>
    <w:locked/>
    <w:rsid w:val="006D7D0C"/>
    <w:rPr>
      <w:b/>
      <w:bCs/>
      <w:i/>
      <w:iCs/>
      <w:color w:val="4F81BD" w:themeColor="accent1"/>
    </w:rPr>
  </w:style>
  <w:style w:type="character" w:styleId="Strong">
    <w:name w:val="Strong"/>
    <w:basedOn w:val="DefaultParagraphFont"/>
    <w:qFormat/>
    <w:locked/>
    <w:rsid w:val="006D7D0C"/>
    <w:rPr>
      <w:b/>
      <w:bCs/>
    </w:rPr>
  </w:style>
  <w:style w:type="character" w:styleId="Emphasis">
    <w:name w:val="Emphasis"/>
    <w:basedOn w:val="DefaultParagraphFont"/>
    <w:qFormat/>
    <w:locked/>
    <w:rsid w:val="006D7D0C"/>
    <w:rPr>
      <w:i/>
      <w:iCs/>
    </w:rPr>
  </w:style>
  <w:style w:type="paragraph" w:styleId="PlainText">
    <w:name w:val="Plain Text"/>
    <w:basedOn w:val="Normal"/>
    <w:link w:val="PlainTextChar"/>
    <w:locked/>
    <w:rsid w:val="006D7D0C"/>
    <w:rPr>
      <w:rFonts w:ascii="宋体" w:hAnsi="Courier New" w:cs="Courier New"/>
      <w:sz w:val="21"/>
      <w:szCs w:val="21"/>
    </w:rPr>
  </w:style>
  <w:style w:type="character" w:customStyle="1" w:styleId="PlainTextChar">
    <w:name w:val="Plain Text Char"/>
    <w:basedOn w:val="DefaultParagraphFont"/>
    <w:link w:val="PlainText"/>
    <w:rsid w:val="006D7D0C"/>
    <w:rPr>
      <w:rFonts w:ascii="宋体" w:hAnsi="Courier New" w:cs="Courier New"/>
      <w:sz w:val="21"/>
      <w:szCs w:val="21"/>
    </w:rPr>
  </w:style>
  <w:style w:type="paragraph" w:styleId="NormalIndent">
    <w:name w:val="Normal Indent"/>
    <w:basedOn w:val="Normal"/>
    <w:locked/>
    <w:rsid w:val="006D7D0C"/>
    <w:pPr>
      <w:ind w:firstLineChars="200" w:firstLine="420"/>
    </w:pPr>
  </w:style>
  <w:style w:type="paragraph" w:styleId="Date">
    <w:name w:val="Date"/>
    <w:basedOn w:val="Normal"/>
    <w:next w:val="Normal"/>
    <w:link w:val="DateChar"/>
    <w:locked/>
    <w:rsid w:val="006D7D0C"/>
    <w:pPr>
      <w:ind w:leftChars="2500" w:left="100"/>
    </w:pPr>
  </w:style>
  <w:style w:type="character" w:customStyle="1" w:styleId="DateChar">
    <w:name w:val="Date Char"/>
    <w:basedOn w:val="DefaultParagraphFont"/>
    <w:link w:val="Date"/>
    <w:rsid w:val="006D7D0C"/>
    <w:rPr>
      <w:sz w:val="28"/>
    </w:rPr>
  </w:style>
  <w:style w:type="character" w:styleId="FollowedHyperlink">
    <w:name w:val="FollowedHyperlink"/>
    <w:rsid w:val="006D7D0C"/>
    <w:rPr>
      <w:color w:val="800080"/>
      <w:u w:val="single"/>
    </w:rPr>
  </w:style>
  <w:style w:type="paragraph" w:styleId="TOC4">
    <w:name w:val="toc 4"/>
    <w:basedOn w:val="Normal"/>
    <w:next w:val="Normal"/>
    <w:autoRedefine/>
    <w:uiPriority w:val="39"/>
    <w:locked/>
    <w:rsid w:val="006D7D0C"/>
    <w:pPr>
      <w:ind w:leftChars="600" w:left="1260"/>
    </w:pPr>
  </w:style>
  <w:style w:type="paragraph" w:styleId="TOC5">
    <w:name w:val="toc 5"/>
    <w:basedOn w:val="Normal"/>
    <w:next w:val="Normal"/>
    <w:autoRedefine/>
    <w:uiPriority w:val="39"/>
    <w:locked/>
    <w:rsid w:val="006D7D0C"/>
    <w:pPr>
      <w:ind w:leftChars="800" w:left="1680"/>
    </w:pPr>
  </w:style>
  <w:style w:type="paragraph" w:styleId="TOC6">
    <w:name w:val="toc 6"/>
    <w:basedOn w:val="Normal"/>
    <w:next w:val="Normal"/>
    <w:autoRedefine/>
    <w:uiPriority w:val="39"/>
    <w:locked/>
    <w:rsid w:val="006D7D0C"/>
    <w:pPr>
      <w:ind w:leftChars="1000" w:left="2100"/>
    </w:pPr>
  </w:style>
  <w:style w:type="paragraph" w:styleId="TOC7">
    <w:name w:val="toc 7"/>
    <w:basedOn w:val="Normal"/>
    <w:next w:val="Normal"/>
    <w:autoRedefine/>
    <w:uiPriority w:val="39"/>
    <w:locked/>
    <w:rsid w:val="006D7D0C"/>
    <w:pPr>
      <w:ind w:leftChars="1200" w:left="2520"/>
    </w:pPr>
  </w:style>
  <w:style w:type="paragraph" w:styleId="TOC8">
    <w:name w:val="toc 8"/>
    <w:basedOn w:val="Normal"/>
    <w:next w:val="Normal"/>
    <w:autoRedefine/>
    <w:uiPriority w:val="39"/>
    <w:locked/>
    <w:rsid w:val="006D7D0C"/>
    <w:pPr>
      <w:ind w:leftChars="1400" w:left="2940"/>
    </w:pPr>
  </w:style>
  <w:style w:type="paragraph" w:styleId="TOC9">
    <w:name w:val="toc 9"/>
    <w:basedOn w:val="Normal"/>
    <w:next w:val="Normal"/>
    <w:autoRedefine/>
    <w:uiPriority w:val="39"/>
    <w:locked/>
    <w:rsid w:val="006D7D0C"/>
    <w:pPr>
      <w:ind w:leftChars="1600" w:left="3360"/>
    </w:pPr>
  </w:style>
  <w:style w:type="table" w:styleId="TableElegant">
    <w:name w:val="Table Elegant"/>
    <w:basedOn w:val="TableNormal"/>
    <w:locked/>
    <w:rsid w:val="006D7D0C"/>
    <w:pPr>
      <w:widowControl w:val="0"/>
      <w:adjustRightInd w:val="0"/>
      <w:snapToGrid w:val="0"/>
      <w:spacing w:before="20" w:after="20" w:line="440" w:lineRule="atLeas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ghtGrid-Accent5">
    <w:name w:val="Light Grid Accent 5"/>
    <w:basedOn w:val="TableNormal"/>
    <w:uiPriority w:val="62"/>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TableSimple1">
    <w:name w:val="Table Simple 1"/>
    <w:basedOn w:val="TableNormal"/>
    <w:locked/>
    <w:rsid w:val="006D7D0C"/>
    <w:pPr>
      <w:widowControl w:val="0"/>
      <w:adjustRightInd w:val="0"/>
      <w:snapToGrid w:val="0"/>
      <w:spacing w:before="20" w:after="20" w:line="440" w:lineRule="atLeas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5">
    <w:name w:val="Table Columns 5"/>
    <w:basedOn w:val="TableNormal"/>
    <w:locked/>
    <w:rsid w:val="006D7D0C"/>
    <w:pPr>
      <w:widowControl w:val="0"/>
      <w:adjustRightInd w:val="0"/>
      <w:snapToGrid w:val="0"/>
      <w:spacing w:before="20" w:after="20" w:line="440" w:lineRule="atLeas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5">
    <w:name w:val="Table List 5"/>
    <w:basedOn w:val="TableNormal"/>
    <w:locked/>
    <w:rsid w:val="006D7D0C"/>
    <w:pPr>
      <w:widowControl w:val="0"/>
      <w:adjustRightInd w:val="0"/>
      <w:snapToGrid w:val="0"/>
      <w:spacing w:before="20" w:after="20" w:line="440" w:lineRule="atLeas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LightList-Accent5">
    <w:name w:val="Light List Accent 5"/>
    <w:basedOn w:val="TableNormal"/>
    <w:uiPriority w:val="61"/>
    <w:locked/>
    <w:rsid w:val="006D7D0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locked/>
    <w:rsid w:val="006D7D0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numbering" w:styleId="1ai">
    <w:name w:val="Outline List 1"/>
    <w:basedOn w:val="NoList"/>
    <w:locked/>
    <w:rsid w:val="006D7D0C"/>
  </w:style>
  <w:style w:type="numbering" w:styleId="111111">
    <w:name w:val="Outline List 2"/>
    <w:basedOn w:val="NoList"/>
    <w:locked/>
    <w:rsid w:val="006D7D0C"/>
  </w:style>
  <w:style w:type="paragraph" w:styleId="TOCHeading">
    <w:name w:val="TOC Heading"/>
    <w:basedOn w:val="Heading1"/>
    <w:next w:val="Normal"/>
    <w:uiPriority w:val="39"/>
    <w:unhideWhenUsed/>
    <w:qFormat/>
    <w:rsid w:val="006D7D0C"/>
    <w:pPr>
      <w:keepNext/>
      <w:keepLines/>
      <w:widowControl/>
      <w:numPr>
        <w:numId w:val="0"/>
      </w:numPr>
      <w:adjustRightInd/>
      <w:snapToGrid/>
      <w:spacing w:beforeLines="5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Subtitle">
    <w:name w:val="Subtitle"/>
    <w:basedOn w:val="Normal"/>
    <w:next w:val="Normal"/>
    <w:link w:val="SubtitleChar"/>
    <w:qFormat/>
    <w:locked/>
    <w:rsid w:val="006D7D0C"/>
    <w:pPr>
      <w:spacing w:before="240" w:after="60" w:line="312" w:lineRule="atLeast"/>
      <w:jc w:val="center"/>
      <w:outlineLvl w:val="1"/>
    </w:pPr>
    <w:rPr>
      <w:rFonts w:asciiTheme="majorHAnsi" w:hAnsiTheme="majorHAnsi" w:cstheme="majorBidi"/>
      <w:b/>
      <w:bCs/>
      <w:kern w:val="28"/>
      <w:sz w:val="32"/>
      <w:szCs w:val="32"/>
    </w:rPr>
  </w:style>
  <w:style w:type="character" w:customStyle="1" w:styleId="SubtitleChar">
    <w:name w:val="Subtitle Char"/>
    <w:basedOn w:val="DefaultParagraphFont"/>
    <w:link w:val="Subtitle"/>
    <w:rsid w:val="006D7D0C"/>
    <w:rPr>
      <w:rFonts w:asciiTheme="majorHAnsi" w:hAnsiTheme="majorHAnsi" w:cstheme="majorBidi"/>
      <w:b/>
      <w:bCs/>
      <w:kern w:val="28"/>
      <w:sz w:val="32"/>
      <w:szCs w:val="32"/>
    </w:rPr>
  </w:style>
  <w:style w:type="paragraph" w:styleId="Title">
    <w:name w:val="Title"/>
    <w:basedOn w:val="Normal"/>
    <w:next w:val="Normal"/>
    <w:link w:val="TitleChar"/>
    <w:qFormat/>
    <w:rsid w:val="00637F8B"/>
    <w:pPr>
      <w:spacing w:before="240" w:after="60"/>
      <w:jc w:val="center"/>
      <w:outlineLvl w:val="0"/>
    </w:pPr>
    <w:rPr>
      <w:rFonts w:asciiTheme="majorHAnsi" w:hAnsiTheme="majorHAnsi" w:cstheme="majorBidi"/>
      <w:b/>
      <w:bCs/>
      <w:sz w:val="32"/>
      <w:szCs w:val="32"/>
    </w:rPr>
  </w:style>
  <w:style w:type="character" w:customStyle="1" w:styleId="TitleChar">
    <w:name w:val="Title Char"/>
    <w:basedOn w:val="DefaultParagraphFont"/>
    <w:link w:val="Title"/>
    <w:rsid w:val="00637F8B"/>
    <w:rPr>
      <w:rFonts w:asciiTheme="majorHAnsi"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divs>
    <w:div w:id="58984362">
      <w:bodyDiv w:val="1"/>
      <w:marLeft w:val="0"/>
      <w:marRight w:val="0"/>
      <w:marTop w:val="0"/>
      <w:marBottom w:val="0"/>
      <w:divBdr>
        <w:top w:val="none" w:sz="0" w:space="0" w:color="auto"/>
        <w:left w:val="none" w:sz="0" w:space="0" w:color="auto"/>
        <w:bottom w:val="none" w:sz="0" w:space="0" w:color="auto"/>
        <w:right w:val="none" w:sz="0" w:space="0" w:color="auto"/>
      </w:divBdr>
    </w:div>
    <w:div w:id="685710178">
      <w:bodyDiv w:val="1"/>
      <w:marLeft w:val="0"/>
      <w:marRight w:val="0"/>
      <w:marTop w:val="0"/>
      <w:marBottom w:val="0"/>
      <w:divBdr>
        <w:top w:val="none" w:sz="0" w:space="0" w:color="auto"/>
        <w:left w:val="none" w:sz="0" w:space="0" w:color="auto"/>
        <w:bottom w:val="none" w:sz="0" w:space="0" w:color="auto"/>
        <w:right w:val="none" w:sz="0" w:space="0" w:color="auto"/>
      </w:divBdr>
    </w:div>
    <w:div w:id="142626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7F935-C925-432F-B6F0-6DEB07E18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3633</Words>
  <Characters>8017</Characters>
  <Application>Microsoft Office Word</Application>
  <DocSecurity>0</DocSecurity>
  <Lines>66</Lines>
  <Paragraphs>23</Paragraphs>
  <ScaleCrop>false</ScaleCrop>
  <HeadingPairs>
    <vt:vector size="2" baseType="variant">
      <vt:variant>
        <vt:lpstr>Title</vt:lpstr>
      </vt:variant>
      <vt:variant>
        <vt:i4>1</vt:i4>
      </vt:variant>
    </vt:vector>
  </HeadingPairs>
  <TitlesOfParts>
    <vt:vector size="1" baseType="lpstr">
      <vt:lpstr>CSSC</vt:lpstr>
    </vt:vector>
  </TitlesOfParts>
  <Company>NAOC</Company>
  <LinksUpToDate>false</LinksUpToDate>
  <CharactersWithSpaces>11627</CharactersWithSpaces>
  <SharedDoc>false</SharedDoc>
  <HLinks>
    <vt:vector size="24" baseType="variant">
      <vt:variant>
        <vt:i4>1179700</vt:i4>
      </vt:variant>
      <vt:variant>
        <vt:i4>23</vt:i4>
      </vt:variant>
      <vt:variant>
        <vt:i4>0</vt:i4>
      </vt:variant>
      <vt:variant>
        <vt:i4>5</vt:i4>
      </vt:variant>
      <vt:variant>
        <vt:lpwstr/>
      </vt:variant>
      <vt:variant>
        <vt:lpwstr>_Toc244057766</vt:lpwstr>
      </vt:variant>
      <vt:variant>
        <vt:i4>1179700</vt:i4>
      </vt:variant>
      <vt:variant>
        <vt:i4>17</vt:i4>
      </vt:variant>
      <vt:variant>
        <vt:i4>0</vt:i4>
      </vt:variant>
      <vt:variant>
        <vt:i4>5</vt:i4>
      </vt:variant>
      <vt:variant>
        <vt:lpwstr/>
      </vt:variant>
      <vt:variant>
        <vt:lpwstr>_Toc244057765</vt:lpwstr>
      </vt:variant>
      <vt:variant>
        <vt:i4>1179700</vt:i4>
      </vt:variant>
      <vt:variant>
        <vt:i4>11</vt:i4>
      </vt:variant>
      <vt:variant>
        <vt:i4>0</vt:i4>
      </vt:variant>
      <vt:variant>
        <vt:i4>5</vt:i4>
      </vt:variant>
      <vt:variant>
        <vt:lpwstr/>
      </vt:variant>
      <vt:variant>
        <vt:lpwstr>_Toc244057764</vt:lpwstr>
      </vt:variant>
      <vt:variant>
        <vt:i4>1179700</vt:i4>
      </vt:variant>
      <vt:variant>
        <vt:i4>5</vt:i4>
      </vt:variant>
      <vt:variant>
        <vt:i4>0</vt:i4>
      </vt:variant>
      <vt:variant>
        <vt:i4>5</vt:i4>
      </vt:variant>
      <vt:variant>
        <vt:lpwstr/>
      </vt:variant>
      <vt:variant>
        <vt:lpwstr>_Toc244057763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CSSC</dc:title>
  <dc:creator>zhan</dc:creator>
  <cp:lastModifiedBy>詹虎</cp:lastModifiedBy>
  <cp:revision>13</cp:revision>
  <cp:lastPrinted>2016-04-08T06:57:00Z</cp:lastPrinted>
  <dcterms:created xsi:type="dcterms:W3CDTF">2017-09-24T06:02:00Z</dcterms:created>
  <dcterms:modified xsi:type="dcterms:W3CDTF">2017-09-24T16:26:00Z</dcterms:modified>
</cp:coreProperties>
</file>